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114" w:rsidRPr="008C3114" w:rsidRDefault="008C3114">
      <w:pPr>
        <w:rPr>
          <w:color w:val="000000" w:themeColor="text1"/>
          <w:sz w:val="72"/>
        </w:rPr>
      </w:pPr>
      <w:proofErr w:type="spellStart"/>
      <w:r w:rsidRPr="008C3114">
        <w:rPr>
          <w:color w:val="000000" w:themeColor="text1"/>
          <w:sz w:val="72"/>
        </w:rPr>
        <w:t>EZImputer</w:t>
      </w:r>
      <w:proofErr w:type="spellEnd"/>
    </w:p>
    <w:p w:rsidR="008C3114" w:rsidRDefault="008C3114">
      <w:pPr>
        <w:rPr>
          <w:color w:val="000000" w:themeColor="text1"/>
          <w:sz w:val="24"/>
        </w:rPr>
      </w:pPr>
    </w:p>
    <w:p w:rsidR="008C3114" w:rsidRPr="008C3114" w:rsidRDefault="008C3114" w:rsidP="008C3114">
      <w:pPr>
        <w:jc w:val="center"/>
        <w:rPr>
          <w:color w:val="000000" w:themeColor="text1"/>
          <w:sz w:val="72"/>
        </w:rPr>
      </w:pPr>
      <w:proofErr w:type="gramStart"/>
      <w:r w:rsidRPr="008C3114">
        <w:rPr>
          <w:color w:val="000000" w:themeColor="text1"/>
          <w:sz w:val="72"/>
        </w:rPr>
        <w:t>User Guide and Cookbook</w:t>
      </w:r>
      <w:r>
        <w:rPr>
          <w:color w:val="000000" w:themeColor="text1"/>
          <w:sz w:val="72"/>
        </w:rPr>
        <w:t xml:space="preserve"> for 1000 genome imputation.</w:t>
      </w:r>
      <w:proofErr w:type="gramEnd"/>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p>
    <w:p w:rsidR="008C3114" w:rsidRDefault="008C3114">
      <w:pPr>
        <w:rPr>
          <w:color w:val="000000" w:themeColor="text1"/>
          <w:sz w:val="24"/>
        </w:rPr>
      </w:pPr>
      <w:r>
        <w:rPr>
          <w:color w:val="000000" w:themeColor="text1"/>
          <w:sz w:val="24"/>
        </w:rPr>
        <w:t>Version 1.0</w:t>
      </w:r>
    </w:p>
    <w:p w:rsidR="008C3114" w:rsidRDefault="008C3114">
      <w:pPr>
        <w:rPr>
          <w:color w:val="000000" w:themeColor="text1"/>
          <w:sz w:val="24"/>
        </w:rPr>
      </w:pPr>
      <w:r>
        <w:rPr>
          <w:color w:val="000000" w:themeColor="text1"/>
          <w:sz w:val="24"/>
        </w:rPr>
        <w:t>Hugues Sicotte, Naresh Prodduturi 201</w:t>
      </w:r>
      <w:r w:rsidR="00694102">
        <w:rPr>
          <w:color w:val="000000" w:themeColor="text1"/>
          <w:sz w:val="24"/>
        </w:rPr>
        <w:t xml:space="preserve">3, last </w:t>
      </w:r>
      <w:proofErr w:type="gramStart"/>
      <w:r w:rsidR="00694102">
        <w:rPr>
          <w:color w:val="000000" w:themeColor="text1"/>
          <w:sz w:val="24"/>
        </w:rPr>
        <w:t>Updates</w:t>
      </w:r>
      <w:proofErr w:type="gramEnd"/>
      <w:r w:rsidR="00694102">
        <w:rPr>
          <w:color w:val="000000" w:themeColor="text1"/>
          <w:sz w:val="24"/>
        </w:rPr>
        <w:t xml:space="preserve"> 5/21/2014</w:t>
      </w:r>
    </w:p>
    <w:p w:rsidR="008C3114" w:rsidRDefault="008C3114">
      <w:pPr>
        <w:rPr>
          <w:color w:val="000000" w:themeColor="text1"/>
          <w:sz w:val="24"/>
        </w:rPr>
      </w:pPr>
      <w:r>
        <w:rPr>
          <w:color w:val="000000" w:themeColor="text1"/>
          <w:sz w:val="24"/>
        </w:rPr>
        <w:t>© Mayo Foundation, All Rights Reserved</w:t>
      </w:r>
      <w:r>
        <w:rPr>
          <w:color w:val="000000" w:themeColor="text1"/>
          <w:sz w:val="24"/>
        </w:rPr>
        <w:br w:type="page"/>
      </w:r>
    </w:p>
    <w:sdt>
      <w:sdtPr>
        <w:rPr>
          <w:rFonts w:asciiTheme="minorHAnsi" w:eastAsiaTheme="minorHAnsi" w:hAnsiTheme="minorHAnsi" w:cstheme="minorBidi"/>
          <w:b w:val="0"/>
          <w:bCs w:val="0"/>
          <w:color w:val="auto"/>
          <w:sz w:val="22"/>
          <w:szCs w:val="22"/>
          <w:lang w:eastAsia="en-US"/>
        </w:rPr>
        <w:id w:val="-558786008"/>
        <w:docPartObj>
          <w:docPartGallery w:val="Table of Contents"/>
          <w:docPartUnique/>
        </w:docPartObj>
      </w:sdtPr>
      <w:sdtEndPr>
        <w:rPr>
          <w:noProof/>
        </w:rPr>
      </w:sdtEndPr>
      <w:sdtContent>
        <w:p w:rsidR="00EC3CBE" w:rsidRDefault="00EC3CBE">
          <w:pPr>
            <w:pStyle w:val="TOCHeading"/>
          </w:pPr>
          <w:r>
            <w:t>Table of Contents</w:t>
          </w:r>
        </w:p>
        <w:p w:rsidR="005615E6" w:rsidRDefault="00EC3C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353983" w:history="1">
            <w:r w:rsidR="005615E6" w:rsidRPr="00AC6A0A">
              <w:rPr>
                <w:rStyle w:val="Hyperlink"/>
                <w:noProof/>
              </w:rPr>
              <w:t>Installation</w:t>
            </w:r>
            <w:r w:rsidR="005615E6">
              <w:rPr>
                <w:noProof/>
                <w:webHidden/>
              </w:rPr>
              <w:tab/>
            </w:r>
            <w:r w:rsidR="005615E6">
              <w:rPr>
                <w:noProof/>
                <w:webHidden/>
              </w:rPr>
              <w:fldChar w:fldCharType="begin"/>
            </w:r>
            <w:r w:rsidR="005615E6">
              <w:rPr>
                <w:noProof/>
                <w:webHidden/>
              </w:rPr>
              <w:instrText xml:space="preserve"> PAGEREF _Toc388353983 \h </w:instrText>
            </w:r>
            <w:r w:rsidR="005615E6">
              <w:rPr>
                <w:noProof/>
                <w:webHidden/>
              </w:rPr>
            </w:r>
            <w:r w:rsidR="005615E6">
              <w:rPr>
                <w:noProof/>
                <w:webHidden/>
              </w:rPr>
              <w:fldChar w:fldCharType="separate"/>
            </w:r>
            <w:r w:rsidR="005615E6">
              <w:rPr>
                <w:noProof/>
                <w:webHidden/>
              </w:rPr>
              <w:t>5</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3984" w:history="1">
            <w:r w:rsidR="005615E6" w:rsidRPr="00AC6A0A">
              <w:rPr>
                <w:rStyle w:val="Hyperlink"/>
                <w:noProof/>
              </w:rPr>
              <w:t>Downloading</w:t>
            </w:r>
            <w:r w:rsidR="005615E6">
              <w:rPr>
                <w:noProof/>
                <w:webHidden/>
              </w:rPr>
              <w:tab/>
            </w:r>
            <w:r w:rsidR="005615E6">
              <w:rPr>
                <w:noProof/>
                <w:webHidden/>
              </w:rPr>
              <w:fldChar w:fldCharType="begin"/>
            </w:r>
            <w:r w:rsidR="005615E6">
              <w:rPr>
                <w:noProof/>
                <w:webHidden/>
              </w:rPr>
              <w:instrText xml:space="preserve"> PAGEREF _Toc388353984 \h </w:instrText>
            </w:r>
            <w:r w:rsidR="005615E6">
              <w:rPr>
                <w:noProof/>
                <w:webHidden/>
              </w:rPr>
            </w:r>
            <w:r w:rsidR="005615E6">
              <w:rPr>
                <w:noProof/>
                <w:webHidden/>
              </w:rPr>
              <w:fldChar w:fldCharType="separate"/>
            </w:r>
            <w:r w:rsidR="005615E6">
              <w:rPr>
                <w:noProof/>
                <w:webHidden/>
              </w:rPr>
              <w:t>5</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3985" w:history="1">
            <w:r w:rsidR="005615E6" w:rsidRPr="00AC6A0A">
              <w:rPr>
                <w:rStyle w:val="Hyperlink"/>
                <w:noProof/>
              </w:rPr>
              <w:t>EXTERNAL tools dependencies</w:t>
            </w:r>
            <w:r w:rsidR="005615E6">
              <w:rPr>
                <w:noProof/>
                <w:webHidden/>
              </w:rPr>
              <w:tab/>
            </w:r>
            <w:r w:rsidR="005615E6">
              <w:rPr>
                <w:noProof/>
                <w:webHidden/>
              </w:rPr>
              <w:fldChar w:fldCharType="begin"/>
            </w:r>
            <w:r w:rsidR="005615E6">
              <w:rPr>
                <w:noProof/>
                <w:webHidden/>
              </w:rPr>
              <w:instrText xml:space="preserve"> PAGEREF _Toc388353985 \h </w:instrText>
            </w:r>
            <w:r w:rsidR="005615E6">
              <w:rPr>
                <w:noProof/>
                <w:webHidden/>
              </w:rPr>
            </w:r>
            <w:r w:rsidR="005615E6">
              <w:rPr>
                <w:noProof/>
                <w:webHidden/>
              </w:rPr>
              <w:fldChar w:fldCharType="separate"/>
            </w:r>
            <w:r w:rsidR="005615E6">
              <w:rPr>
                <w:noProof/>
                <w:webHidden/>
              </w:rPr>
              <w:t>5</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3986" w:history="1">
            <w:r w:rsidR="005615E6" w:rsidRPr="00AC6A0A">
              <w:rPr>
                <w:rStyle w:val="Hyperlink"/>
                <w:noProof/>
              </w:rPr>
              <w:t>Get_impute_reference.pl</w:t>
            </w:r>
            <w:r w:rsidR="005615E6">
              <w:rPr>
                <w:noProof/>
                <w:webHidden/>
              </w:rPr>
              <w:tab/>
            </w:r>
            <w:r w:rsidR="005615E6">
              <w:rPr>
                <w:noProof/>
                <w:webHidden/>
              </w:rPr>
              <w:fldChar w:fldCharType="begin"/>
            </w:r>
            <w:r w:rsidR="005615E6">
              <w:rPr>
                <w:noProof/>
                <w:webHidden/>
              </w:rPr>
              <w:instrText xml:space="preserve"> PAGEREF _Toc388353986 \h </w:instrText>
            </w:r>
            <w:r w:rsidR="005615E6">
              <w:rPr>
                <w:noProof/>
                <w:webHidden/>
              </w:rPr>
            </w:r>
            <w:r w:rsidR="005615E6">
              <w:rPr>
                <w:noProof/>
                <w:webHidden/>
              </w:rPr>
              <w:fldChar w:fldCharType="separate"/>
            </w:r>
            <w:r w:rsidR="005615E6">
              <w:rPr>
                <w:noProof/>
                <w:webHidden/>
              </w:rPr>
              <w:t>6</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3987" w:history="1">
            <w:r w:rsidR="005615E6" w:rsidRPr="00AC6A0A">
              <w:rPr>
                <w:rStyle w:val="Hyperlink"/>
                <w:noProof/>
              </w:rPr>
              <w:t>INPUT FILES</w:t>
            </w:r>
            <w:r w:rsidR="005615E6">
              <w:rPr>
                <w:noProof/>
                <w:webHidden/>
              </w:rPr>
              <w:tab/>
            </w:r>
            <w:r w:rsidR="005615E6">
              <w:rPr>
                <w:noProof/>
                <w:webHidden/>
              </w:rPr>
              <w:fldChar w:fldCharType="begin"/>
            </w:r>
            <w:r w:rsidR="005615E6">
              <w:rPr>
                <w:noProof/>
                <w:webHidden/>
              </w:rPr>
              <w:instrText xml:space="preserve"> PAGEREF _Toc388353987 \h </w:instrText>
            </w:r>
            <w:r w:rsidR="005615E6">
              <w:rPr>
                <w:noProof/>
                <w:webHidden/>
              </w:rPr>
            </w:r>
            <w:r w:rsidR="005615E6">
              <w:rPr>
                <w:noProof/>
                <w:webHidden/>
              </w:rPr>
              <w:fldChar w:fldCharType="separate"/>
            </w:r>
            <w:r w:rsidR="005615E6">
              <w:rPr>
                <w:noProof/>
                <w:webHidden/>
              </w:rPr>
              <w:t>7</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3988" w:history="1">
            <w:r w:rsidR="005615E6" w:rsidRPr="00AC6A0A">
              <w:rPr>
                <w:rStyle w:val="Hyperlink"/>
                <w:noProof/>
              </w:rPr>
              <w:t>PLINK COMMANDS</w:t>
            </w:r>
            <w:r w:rsidR="005615E6">
              <w:rPr>
                <w:noProof/>
                <w:webHidden/>
              </w:rPr>
              <w:tab/>
            </w:r>
            <w:r w:rsidR="005615E6">
              <w:rPr>
                <w:noProof/>
                <w:webHidden/>
              </w:rPr>
              <w:fldChar w:fldCharType="begin"/>
            </w:r>
            <w:r w:rsidR="005615E6">
              <w:rPr>
                <w:noProof/>
                <w:webHidden/>
              </w:rPr>
              <w:instrText xml:space="preserve"> PAGEREF _Toc388353988 \h </w:instrText>
            </w:r>
            <w:r w:rsidR="005615E6">
              <w:rPr>
                <w:noProof/>
                <w:webHidden/>
              </w:rPr>
            </w:r>
            <w:r w:rsidR="005615E6">
              <w:rPr>
                <w:noProof/>
                <w:webHidden/>
              </w:rPr>
              <w:fldChar w:fldCharType="separate"/>
            </w:r>
            <w:r w:rsidR="005615E6">
              <w:rPr>
                <w:noProof/>
                <w:webHidden/>
              </w:rPr>
              <w:t>7</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3989" w:history="1">
            <w:r w:rsidR="005615E6" w:rsidRPr="00AC6A0A">
              <w:rPr>
                <w:rStyle w:val="Hyperlink"/>
                <w:noProof/>
              </w:rPr>
              <w:t>DATA QC</w:t>
            </w:r>
            <w:r w:rsidR="005615E6">
              <w:rPr>
                <w:noProof/>
                <w:webHidden/>
              </w:rPr>
              <w:tab/>
            </w:r>
            <w:r w:rsidR="005615E6">
              <w:rPr>
                <w:noProof/>
                <w:webHidden/>
              </w:rPr>
              <w:fldChar w:fldCharType="begin"/>
            </w:r>
            <w:r w:rsidR="005615E6">
              <w:rPr>
                <w:noProof/>
                <w:webHidden/>
              </w:rPr>
              <w:instrText xml:space="preserve"> PAGEREF _Toc388353989 \h </w:instrText>
            </w:r>
            <w:r w:rsidR="005615E6">
              <w:rPr>
                <w:noProof/>
                <w:webHidden/>
              </w:rPr>
            </w:r>
            <w:r w:rsidR="005615E6">
              <w:rPr>
                <w:noProof/>
                <w:webHidden/>
              </w:rPr>
              <w:fldChar w:fldCharType="separate"/>
            </w:r>
            <w:r w:rsidR="005615E6">
              <w:rPr>
                <w:noProof/>
                <w:webHidden/>
              </w:rPr>
              <w:t>8</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3990" w:history="1">
            <w:r w:rsidR="005615E6" w:rsidRPr="00AC6A0A">
              <w:rPr>
                <w:rStyle w:val="Hyperlink"/>
                <w:noProof/>
              </w:rPr>
              <w:t>Upgrade_inputmarkers_to_build37_by_DBSNP.pl</w:t>
            </w:r>
            <w:r w:rsidR="005615E6">
              <w:rPr>
                <w:noProof/>
                <w:webHidden/>
              </w:rPr>
              <w:tab/>
            </w:r>
            <w:r w:rsidR="005615E6">
              <w:rPr>
                <w:noProof/>
                <w:webHidden/>
              </w:rPr>
              <w:fldChar w:fldCharType="begin"/>
            </w:r>
            <w:r w:rsidR="005615E6">
              <w:rPr>
                <w:noProof/>
                <w:webHidden/>
              </w:rPr>
              <w:instrText xml:space="preserve"> PAGEREF _Toc388353990 \h </w:instrText>
            </w:r>
            <w:r w:rsidR="005615E6">
              <w:rPr>
                <w:noProof/>
                <w:webHidden/>
              </w:rPr>
            </w:r>
            <w:r w:rsidR="005615E6">
              <w:rPr>
                <w:noProof/>
                <w:webHidden/>
              </w:rPr>
              <w:fldChar w:fldCharType="separate"/>
            </w:r>
            <w:r w:rsidR="005615E6">
              <w:rPr>
                <w:noProof/>
                <w:webHidden/>
              </w:rPr>
              <w:t>9</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3991" w:history="1">
            <w:r w:rsidR="005615E6" w:rsidRPr="00AC6A0A">
              <w:rPr>
                <w:rStyle w:val="Hyperlink"/>
                <w:noProof/>
              </w:rPr>
              <w:t>Check_plink_data_ezimputer.pl</w:t>
            </w:r>
            <w:r w:rsidR="005615E6">
              <w:rPr>
                <w:noProof/>
                <w:webHidden/>
              </w:rPr>
              <w:tab/>
            </w:r>
            <w:r w:rsidR="005615E6">
              <w:rPr>
                <w:noProof/>
                <w:webHidden/>
              </w:rPr>
              <w:fldChar w:fldCharType="begin"/>
            </w:r>
            <w:r w:rsidR="005615E6">
              <w:rPr>
                <w:noProof/>
                <w:webHidden/>
              </w:rPr>
              <w:instrText xml:space="preserve"> PAGEREF _Toc388353991 \h </w:instrText>
            </w:r>
            <w:r w:rsidR="005615E6">
              <w:rPr>
                <w:noProof/>
                <w:webHidden/>
              </w:rPr>
            </w:r>
            <w:r w:rsidR="005615E6">
              <w:rPr>
                <w:noProof/>
                <w:webHidden/>
              </w:rPr>
              <w:fldChar w:fldCharType="separate"/>
            </w:r>
            <w:r w:rsidR="005615E6">
              <w:rPr>
                <w:noProof/>
                <w:webHidden/>
              </w:rPr>
              <w:t>11</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3992" w:history="1">
            <w:r w:rsidR="005615E6" w:rsidRPr="00AC6A0A">
              <w:rPr>
                <w:rStyle w:val="Hyperlink"/>
                <w:noProof/>
              </w:rPr>
              <w:t>QC_fwd_structure.pl</w:t>
            </w:r>
            <w:r w:rsidR="005615E6">
              <w:rPr>
                <w:noProof/>
                <w:webHidden/>
              </w:rPr>
              <w:tab/>
            </w:r>
            <w:r w:rsidR="005615E6">
              <w:rPr>
                <w:noProof/>
                <w:webHidden/>
              </w:rPr>
              <w:fldChar w:fldCharType="begin"/>
            </w:r>
            <w:r w:rsidR="005615E6">
              <w:rPr>
                <w:noProof/>
                <w:webHidden/>
              </w:rPr>
              <w:instrText xml:space="preserve"> PAGEREF _Toc388353992 \h </w:instrText>
            </w:r>
            <w:r w:rsidR="005615E6">
              <w:rPr>
                <w:noProof/>
                <w:webHidden/>
              </w:rPr>
            </w:r>
            <w:r w:rsidR="005615E6">
              <w:rPr>
                <w:noProof/>
                <w:webHidden/>
              </w:rPr>
              <w:fldChar w:fldCharType="separate"/>
            </w:r>
            <w:r w:rsidR="005615E6">
              <w:rPr>
                <w:noProof/>
                <w:webHidden/>
              </w:rPr>
              <w:t>12</w:t>
            </w:r>
            <w:r w:rsidR="005615E6">
              <w:rPr>
                <w:noProof/>
                <w:webHidden/>
              </w:rPr>
              <w:fldChar w:fldCharType="end"/>
            </w:r>
          </w:hyperlink>
        </w:p>
        <w:p w:rsidR="005615E6" w:rsidRDefault="003A764F">
          <w:pPr>
            <w:pStyle w:val="TOC3"/>
            <w:tabs>
              <w:tab w:val="right" w:leader="dot" w:pos="9350"/>
            </w:tabs>
            <w:rPr>
              <w:rFonts w:eastAsiaTheme="minorEastAsia"/>
              <w:noProof/>
            </w:rPr>
          </w:pPr>
          <w:hyperlink w:anchor="_Toc388353993" w:history="1">
            <w:r w:rsidR="005615E6" w:rsidRPr="00AC6A0A">
              <w:rPr>
                <w:rStyle w:val="Hyperlink"/>
                <w:noProof/>
              </w:rPr>
              <w:t>Output from sample qc file</w:t>
            </w:r>
            <w:r w:rsidR="005615E6">
              <w:rPr>
                <w:noProof/>
                <w:webHidden/>
              </w:rPr>
              <w:tab/>
            </w:r>
            <w:r w:rsidR="005615E6">
              <w:rPr>
                <w:noProof/>
                <w:webHidden/>
              </w:rPr>
              <w:fldChar w:fldCharType="begin"/>
            </w:r>
            <w:r w:rsidR="005615E6">
              <w:rPr>
                <w:noProof/>
                <w:webHidden/>
              </w:rPr>
              <w:instrText xml:space="preserve"> PAGEREF _Toc388353993 \h </w:instrText>
            </w:r>
            <w:r w:rsidR="005615E6">
              <w:rPr>
                <w:noProof/>
                <w:webHidden/>
              </w:rPr>
            </w:r>
            <w:r w:rsidR="005615E6">
              <w:rPr>
                <w:noProof/>
                <w:webHidden/>
              </w:rPr>
              <w:fldChar w:fldCharType="separate"/>
            </w:r>
            <w:r w:rsidR="005615E6">
              <w:rPr>
                <w:noProof/>
                <w:webHidden/>
              </w:rPr>
              <w:t>13</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3994" w:history="1">
            <w:r w:rsidR="005615E6" w:rsidRPr="00AC6A0A">
              <w:rPr>
                <w:rStyle w:val="Hyperlink"/>
                <w:noProof/>
              </w:rPr>
              <w:t>Create_fwdstrd_ind_4ambiInputMarkers.pl</w:t>
            </w:r>
            <w:r w:rsidR="005615E6">
              <w:rPr>
                <w:noProof/>
                <w:webHidden/>
              </w:rPr>
              <w:tab/>
            </w:r>
            <w:r w:rsidR="005615E6">
              <w:rPr>
                <w:noProof/>
                <w:webHidden/>
              </w:rPr>
              <w:fldChar w:fldCharType="begin"/>
            </w:r>
            <w:r w:rsidR="005615E6">
              <w:rPr>
                <w:noProof/>
                <w:webHidden/>
              </w:rPr>
              <w:instrText xml:space="preserve"> PAGEREF _Toc388353994 \h </w:instrText>
            </w:r>
            <w:r w:rsidR="005615E6">
              <w:rPr>
                <w:noProof/>
                <w:webHidden/>
              </w:rPr>
            </w:r>
            <w:r w:rsidR="005615E6">
              <w:rPr>
                <w:noProof/>
                <w:webHidden/>
              </w:rPr>
              <w:fldChar w:fldCharType="separate"/>
            </w:r>
            <w:r w:rsidR="005615E6">
              <w:rPr>
                <w:noProof/>
                <w:webHidden/>
              </w:rPr>
              <w:t>15</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3995" w:history="1">
            <w:r w:rsidR="005615E6" w:rsidRPr="00AC6A0A">
              <w:rPr>
                <w:rStyle w:val="Hyperlink"/>
                <w:noProof/>
              </w:rPr>
              <w:t>Phase_Impute_by_parallel_proc.pl</w:t>
            </w:r>
            <w:r w:rsidR="005615E6">
              <w:rPr>
                <w:noProof/>
                <w:webHidden/>
              </w:rPr>
              <w:tab/>
            </w:r>
            <w:r w:rsidR="005615E6">
              <w:rPr>
                <w:noProof/>
                <w:webHidden/>
              </w:rPr>
              <w:fldChar w:fldCharType="begin"/>
            </w:r>
            <w:r w:rsidR="005615E6">
              <w:rPr>
                <w:noProof/>
                <w:webHidden/>
              </w:rPr>
              <w:instrText xml:space="preserve"> PAGEREF _Toc388353995 \h </w:instrText>
            </w:r>
            <w:r w:rsidR="005615E6">
              <w:rPr>
                <w:noProof/>
                <w:webHidden/>
              </w:rPr>
            </w:r>
            <w:r w:rsidR="005615E6">
              <w:rPr>
                <w:noProof/>
                <w:webHidden/>
              </w:rPr>
              <w:fldChar w:fldCharType="separate"/>
            </w:r>
            <w:r w:rsidR="005615E6">
              <w:rPr>
                <w:noProof/>
                <w:webHidden/>
              </w:rPr>
              <w:t>16</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3996" w:history="1">
            <w:r w:rsidR="005615E6" w:rsidRPr="00AC6A0A">
              <w:rPr>
                <w:rStyle w:val="Hyperlink"/>
                <w:noProof/>
              </w:rPr>
              <w:t>Optional modules</w:t>
            </w:r>
            <w:r w:rsidR="005615E6">
              <w:rPr>
                <w:noProof/>
                <w:webHidden/>
              </w:rPr>
              <w:tab/>
            </w:r>
            <w:r w:rsidR="005615E6">
              <w:rPr>
                <w:noProof/>
                <w:webHidden/>
              </w:rPr>
              <w:fldChar w:fldCharType="begin"/>
            </w:r>
            <w:r w:rsidR="005615E6">
              <w:rPr>
                <w:noProof/>
                <w:webHidden/>
              </w:rPr>
              <w:instrText xml:space="preserve"> PAGEREF _Toc388353996 \h </w:instrText>
            </w:r>
            <w:r w:rsidR="005615E6">
              <w:rPr>
                <w:noProof/>
                <w:webHidden/>
              </w:rPr>
            </w:r>
            <w:r w:rsidR="005615E6">
              <w:rPr>
                <w:noProof/>
                <w:webHidden/>
              </w:rPr>
              <w:fldChar w:fldCharType="separate"/>
            </w:r>
            <w:r w:rsidR="005615E6">
              <w:rPr>
                <w:noProof/>
                <w:webHidden/>
              </w:rPr>
              <w:t>18</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3997" w:history="1">
            <w:r w:rsidR="005615E6" w:rsidRPr="00AC6A0A">
              <w:rPr>
                <w:rStyle w:val="Hyperlink"/>
                <w:noProof/>
              </w:rPr>
              <w:t>Filter_inputdata_by_impute_ref.pl</w:t>
            </w:r>
            <w:r w:rsidR="005615E6">
              <w:rPr>
                <w:noProof/>
                <w:webHidden/>
              </w:rPr>
              <w:tab/>
            </w:r>
            <w:r w:rsidR="005615E6">
              <w:rPr>
                <w:noProof/>
                <w:webHidden/>
              </w:rPr>
              <w:fldChar w:fldCharType="begin"/>
            </w:r>
            <w:r w:rsidR="005615E6">
              <w:rPr>
                <w:noProof/>
                <w:webHidden/>
              </w:rPr>
              <w:instrText xml:space="preserve"> PAGEREF _Toc388353997 \h </w:instrText>
            </w:r>
            <w:r w:rsidR="005615E6">
              <w:rPr>
                <w:noProof/>
                <w:webHidden/>
              </w:rPr>
            </w:r>
            <w:r w:rsidR="005615E6">
              <w:rPr>
                <w:noProof/>
                <w:webHidden/>
              </w:rPr>
              <w:fldChar w:fldCharType="separate"/>
            </w:r>
            <w:r w:rsidR="005615E6">
              <w:rPr>
                <w:noProof/>
                <w:webHidden/>
              </w:rPr>
              <w:t>18</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3998" w:history="1">
            <w:r w:rsidR="005615E6" w:rsidRPr="00AC6A0A">
              <w:rPr>
                <w:rStyle w:val="Hyperlink"/>
                <w:noProof/>
              </w:rPr>
              <w:t>Filter_1000genome_reference_by_maf.pl</w:t>
            </w:r>
            <w:r w:rsidR="005615E6">
              <w:rPr>
                <w:noProof/>
                <w:webHidden/>
              </w:rPr>
              <w:tab/>
            </w:r>
            <w:r w:rsidR="005615E6">
              <w:rPr>
                <w:noProof/>
                <w:webHidden/>
              </w:rPr>
              <w:fldChar w:fldCharType="begin"/>
            </w:r>
            <w:r w:rsidR="005615E6">
              <w:rPr>
                <w:noProof/>
                <w:webHidden/>
              </w:rPr>
              <w:instrText xml:space="preserve"> PAGEREF _Toc388353998 \h </w:instrText>
            </w:r>
            <w:r w:rsidR="005615E6">
              <w:rPr>
                <w:noProof/>
                <w:webHidden/>
              </w:rPr>
            </w:r>
            <w:r w:rsidR="005615E6">
              <w:rPr>
                <w:noProof/>
                <w:webHidden/>
              </w:rPr>
              <w:fldChar w:fldCharType="separate"/>
            </w:r>
            <w:r w:rsidR="005615E6">
              <w:rPr>
                <w:noProof/>
                <w:webHidden/>
              </w:rPr>
              <w:t>20</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3999" w:history="1">
            <w:r w:rsidR="005615E6" w:rsidRPr="00AC6A0A">
              <w:rPr>
                <w:rStyle w:val="Hyperlink"/>
                <w:noProof/>
              </w:rPr>
              <w:t>Wrapper.pl</w:t>
            </w:r>
            <w:r w:rsidR="005615E6">
              <w:rPr>
                <w:noProof/>
                <w:webHidden/>
              </w:rPr>
              <w:tab/>
            </w:r>
            <w:r w:rsidR="005615E6">
              <w:rPr>
                <w:noProof/>
                <w:webHidden/>
              </w:rPr>
              <w:fldChar w:fldCharType="begin"/>
            </w:r>
            <w:r w:rsidR="005615E6">
              <w:rPr>
                <w:noProof/>
                <w:webHidden/>
              </w:rPr>
              <w:instrText xml:space="preserve"> PAGEREF _Toc388353999 \h </w:instrText>
            </w:r>
            <w:r w:rsidR="005615E6">
              <w:rPr>
                <w:noProof/>
                <w:webHidden/>
              </w:rPr>
            </w:r>
            <w:r w:rsidR="005615E6">
              <w:rPr>
                <w:noProof/>
                <w:webHidden/>
              </w:rPr>
              <w:fldChar w:fldCharType="separate"/>
            </w:r>
            <w:r w:rsidR="005615E6">
              <w:rPr>
                <w:noProof/>
                <w:webHidden/>
              </w:rPr>
              <w:t>22</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4000" w:history="1">
            <w:r w:rsidR="005615E6" w:rsidRPr="00AC6A0A">
              <w:rPr>
                <w:rStyle w:val="Hyperlink"/>
                <w:noProof/>
              </w:rPr>
              <w:t>Appendices</w:t>
            </w:r>
            <w:r w:rsidR="005615E6">
              <w:rPr>
                <w:noProof/>
                <w:webHidden/>
              </w:rPr>
              <w:tab/>
            </w:r>
            <w:r w:rsidR="005615E6">
              <w:rPr>
                <w:noProof/>
                <w:webHidden/>
              </w:rPr>
              <w:fldChar w:fldCharType="begin"/>
            </w:r>
            <w:r w:rsidR="005615E6">
              <w:rPr>
                <w:noProof/>
                <w:webHidden/>
              </w:rPr>
              <w:instrText xml:space="preserve"> PAGEREF _Toc388354000 \h </w:instrText>
            </w:r>
            <w:r w:rsidR="005615E6">
              <w:rPr>
                <w:noProof/>
                <w:webHidden/>
              </w:rPr>
            </w:r>
            <w:r w:rsidR="005615E6">
              <w:rPr>
                <w:noProof/>
                <w:webHidden/>
              </w:rPr>
              <w:fldChar w:fldCharType="separate"/>
            </w:r>
            <w:r w:rsidR="005615E6">
              <w:rPr>
                <w:noProof/>
                <w:webHidden/>
              </w:rPr>
              <w:t>26</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1" w:history="1">
            <w:r w:rsidR="005615E6" w:rsidRPr="00AC6A0A">
              <w:rPr>
                <w:rStyle w:val="Hyperlink"/>
                <w:noProof/>
              </w:rPr>
              <w:t>Appendix A: Specifying the files with the pre-phased data.</w:t>
            </w:r>
            <w:r w:rsidR="005615E6">
              <w:rPr>
                <w:noProof/>
                <w:webHidden/>
              </w:rPr>
              <w:tab/>
            </w:r>
            <w:r w:rsidR="005615E6">
              <w:rPr>
                <w:noProof/>
                <w:webHidden/>
              </w:rPr>
              <w:fldChar w:fldCharType="begin"/>
            </w:r>
            <w:r w:rsidR="005615E6">
              <w:rPr>
                <w:noProof/>
                <w:webHidden/>
              </w:rPr>
              <w:instrText xml:space="preserve"> PAGEREF _Toc388354001 \h </w:instrText>
            </w:r>
            <w:r w:rsidR="005615E6">
              <w:rPr>
                <w:noProof/>
                <w:webHidden/>
              </w:rPr>
            </w:r>
            <w:r w:rsidR="005615E6">
              <w:rPr>
                <w:noProof/>
                <w:webHidden/>
              </w:rPr>
              <w:fldChar w:fldCharType="separate"/>
            </w:r>
            <w:r w:rsidR="005615E6">
              <w:rPr>
                <w:noProof/>
                <w:webHidden/>
              </w:rPr>
              <w:t>26</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2" w:history="1">
            <w:r w:rsidR="005615E6" w:rsidRPr="00AC6A0A">
              <w:rPr>
                <w:rStyle w:val="Hyperlink"/>
                <w:noProof/>
              </w:rPr>
              <w:t>Appendix B: Ambiguous Markers</w:t>
            </w:r>
            <w:r w:rsidR="005615E6">
              <w:rPr>
                <w:noProof/>
                <w:webHidden/>
              </w:rPr>
              <w:tab/>
            </w:r>
            <w:r w:rsidR="005615E6">
              <w:rPr>
                <w:noProof/>
                <w:webHidden/>
              </w:rPr>
              <w:fldChar w:fldCharType="begin"/>
            </w:r>
            <w:r w:rsidR="005615E6">
              <w:rPr>
                <w:noProof/>
                <w:webHidden/>
              </w:rPr>
              <w:instrText xml:space="preserve"> PAGEREF _Toc388354002 \h </w:instrText>
            </w:r>
            <w:r w:rsidR="005615E6">
              <w:rPr>
                <w:noProof/>
                <w:webHidden/>
              </w:rPr>
            </w:r>
            <w:r w:rsidR="005615E6">
              <w:rPr>
                <w:noProof/>
                <w:webHidden/>
              </w:rPr>
              <w:fldChar w:fldCharType="separate"/>
            </w:r>
            <w:r w:rsidR="005615E6">
              <w:rPr>
                <w:noProof/>
                <w:webHidden/>
              </w:rPr>
              <w:t>27</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3" w:history="1">
            <w:r w:rsidR="005615E6" w:rsidRPr="00AC6A0A">
              <w:rPr>
                <w:rStyle w:val="Hyperlink"/>
                <w:noProof/>
              </w:rPr>
              <w:t>Appendix C : Small region imputation</w:t>
            </w:r>
            <w:r w:rsidR="005615E6">
              <w:rPr>
                <w:noProof/>
                <w:webHidden/>
              </w:rPr>
              <w:tab/>
            </w:r>
            <w:r w:rsidR="005615E6">
              <w:rPr>
                <w:noProof/>
                <w:webHidden/>
              </w:rPr>
              <w:fldChar w:fldCharType="begin"/>
            </w:r>
            <w:r w:rsidR="005615E6">
              <w:rPr>
                <w:noProof/>
                <w:webHidden/>
              </w:rPr>
              <w:instrText xml:space="preserve"> PAGEREF _Toc388354003 \h </w:instrText>
            </w:r>
            <w:r w:rsidR="005615E6">
              <w:rPr>
                <w:noProof/>
                <w:webHidden/>
              </w:rPr>
            </w:r>
            <w:r w:rsidR="005615E6">
              <w:rPr>
                <w:noProof/>
                <w:webHidden/>
              </w:rPr>
              <w:fldChar w:fldCharType="separate"/>
            </w:r>
            <w:r w:rsidR="005615E6">
              <w:rPr>
                <w:noProof/>
                <w:webHidden/>
              </w:rPr>
              <w:t>28</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4" w:history="1">
            <w:r w:rsidR="005615E6" w:rsidRPr="00AC6A0A">
              <w:rPr>
                <w:rStyle w:val="Hyperlink"/>
                <w:noProof/>
              </w:rPr>
              <w:t>Appendix D: Config File Parameters</w:t>
            </w:r>
            <w:r w:rsidR="005615E6">
              <w:rPr>
                <w:noProof/>
                <w:webHidden/>
              </w:rPr>
              <w:tab/>
            </w:r>
            <w:r w:rsidR="005615E6">
              <w:rPr>
                <w:noProof/>
                <w:webHidden/>
              </w:rPr>
              <w:fldChar w:fldCharType="begin"/>
            </w:r>
            <w:r w:rsidR="005615E6">
              <w:rPr>
                <w:noProof/>
                <w:webHidden/>
              </w:rPr>
              <w:instrText xml:space="preserve"> PAGEREF _Toc388354004 \h </w:instrText>
            </w:r>
            <w:r w:rsidR="005615E6">
              <w:rPr>
                <w:noProof/>
                <w:webHidden/>
              </w:rPr>
            </w:r>
            <w:r w:rsidR="005615E6">
              <w:rPr>
                <w:noProof/>
                <w:webHidden/>
              </w:rPr>
              <w:fldChar w:fldCharType="separate"/>
            </w:r>
            <w:r w:rsidR="005615E6">
              <w:rPr>
                <w:noProof/>
                <w:webHidden/>
              </w:rPr>
              <w:t>29</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5" w:history="1">
            <w:r w:rsidR="005615E6" w:rsidRPr="00AC6A0A">
              <w:rPr>
                <w:rStyle w:val="Hyperlink"/>
                <w:noProof/>
              </w:rPr>
              <w:t>Appendix E [Output Files]</w:t>
            </w:r>
            <w:r w:rsidR="005615E6">
              <w:rPr>
                <w:noProof/>
                <w:webHidden/>
              </w:rPr>
              <w:tab/>
            </w:r>
            <w:r w:rsidR="005615E6">
              <w:rPr>
                <w:noProof/>
                <w:webHidden/>
              </w:rPr>
              <w:fldChar w:fldCharType="begin"/>
            </w:r>
            <w:r w:rsidR="005615E6">
              <w:rPr>
                <w:noProof/>
                <w:webHidden/>
              </w:rPr>
              <w:instrText xml:space="preserve"> PAGEREF _Toc388354005 \h </w:instrText>
            </w:r>
            <w:r w:rsidR="005615E6">
              <w:rPr>
                <w:noProof/>
                <w:webHidden/>
              </w:rPr>
            </w:r>
            <w:r w:rsidR="005615E6">
              <w:rPr>
                <w:noProof/>
                <w:webHidden/>
              </w:rPr>
              <w:fldChar w:fldCharType="separate"/>
            </w:r>
            <w:r w:rsidR="005615E6">
              <w:rPr>
                <w:noProof/>
                <w:webHidden/>
              </w:rPr>
              <w:t>31</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6" w:history="1">
            <w:r w:rsidR="005615E6" w:rsidRPr="00AC6A0A">
              <w:rPr>
                <w:rStyle w:val="Hyperlink"/>
                <w:noProof/>
              </w:rPr>
              <w:t>Appendix F: Restart workflow at different stages [Job failed?]</w:t>
            </w:r>
            <w:r w:rsidR="005615E6">
              <w:rPr>
                <w:noProof/>
                <w:webHidden/>
              </w:rPr>
              <w:tab/>
            </w:r>
            <w:r w:rsidR="005615E6">
              <w:rPr>
                <w:noProof/>
                <w:webHidden/>
              </w:rPr>
              <w:fldChar w:fldCharType="begin"/>
            </w:r>
            <w:r w:rsidR="005615E6">
              <w:rPr>
                <w:noProof/>
                <w:webHidden/>
              </w:rPr>
              <w:instrText xml:space="preserve"> PAGEREF _Toc388354006 \h </w:instrText>
            </w:r>
            <w:r w:rsidR="005615E6">
              <w:rPr>
                <w:noProof/>
                <w:webHidden/>
              </w:rPr>
            </w:r>
            <w:r w:rsidR="005615E6">
              <w:rPr>
                <w:noProof/>
                <w:webHidden/>
              </w:rPr>
              <w:fldChar w:fldCharType="separate"/>
            </w:r>
            <w:r w:rsidR="005615E6">
              <w:rPr>
                <w:noProof/>
                <w:webHidden/>
              </w:rPr>
              <w:t>33</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7" w:history="1">
            <w:r w:rsidR="005615E6" w:rsidRPr="00AC6A0A">
              <w:rPr>
                <w:rStyle w:val="Hyperlink"/>
                <w:noProof/>
              </w:rPr>
              <w:t>Appendix G: Links (Reference Files)</w:t>
            </w:r>
            <w:r w:rsidR="005615E6">
              <w:rPr>
                <w:noProof/>
                <w:webHidden/>
              </w:rPr>
              <w:tab/>
            </w:r>
            <w:r w:rsidR="005615E6">
              <w:rPr>
                <w:noProof/>
                <w:webHidden/>
              </w:rPr>
              <w:fldChar w:fldCharType="begin"/>
            </w:r>
            <w:r w:rsidR="005615E6">
              <w:rPr>
                <w:noProof/>
                <w:webHidden/>
              </w:rPr>
              <w:instrText xml:space="preserve"> PAGEREF _Toc388354007 \h </w:instrText>
            </w:r>
            <w:r w:rsidR="005615E6">
              <w:rPr>
                <w:noProof/>
                <w:webHidden/>
              </w:rPr>
            </w:r>
            <w:r w:rsidR="005615E6">
              <w:rPr>
                <w:noProof/>
                <w:webHidden/>
              </w:rPr>
              <w:fldChar w:fldCharType="separate"/>
            </w:r>
            <w:r w:rsidR="005615E6">
              <w:rPr>
                <w:noProof/>
                <w:webHidden/>
              </w:rPr>
              <w:t>34</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8" w:history="1">
            <w:r w:rsidR="005615E6" w:rsidRPr="00AC6A0A">
              <w:rPr>
                <w:rStyle w:val="Hyperlink"/>
                <w:noProof/>
              </w:rPr>
              <w:t>Appendix H: WORKFLOW NOT SUPPORTING JOB SCHEDULER PARAMETERS SGE or PBS (RUNNING WORKFLOW MANUALLY)</w:t>
            </w:r>
            <w:r w:rsidR="005615E6">
              <w:rPr>
                <w:noProof/>
                <w:webHidden/>
              </w:rPr>
              <w:tab/>
            </w:r>
            <w:r w:rsidR="005615E6">
              <w:rPr>
                <w:noProof/>
                <w:webHidden/>
              </w:rPr>
              <w:fldChar w:fldCharType="begin"/>
            </w:r>
            <w:r w:rsidR="005615E6">
              <w:rPr>
                <w:noProof/>
                <w:webHidden/>
              </w:rPr>
              <w:instrText xml:space="preserve"> PAGEREF _Toc388354008 \h </w:instrText>
            </w:r>
            <w:r w:rsidR="005615E6">
              <w:rPr>
                <w:noProof/>
                <w:webHidden/>
              </w:rPr>
            </w:r>
            <w:r w:rsidR="005615E6">
              <w:rPr>
                <w:noProof/>
                <w:webHidden/>
              </w:rPr>
              <w:fldChar w:fldCharType="separate"/>
            </w:r>
            <w:r w:rsidR="005615E6">
              <w:rPr>
                <w:noProof/>
                <w:webHidden/>
              </w:rPr>
              <w:t>35</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09" w:history="1">
            <w:r w:rsidR="005615E6" w:rsidRPr="00AC6A0A">
              <w:rPr>
                <w:rStyle w:val="Hyperlink"/>
                <w:noProof/>
              </w:rPr>
              <w:t>Appendix I: Single sample Imputation</w:t>
            </w:r>
            <w:r w:rsidR="005615E6">
              <w:rPr>
                <w:noProof/>
                <w:webHidden/>
              </w:rPr>
              <w:tab/>
            </w:r>
            <w:r w:rsidR="005615E6">
              <w:rPr>
                <w:noProof/>
                <w:webHidden/>
              </w:rPr>
              <w:fldChar w:fldCharType="begin"/>
            </w:r>
            <w:r w:rsidR="005615E6">
              <w:rPr>
                <w:noProof/>
                <w:webHidden/>
              </w:rPr>
              <w:instrText xml:space="preserve"> PAGEREF _Toc388354009 \h </w:instrText>
            </w:r>
            <w:r w:rsidR="005615E6">
              <w:rPr>
                <w:noProof/>
                <w:webHidden/>
              </w:rPr>
            </w:r>
            <w:r w:rsidR="005615E6">
              <w:rPr>
                <w:noProof/>
                <w:webHidden/>
              </w:rPr>
              <w:fldChar w:fldCharType="separate"/>
            </w:r>
            <w:r w:rsidR="005615E6">
              <w:rPr>
                <w:noProof/>
                <w:webHidden/>
              </w:rPr>
              <w:t>37</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10" w:history="1">
            <w:r w:rsidR="005615E6" w:rsidRPr="00AC6A0A">
              <w:rPr>
                <w:rStyle w:val="Hyperlink"/>
                <w:noProof/>
              </w:rPr>
              <w:t>Appendix J: Downloading External Tools (and TOOLINFO FILE)</w:t>
            </w:r>
            <w:r w:rsidR="005615E6">
              <w:rPr>
                <w:noProof/>
                <w:webHidden/>
              </w:rPr>
              <w:tab/>
            </w:r>
            <w:r w:rsidR="005615E6">
              <w:rPr>
                <w:noProof/>
                <w:webHidden/>
              </w:rPr>
              <w:fldChar w:fldCharType="begin"/>
            </w:r>
            <w:r w:rsidR="005615E6">
              <w:rPr>
                <w:noProof/>
                <w:webHidden/>
              </w:rPr>
              <w:instrText xml:space="preserve"> PAGEREF _Toc388354010 \h </w:instrText>
            </w:r>
            <w:r w:rsidR="005615E6">
              <w:rPr>
                <w:noProof/>
                <w:webHidden/>
              </w:rPr>
            </w:r>
            <w:r w:rsidR="005615E6">
              <w:rPr>
                <w:noProof/>
                <w:webHidden/>
              </w:rPr>
              <w:fldChar w:fldCharType="separate"/>
            </w:r>
            <w:r w:rsidR="005615E6">
              <w:rPr>
                <w:noProof/>
                <w:webHidden/>
              </w:rPr>
              <w:t>38</w:t>
            </w:r>
            <w:r w:rsidR="005615E6">
              <w:rPr>
                <w:noProof/>
                <w:webHidden/>
              </w:rPr>
              <w:fldChar w:fldCharType="end"/>
            </w:r>
          </w:hyperlink>
        </w:p>
        <w:p w:rsidR="005615E6" w:rsidRDefault="003A764F">
          <w:pPr>
            <w:pStyle w:val="TOC1"/>
            <w:tabs>
              <w:tab w:val="right" w:leader="dot" w:pos="9350"/>
            </w:tabs>
            <w:rPr>
              <w:rFonts w:eastAsiaTheme="minorEastAsia"/>
              <w:noProof/>
            </w:rPr>
          </w:pPr>
          <w:hyperlink w:anchor="_Toc388354011" w:history="1">
            <w:r w:rsidR="005615E6" w:rsidRPr="00AC6A0A">
              <w:rPr>
                <w:rStyle w:val="Hyperlink"/>
                <w:noProof/>
              </w:rPr>
              <w:t>EXAMPLES</w:t>
            </w:r>
            <w:r w:rsidR="005615E6">
              <w:rPr>
                <w:noProof/>
                <w:webHidden/>
              </w:rPr>
              <w:tab/>
            </w:r>
            <w:r w:rsidR="005615E6">
              <w:rPr>
                <w:noProof/>
                <w:webHidden/>
              </w:rPr>
              <w:fldChar w:fldCharType="begin"/>
            </w:r>
            <w:r w:rsidR="005615E6">
              <w:rPr>
                <w:noProof/>
                <w:webHidden/>
              </w:rPr>
              <w:instrText xml:space="preserve"> PAGEREF _Toc388354011 \h </w:instrText>
            </w:r>
            <w:r w:rsidR="005615E6">
              <w:rPr>
                <w:noProof/>
                <w:webHidden/>
              </w:rPr>
            </w:r>
            <w:r w:rsidR="005615E6">
              <w:rPr>
                <w:noProof/>
                <w:webHidden/>
              </w:rPr>
              <w:fldChar w:fldCharType="separate"/>
            </w:r>
            <w:r w:rsidR="005615E6">
              <w:rPr>
                <w:noProof/>
                <w:webHidden/>
              </w:rPr>
              <w:t>44</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12" w:history="1">
            <w:r w:rsidR="005615E6" w:rsidRPr="00AC6A0A">
              <w:rPr>
                <w:rStyle w:val="Hyperlink"/>
                <w:noProof/>
              </w:rPr>
              <w:t>WHOLE GENOME IMPUTATION EXAMPLE (CHR 22)</w:t>
            </w:r>
            <w:r w:rsidR="005615E6">
              <w:rPr>
                <w:noProof/>
                <w:webHidden/>
              </w:rPr>
              <w:tab/>
            </w:r>
            <w:r w:rsidR="005615E6">
              <w:rPr>
                <w:noProof/>
                <w:webHidden/>
              </w:rPr>
              <w:fldChar w:fldCharType="begin"/>
            </w:r>
            <w:r w:rsidR="005615E6">
              <w:rPr>
                <w:noProof/>
                <w:webHidden/>
              </w:rPr>
              <w:instrText xml:space="preserve"> PAGEREF _Toc388354012 \h </w:instrText>
            </w:r>
            <w:r w:rsidR="005615E6">
              <w:rPr>
                <w:noProof/>
                <w:webHidden/>
              </w:rPr>
            </w:r>
            <w:r w:rsidR="005615E6">
              <w:rPr>
                <w:noProof/>
                <w:webHidden/>
              </w:rPr>
              <w:fldChar w:fldCharType="separate"/>
            </w:r>
            <w:r w:rsidR="005615E6">
              <w:rPr>
                <w:noProof/>
                <w:webHidden/>
              </w:rPr>
              <w:t>44</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13" w:history="1">
            <w:r w:rsidR="005615E6" w:rsidRPr="00AC6A0A">
              <w:rPr>
                <w:rStyle w:val="Hyperlink"/>
                <w:noProof/>
              </w:rPr>
              <w:t>SAMPLE REGION IMPUTATION EXAMPLE</w:t>
            </w:r>
            <w:r w:rsidR="005615E6">
              <w:rPr>
                <w:noProof/>
                <w:webHidden/>
              </w:rPr>
              <w:tab/>
            </w:r>
            <w:r w:rsidR="005615E6">
              <w:rPr>
                <w:noProof/>
                <w:webHidden/>
              </w:rPr>
              <w:fldChar w:fldCharType="begin"/>
            </w:r>
            <w:r w:rsidR="005615E6">
              <w:rPr>
                <w:noProof/>
                <w:webHidden/>
              </w:rPr>
              <w:instrText xml:space="preserve"> PAGEREF _Toc388354013 \h </w:instrText>
            </w:r>
            <w:r w:rsidR="005615E6">
              <w:rPr>
                <w:noProof/>
                <w:webHidden/>
              </w:rPr>
            </w:r>
            <w:r w:rsidR="005615E6">
              <w:rPr>
                <w:noProof/>
                <w:webHidden/>
              </w:rPr>
              <w:fldChar w:fldCharType="separate"/>
            </w:r>
            <w:r w:rsidR="005615E6">
              <w:rPr>
                <w:noProof/>
                <w:webHidden/>
              </w:rPr>
              <w:t>49</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14" w:history="1">
            <w:r w:rsidR="005615E6" w:rsidRPr="00AC6A0A">
              <w:rPr>
                <w:rStyle w:val="Hyperlink"/>
                <w:noProof/>
              </w:rPr>
              <w:t>SINGLE SAMPLE IMPUTATION</w:t>
            </w:r>
            <w:r w:rsidR="005615E6">
              <w:rPr>
                <w:noProof/>
                <w:webHidden/>
              </w:rPr>
              <w:tab/>
            </w:r>
            <w:r w:rsidR="005615E6">
              <w:rPr>
                <w:noProof/>
                <w:webHidden/>
              </w:rPr>
              <w:fldChar w:fldCharType="begin"/>
            </w:r>
            <w:r w:rsidR="005615E6">
              <w:rPr>
                <w:noProof/>
                <w:webHidden/>
              </w:rPr>
              <w:instrText xml:space="preserve"> PAGEREF _Toc388354014 \h </w:instrText>
            </w:r>
            <w:r w:rsidR="005615E6">
              <w:rPr>
                <w:noProof/>
                <w:webHidden/>
              </w:rPr>
            </w:r>
            <w:r w:rsidR="005615E6">
              <w:rPr>
                <w:noProof/>
                <w:webHidden/>
              </w:rPr>
              <w:fldChar w:fldCharType="separate"/>
            </w:r>
            <w:r w:rsidR="005615E6">
              <w:rPr>
                <w:noProof/>
                <w:webHidden/>
              </w:rPr>
              <w:t>51</w:t>
            </w:r>
            <w:r w:rsidR="005615E6">
              <w:rPr>
                <w:noProof/>
                <w:webHidden/>
              </w:rPr>
              <w:fldChar w:fldCharType="end"/>
            </w:r>
          </w:hyperlink>
        </w:p>
        <w:p w:rsidR="005615E6" w:rsidRDefault="003A764F">
          <w:pPr>
            <w:pStyle w:val="TOC2"/>
            <w:tabs>
              <w:tab w:val="right" w:leader="dot" w:pos="9350"/>
            </w:tabs>
            <w:rPr>
              <w:rFonts w:eastAsiaTheme="minorEastAsia"/>
              <w:noProof/>
            </w:rPr>
          </w:pPr>
          <w:hyperlink w:anchor="_Toc388354015" w:history="1">
            <w:r w:rsidR="005615E6" w:rsidRPr="00AC6A0A">
              <w:rPr>
                <w:rStyle w:val="Hyperlink"/>
                <w:noProof/>
              </w:rPr>
              <w:t>TWO PLATFORM DATA</w:t>
            </w:r>
            <w:r w:rsidR="005615E6">
              <w:rPr>
                <w:noProof/>
                <w:webHidden/>
              </w:rPr>
              <w:tab/>
            </w:r>
            <w:r w:rsidR="005615E6">
              <w:rPr>
                <w:noProof/>
                <w:webHidden/>
              </w:rPr>
              <w:fldChar w:fldCharType="begin"/>
            </w:r>
            <w:r w:rsidR="005615E6">
              <w:rPr>
                <w:noProof/>
                <w:webHidden/>
              </w:rPr>
              <w:instrText xml:space="preserve"> PAGEREF _Toc388354015 \h </w:instrText>
            </w:r>
            <w:r w:rsidR="005615E6">
              <w:rPr>
                <w:noProof/>
                <w:webHidden/>
              </w:rPr>
            </w:r>
            <w:r w:rsidR="005615E6">
              <w:rPr>
                <w:noProof/>
                <w:webHidden/>
              </w:rPr>
              <w:fldChar w:fldCharType="separate"/>
            </w:r>
            <w:r w:rsidR="005615E6">
              <w:rPr>
                <w:noProof/>
                <w:webHidden/>
              </w:rPr>
              <w:t>54</w:t>
            </w:r>
            <w:r w:rsidR="005615E6">
              <w:rPr>
                <w:noProof/>
                <w:webHidden/>
              </w:rPr>
              <w:fldChar w:fldCharType="end"/>
            </w:r>
          </w:hyperlink>
        </w:p>
        <w:p w:rsidR="00EC3CBE" w:rsidRDefault="00EC3CBE">
          <w:r>
            <w:rPr>
              <w:b/>
              <w:bCs/>
              <w:noProof/>
            </w:rPr>
            <w:fldChar w:fldCharType="end"/>
          </w:r>
        </w:p>
      </w:sdtContent>
    </w:sdt>
    <w:p w:rsidR="00B5742A" w:rsidRDefault="00B5742A">
      <w:pPr>
        <w:rPr>
          <w:color w:val="000000" w:themeColor="text1"/>
        </w:rPr>
      </w:pPr>
      <w:r>
        <w:rPr>
          <w:color w:val="000000" w:themeColor="text1"/>
        </w:rPr>
        <w:br w:type="page"/>
      </w:r>
    </w:p>
    <w:p w:rsidR="00B147F4" w:rsidRDefault="00743CFB" w:rsidP="00B147F4">
      <w:pPr>
        <w:spacing w:line="240" w:lineRule="auto"/>
        <w:rPr>
          <w:color w:val="000000" w:themeColor="text1"/>
        </w:rPr>
      </w:pPr>
      <w:r w:rsidRPr="00AB2F30">
        <w:rPr>
          <w:color w:val="000000" w:themeColor="text1"/>
        </w:rPr>
        <w:lastRenderedPageBreak/>
        <w:t xml:space="preserve">The </w:t>
      </w:r>
      <w:proofErr w:type="spellStart"/>
      <w:r w:rsidRPr="00AB2F30">
        <w:rPr>
          <w:color w:val="000000" w:themeColor="text1"/>
        </w:rPr>
        <w:t>EZImpute</w:t>
      </w:r>
      <w:r w:rsidR="00C5585A" w:rsidRPr="00AB2F30">
        <w:rPr>
          <w:color w:val="000000" w:themeColor="text1"/>
        </w:rPr>
        <w:t>r</w:t>
      </w:r>
      <w:proofErr w:type="spellEnd"/>
      <w:r w:rsidR="00DA31FB" w:rsidRPr="00AB2F30">
        <w:rPr>
          <w:color w:val="000000" w:themeColor="text1"/>
        </w:rPr>
        <w:t xml:space="preserve"> workflow </w:t>
      </w:r>
      <w:r w:rsidR="00C5585A" w:rsidRPr="00AB2F30">
        <w:rPr>
          <w:color w:val="000000" w:themeColor="text1"/>
        </w:rPr>
        <w:t xml:space="preserve">is a modular set of scripts </w:t>
      </w:r>
      <w:r w:rsidR="00B5742A">
        <w:rPr>
          <w:color w:val="000000" w:themeColor="text1"/>
        </w:rPr>
        <w:t>for genome-wide imputation. It automates many of the steps regularly needed for an imputation project. We have extensively tested the following workflow and even created work-around to compensate for bugs in the various external tools we use.</w:t>
      </w:r>
      <w:r w:rsidR="00B5742A" w:rsidRPr="00B5742A">
        <w:rPr>
          <w:color w:val="000000" w:themeColor="text1"/>
        </w:rPr>
        <w:t xml:space="preserve"> </w:t>
      </w:r>
      <w:r w:rsidR="00B5742A">
        <w:rPr>
          <w:color w:val="000000" w:themeColor="text1"/>
        </w:rPr>
        <w:t>We provide a cookbook with fully worked out examples (full scripts are provided in the downloadable package).</w:t>
      </w:r>
      <w:r w:rsidR="00B147F4">
        <w:rPr>
          <w:color w:val="000000" w:themeColor="text1"/>
        </w:rPr>
        <w:t xml:space="preserve"> </w:t>
      </w:r>
      <w:r w:rsidR="003F7C7A">
        <w:rPr>
          <w:color w:val="000000" w:themeColor="text1"/>
        </w:rPr>
        <w:t xml:space="preserve">This workflow is compatible with </w:t>
      </w:r>
      <w:proofErr w:type="spellStart"/>
      <w:r w:rsidR="003F7C7A">
        <w:rPr>
          <w:color w:val="000000" w:themeColor="text1"/>
        </w:rPr>
        <w:t>linux</w:t>
      </w:r>
      <w:proofErr w:type="spellEnd"/>
      <w:r w:rsidR="003F7C7A">
        <w:rPr>
          <w:color w:val="000000" w:themeColor="text1"/>
        </w:rPr>
        <w:t xml:space="preserve"> operating system.</w:t>
      </w:r>
    </w:p>
    <w:p w:rsidR="00743CFB" w:rsidRPr="00AB2F30" w:rsidRDefault="00B5742A" w:rsidP="00743CFB">
      <w:pPr>
        <w:spacing w:line="240" w:lineRule="auto"/>
        <w:rPr>
          <w:color w:val="000000" w:themeColor="text1"/>
        </w:rPr>
      </w:pPr>
      <w:r>
        <w:rPr>
          <w:color w:val="000000" w:themeColor="text1"/>
        </w:rPr>
        <w:t xml:space="preserve">The modules in this workflow </w:t>
      </w:r>
      <w:r w:rsidR="00DA31FB" w:rsidRPr="00AB2F30">
        <w:rPr>
          <w:color w:val="000000" w:themeColor="text1"/>
        </w:rPr>
        <w:t>should be</w:t>
      </w:r>
      <w:r w:rsidR="00C5585A" w:rsidRPr="00AB2F30">
        <w:rPr>
          <w:color w:val="000000" w:themeColor="text1"/>
        </w:rPr>
        <w:t xml:space="preserve"> run in the following sequence. Steps with a * are optional, based on the specific project.</w:t>
      </w:r>
      <w:r>
        <w:rPr>
          <w:color w:val="000000" w:themeColor="text1"/>
        </w:rPr>
        <w:t xml:space="preserve"> </w:t>
      </w:r>
    </w:p>
    <w:p w:rsidR="00876D95" w:rsidRPr="008629A5" w:rsidRDefault="003A764F" w:rsidP="00A21E4E">
      <w:pPr>
        <w:pStyle w:val="ListParagraph"/>
        <w:numPr>
          <w:ilvl w:val="0"/>
          <w:numId w:val="1"/>
        </w:numPr>
        <w:spacing w:line="240" w:lineRule="auto"/>
        <w:rPr>
          <w:color w:val="000000" w:themeColor="text1"/>
          <w:sz w:val="24"/>
        </w:rPr>
      </w:pPr>
      <w:hyperlink w:anchor="GIR" w:history="1">
        <w:r w:rsidR="005068DC" w:rsidRPr="00BC7024">
          <w:rPr>
            <w:rStyle w:val="Hyperlink"/>
            <w:sz w:val="24"/>
          </w:rPr>
          <w:t>Get_impute_reference</w:t>
        </w:r>
        <w:r w:rsidR="00F51A3A" w:rsidRPr="00BC7024">
          <w:rPr>
            <w:rStyle w:val="Hyperlink"/>
            <w:sz w:val="24"/>
          </w:rPr>
          <w:t>.pl</w:t>
        </w:r>
      </w:hyperlink>
      <w:r w:rsidR="009A1D35">
        <w:rPr>
          <w:color w:val="000000" w:themeColor="text1"/>
          <w:sz w:val="24"/>
        </w:rPr>
        <w:t xml:space="preserve"> : To download impute2 1000 genome reference files.</w:t>
      </w:r>
    </w:p>
    <w:p w:rsidR="005068DC" w:rsidRPr="008629A5" w:rsidRDefault="003A764F" w:rsidP="00A21E4E">
      <w:pPr>
        <w:pStyle w:val="ListParagraph"/>
        <w:numPr>
          <w:ilvl w:val="0"/>
          <w:numId w:val="1"/>
        </w:numPr>
        <w:spacing w:line="240" w:lineRule="auto"/>
        <w:rPr>
          <w:color w:val="000000" w:themeColor="text1"/>
          <w:sz w:val="24"/>
        </w:rPr>
      </w:pPr>
      <w:hyperlink w:anchor="UIB" w:history="1">
        <w:r w:rsidR="005068DC" w:rsidRPr="00BC7024">
          <w:rPr>
            <w:rStyle w:val="Hyperlink"/>
            <w:sz w:val="24"/>
          </w:rPr>
          <w:t>Upgrade_inputmarkers_to_build37_by_DBSNP</w:t>
        </w:r>
        <w:r w:rsidR="00F51A3A" w:rsidRPr="00BC7024">
          <w:rPr>
            <w:rStyle w:val="Hyperlink"/>
            <w:sz w:val="24"/>
          </w:rPr>
          <w:t>.pl</w:t>
        </w:r>
      </w:hyperlink>
      <w:r w:rsidR="00FD182C">
        <w:rPr>
          <w:rStyle w:val="Hyperlink"/>
          <w:sz w:val="24"/>
        </w:rPr>
        <w:t>*</w:t>
      </w:r>
      <w:r w:rsidR="009A1D35">
        <w:rPr>
          <w:color w:val="000000" w:themeColor="text1"/>
          <w:sz w:val="24"/>
        </w:rPr>
        <w:t xml:space="preserve">: To </w:t>
      </w:r>
      <w:r w:rsidR="009A1D35">
        <w:t xml:space="preserve">convert input data which is on </w:t>
      </w:r>
      <w:r w:rsidR="00FD182C">
        <w:t xml:space="preserve">a previous build (e.g. </w:t>
      </w:r>
      <w:r w:rsidR="009A1D35">
        <w:t>build 36</w:t>
      </w:r>
      <w:r w:rsidR="00FD182C">
        <w:t>)</w:t>
      </w:r>
      <w:r w:rsidR="009A1D35">
        <w:t xml:space="preserve"> to </w:t>
      </w:r>
      <w:r w:rsidR="00FD182C">
        <w:t xml:space="preserve">the current build (e.g. </w:t>
      </w:r>
      <w:r w:rsidR="009A1D35">
        <w:t>build 37</w:t>
      </w:r>
      <w:r w:rsidR="00FD182C">
        <w:t>)</w:t>
      </w:r>
      <w:r w:rsidR="009A1D35">
        <w:t xml:space="preserve"> coordinates using DBSNP files.</w:t>
      </w:r>
    </w:p>
    <w:p w:rsidR="005068DC" w:rsidRPr="00983BE0" w:rsidRDefault="003A764F" w:rsidP="009A1D35">
      <w:pPr>
        <w:pStyle w:val="ListParagraph"/>
        <w:numPr>
          <w:ilvl w:val="0"/>
          <w:numId w:val="1"/>
        </w:numPr>
        <w:spacing w:line="240" w:lineRule="auto"/>
        <w:rPr>
          <w:color w:val="000000" w:themeColor="text1"/>
          <w:sz w:val="24"/>
        </w:rPr>
      </w:pPr>
      <w:hyperlink w:anchor="FIR" w:history="1">
        <w:r w:rsidR="005068DC" w:rsidRPr="00BC7024">
          <w:rPr>
            <w:rStyle w:val="Hyperlink"/>
            <w:sz w:val="24"/>
          </w:rPr>
          <w:t>Filter_inputdata_by_impute_ref</w:t>
        </w:r>
        <w:r w:rsidR="00F51A3A" w:rsidRPr="00BC7024">
          <w:rPr>
            <w:rStyle w:val="Hyperlink"/>
            <w:sz w:val="24"/>
          </w:rPr>
          <w:t>.pl</w:t>
        </w:r>
      </w:hyperlink>
      <w:r w:rsidR="00C5585A">
        <w:rPr>
          <w:rStyle w:val="Hyperlink"/>
          <w:sz w:val="24"/>
        </w:rPr>
        <w:t>*</w:t>
      </w:r>
      <w:r w:rsidR="009A1D35">
        <w:rPr>
          <w:color w:val="000000" w:themeColor="text1"/>
          <w:sz w:val="24"/>
        </w:rPr>
        <w:t xml:space="preserve">: To filter </w:t>
      </w:r>
      <w:r w:rsidR="009A1D35">
        <w:t>the input data markers based on the different 1000 genome population</w:t>
      </w:r>
      <w:r w:rsidR="00B6464D">
        <w:t>s</w:t>
      </w:r>
      <w:r w:rsidR="009A1D35">
        <w:t xml:space="preserve"> minor allele frequency ranges.</w:t>
      </w:r>
    </w:p>
    <w:p w:rsidR="00983BE0" w:rsidRPr="009A1D35" w:rsidRDefault="003A764F" w:rsidP="00983BE0">
      <w:pPr>
        <w:pStyle w:val="ListParagraph"/>
        <w:numPr>
          <w:ilvl w:val="0"/>
          <w:numId w:val="1"/>
        </w:numPr>
        <w:spacing w:line="240" w:lineRule="auto"/>
        <w:rPr>
          <w:color w:val="000000" w:themeColor="text1"/>
          <w:sz w:val="24"/>
        </w:rPr>
      </w:pPr>
      <w:hyperlink w:anchor="CHCK_PLINK_DT" w:history="1">
        <w:r w:rsidR="00983BE0" w:rsidRPr="00BC7024">
          <w:rPr>
            <w:rStyle w:val="Hyperlink"/>
            <w:sz w:val="24"/>
          </w:rPr>
          <w:t>Check_plink_data_ezimputer.pl</w:t>
        </w:r>
      </w:hyperlink>
      <w:r w:rsidR="00983BE0">
        <w:rPr>
          <w:color w:val="000000" w:themeColor="text1"/>
          <w:sz w:val="24"/>
        </w:rPr>
        <w:t xml:space="preserve">: To prepare plink datasets for the QC and imputation scripts i.e. changing the names of the duplicate </w:t>
      </w:r>
      <w:r w:rsidR="007462D8">
        <w:rPr>
          <w:color w:val="000000" w:themeColor="text1"/>
          <w:sz w:val="24"/>
        </w:rPr>
        <w:t>samples and</w:t>
      </w:r>
      <w:r w:rsidR="00983BE0">
        <w:rPr>
          <w:color w:val="000000" w:themeColor="text1"/>
          <w:sz w:val="24"/>
        </w:rPr>
        <w:t xml:space="preserve"> duplicate markers.</w:t>
      </w:r>
    </w:p>
    <w:p w:rsidR="005068DC" w:rsidRPr="00A11B92" w:rsidRDefault="003A764F" w:rsidP="00A11B92">
      <w:pPr>
        <w:pStyle w:val="ListParagraph"/>
        <w:numPr>
          <w:ilvl w:val="0"/>
          <w:numId w:val="1"/>
        </w:numPr>
      </w:pPr>
      <w:hyperlink w:anchor="QFS" w:history="1">
        <w:r w:rsidR="005068DC" w:rsidRPr="00BC7024">
          <w:rPr>
            <w:rStyle w:val="Hyperlink"/>
            <w:sz w:val="24"/>
          </w:rPr>
          <w:t>QC_fwd_structure</w:t>
        </w:r>
        <w:r w:rsidR="00F51A3A" w:rsidRPr="00BC7024">
          <w:rPr>
            <w:rStyle w:val="Hyperlink"/>
            <w:sz w:val="24"/>
          </w:rPr>
          <w:t>.pl</w:t>
        </w:r>
      </w:hyperlink>
      <w:r w:rsidR="00C5585A">
        <w:rPr>
          <w:rStyle w:val="Hyperlink"/>
          <w:sz w:val="24"/>
        </w:rPr>
        <w:t>*</w:t>
      </w:r>
      <w:r w:rsidR="009A1D35">
        <w:rPr>
          <w:color w:val="000000" w:themeColor="text1"/>
          <w:sz w:val="24"/>
        </w:rPr>
        <w:t xml:space="preserve">: To </w:t>
      </w:r>
      <w:r w:rsidR="00FD182C">
        <w:t>perform i</w:t>
      </w:r>
      <w:r w:rsidR="00A11B92">
        <w:t xml:space="preserve">nitial sample &amp; marker level QC, </w:t>
      </w:r>
      <w:r w:rsidR="00FD182C">
        <w:t xml:space="preserve">perform </w:t>
      </w:r>
      <w:r w:rsidR="00A11B92">
        <w:t>plink sex check,</w:t>
      </w:r>
      <w:r w:rsidR="00A11B92" w:rsidRPr="00A11B92">
        <w:t xml:space="preserve"> </w:t>
      </w:r>
      <w:r w:rsidR="00A11B92">
        <w:t>perform forward strand mapping</w:t>
      </w:r>
      <w:r w:rsidR="00FD182C">
        <w:t xml:space="preserve">,  and </w:t>
      </w:r>
      <w:r w:rsidR="00A11B92">
        <w:t xml:space="preserve">run the </w:t>
      </w:r>
      <w:r w:rsidR="00FD182C">
        <w:t>STRUCTURE</w:t>
      </w:r>
      <w:r w:rsidR="00A11B92">
        <w:t xml:space="preserve"> program to get the </w:t>
      </w:r>
      <w:r w:rsidR="00FD182C">
        <w:t xml:space="preserve">predicted ethnicity (compared to </w:t>
      </w:r>
      <w:proofErr w:type="spellStart"/>
      <w:r w:rsidR="00FD182C">
        <w:t>Hapmap</w:t>
      </w:r>
      <w:proofErr w:type="spellEnd"/>
      <w:r w:rsidR="00FD182C">
        <w:t xml:space="preserve"> samples)</w:t>
      </w:r>
      <w:r w:rsidR="00A11B92">
        <w:t xml:space="preserve"> for the samples.</w:t>
      </w:r>
    </w:p>
    <w:p w:rsidR="005068DC" w:rsidRPr="008629A5" w:rsidRDefault="003A764F" w:rsidP="00A21E4E">
      <w:pPr>
        <w:pStyle w:val="ListParagraph"/>
        <w:numPr>
          <w:ilvl w:val="0"/>
          <w:numId w:val="1"/>
        </w:numPr>
        <w:spacing w:line="240" w:lineRule="auto"/>
        <w:rPr>
          <w:color w:val="000000" w:themeColor="text1"/>
          <w:sz w:val="24"/>
        </w:rPr>
      </w:pPr>
      <w:hyperlink w:anchor="CFA" w:history="1">
        <w:r w:rsidR="005068DC" w:rsidRPr="00BC7024">
          <w:rPr>
            <w:rStyle w:val="Hyperlink"/>
            <w:sz w:val="24"/>
          </w:rPr>
          <w:t>Create_fwdstrd_ind_4ambiInputMarkers</w:t>
        </w:r>
        <w:r w:rsidR="00F51A3A" w:rsidRPr="00BC7024">
          <w:rPr>
            <w:rStyle w:val="Hyperlink"/>
            <w:sz w:val="24"/>
          </w:rPr>
          <w:t>.pl</w:t>
        </w:r>
      </w:hyperlink>
      <w:r w:rsidR="00FD05D1">
        <w:rPr>
          <w:rStyle w:val="Hyperlink"/>
          <w:sz w:val="24"/>
        </w:rPr>
        <w:t>*</w:t>
      </w:r>
      <w:r w:rsidR="00CF7490">
        <w:t>:</w:t>
      </w:r>
      <w:r w:rsidR="00FD182C">
        <w:t xml:space="preserve"> </w:t>
      </w:r>
      <w:r w:rsidR="00CF7490">
        <w:t xml:space="preserve"> To generate the indicator file for ambiguous markers which is used by the impute workflow to deal with ambiguous markers in the two step process.</w:t>
      </w:r>
    </w:p>
    <w:p w:rsidR="005068DC" w:rsidRPr="008629A5" w:rsidRDefault="003A764F" w:rsidP="00A21E4E">
      <w:pPr>
        <w:pStyle w:val="ListParagraph"/>
        <w:numPr>
          <w:ilvl w:val="0"/>
          <w:numId w:val="1"/>
        </w:numPr>
        <w:spacing w:line="240" w:lineRule="auto"/>
        <w:rPr>
          <w:color w:val="000000" w:themeColor="text1"/>
          <w:sz w:val="24"/>
        </w:rPr>
      </w:pPr>
      <w:hyperlink w:anchor="FRM" w:history="1">
        <w:r w:rsidR="005068DC" w:rsidRPr="00BC7024">
          <w:rPr>
            <w:rStyle w:val="Hyperlink"/>
            <w:sz w:val="24"/>
          </w:rPr>
          <w:t>Filter_1000genome_reference_by_maf</w:t>
        </w:r>
        <w:r w:rsidR="00F51A3A" w:rsidRPr="00BC7024">
          <w:rPr>
            <w:rStyle w:val="Hyperlink"/>
            <w:sz w:val="24"/>
          </w:rPr>
          <w:t>.pl</w:t>
        </w:r>
      </w:hyperlink>
      <w:r w:rsidR="00C5585A">
        <w:t>*</w:t>
      </w:r>
      <w:r w:rsidR="002E6DFF">
        <w:t xml:space="preserve">: </w:t>
      </w:r>
      <w:r w:rsidR="00FD182C">
        <w:t xml:space="preserve"> To filter and create a new impute2 imputation </w:t>
      </w:r>
      <w:r w:rsidR="002E6DFF">
        <w:t xml:space="preserve">reference </w:t>
      </w:r>
      <w:r w:rsidR="00FD182C">
        <w:t>after filtering out some SNPs based thresholds for the minor allele frequency in one or more reference populations.</w:t>
      </w:r>
      <w:r w:rsidR="00694102">
        <w:t xml:space="preserve"> </w:t>
      </w:r>
      <w:ins w:id="0" w:author="Hugues  Sicotte" w:date="2014-05-21T14:26:00Z">
        <w:r w:rsidR="00694102">
          <w:t xml:space="preserve">For best quality, do not filter out SNPs except, perhaps, for monomorphic. This filtering is mainly for </w:t>
        </w:r>
        <w:proofErr w:type="spellStart"/>
        <w:r w:rsidR="00694102">
          <w:t>performace</w:t>
        </w:r>
        <w:proofErr w:type="spellEnd"/>
        <w:r w:rsidR="00694102">
          <w:t xml:space="preserve"> optimization. For details see paper.</w:t>
        </w:r>
      </w:ins>
    </w:p>
    <w:p w:rsidR="005068DC" w:rsidRPr="001C7E39" w:rsidRDefault="003A764F" w:rsidP="00A21E4E">
      <w:pPr>
        <w:pStyle w:val="ListParagraph"/>
        <w:numPr>
          <w:ilvl w:val="0"/>
          <w:numId w:val="1"/>
        </w:numPr>
        <w:spacing w:line="240" w:lineRule="auto"/>
        <w:rPr>
          <w:color w:val="000000" w:themeColor="text1"/>
          <w:sz w:val="24"/>
        </w:rPr>
      </w:pPr>
      <w:hyperlink w:anchor="PIPP" w:history="1">
        <w:r w:rsidR="005068DC" w:rsidRPr="00BC7024">
          <w:rPr>
            <w:rStyle w:val="Hyperlink"/>
            <w:sz w:val="24"/>
          </w:rPr>
          <w:t>Phase_Impute_by_parallel_proc</w:t>
        </w:r>
        <w:r w:rsidR="00F51A3A" w:rsidRPr="00BC7024">
          <w:rPr>
            <w:rStyle w:val="Hyperlink"/>
            <w:sz w:val="24"/>
          </w:rPr>
          <w:t>.pl</w:t>
        </w:r>
      </w:hyperlink>
      <w:r w:rsidR="00C52885">
        <w:rPr>
          <w:rStyle w:val="Hyperlink"/>
          <w:sz w:val="24"/>
        </w:rPr>
        <w:t xml:space="preserve"> </w:t>
      </w:r>
      <w:r w:rsidR="00C52885">
        <w:t>: To perform phasing and imputation.</w:t>
      </w:r>
    </w:p>
    <w:p w:rsidR="001C7E39" w:rsidRPr="003816F0" w:rsidRDefault="003A764F" w:rsidP="00A21E4E">
      <w:pPr>
        <w:pStyle w:val="ListParagraph"/>
        <w:numPr>
          <w:ilvl w:val="0"/>
          <w:numId w:val="1"/>
        </w:numPr>
        <w:spacing w:line="240" w:lineRule="auto"/>
        <w:rPr>
          <w:color w:val="000000" w:themeColor="text1"/>
          <w:sz w:val="24"/>
        </w:rPr>
      </w:pPr>
      <w:hyperlink w:anchor="WRAPP" w:history="1">
        <w:r w:rsidR="001C7E39" w:rsidRPr="00BC7024">
          <w:rPr>
            <w:rStyle w:val="Hyperlink"/>
          </w:rPr>
          <w:t>Wrapper.pl</w:t>
        </w:r>
      </w:hyperlink>
      <w:r w:rsidR="001C7E39">
        <w:t>: This script is a wrapper to run all the above modules serially.</w:t>
      </w: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rsidP="00F839C1">
      <w:pPr>
        <w:spacing w:line="240" w:lineRule="auto"/>
        <w:rPr>
          <w:b/>
          <w:color w:val="4F81BD" w:themeColor="accent1"/>
          <w:sz w:val="32"/>
          <w:szCs w:val="32"/>
          <w:u w:val="single"/>
        </w:rPr>
      </w:pPr>
    </w:p>
    <w:p w:rsidR="005C7325" w:rsidRDefault="005C7325">
      <w:pPr>
        <w:rPr>
          <w:b/>
          <w:color w:val="4F81BD" w:themeColor="accent1"/>
          <w:sz w:val="32"/>
          <w:szCs w:val="32"/>
          <w:u w:val="single"/>
        </w:rPr>
      </w:pPr>
      <w:r>
        <w:rPr>
          <w:b/>
          <w:color w:val="4F81BD" w:themeColor="accent1"/>
          <w:sz w:val="32"/>
          <w:szCs w:val="32"/>
          <w:u w:val="single"/>
        </w:rPr>
        <w:br w:type="page"/>
      </w:r>
    </w:p>
    <w:p w:rsidR="00694102" w:rsidRDefault="00694102" w:rsidP="00706CF9">
      <w:pPr>
        <w:pStyle w:val="Heading1"/>
      </w:pPr>
      <w:bookmarkStart w:id="1" w:name="_Toc388353983"/>
      <w:r>
        <w:lastRenderedPageBreak/>
        <w:t>Prerequisites:</w:t>
      </w:r>
    </w:p>
    <w:p w:rsidR="00694102" w:rsidRDefault="00694102" w:rsidP="00694102">
      <w:pPr>
        <w:rPr>
          <w:ins w:id="2" w:author="Hugues  Sicotte" w:date="2014-05-21T14:29:00Z"/>
        </w:rPr>
      </w:pPr>
      <w:ins w:id="3" w:author="Hugues  Sicotte" w:date="2014-05-21T14:29:00Z">
        <w:r>
          <w:rPr>
            <w:rStyle w:val="Hyperlink"/>
          </w:rPr>
          <w:t xml:space="preserve">This program is only available in </w:t>
        </w:r>
        <w:proofErr w:type="spellStart"/>
        <w:r>
          <w:rPr>
            <w:rStyle w:val="Hyperlink"/>
          </w:rPr>
          <w:t>unix</w:t>
        </w:r>
        <w:proofErr w:type="spellEnd"/>
        <w:r>
          <w:rPr>
            <w:rStyle w:val="Hyperlink"/>
          </w:rPr>
          <w:t xml:space="preserve">, </w:t>
        </w:r>
        <w:proofErr w:type="spellStart"/>
        <w:r>
          <w:rPr>
            <w:rStyle w:val="Hyperlink"/>
          </w:rPr>
          <w:t>linux</w:t>
        </w:r>
        <w:proofErr w:type="spellEnd"/>
        <w:r>
          <w:rPr>
            <w:rStyle w:val="Hyperlink"/>
          </w:rPr>
          <w:t xml:space="preserve">, Mac OS </w:t>
        </w:r>
        <w:proofErr w:type="gramStart"/>
        <w:r>
          <w:rPr>
            <w:rStyle w:val="Hyperlink"/>
          </w:rPr>
          <w:t>X .</w:t>
        </w:r>
        <w:proofErr w:type="gramEnd"/>
        <w:r>
          <w:rPr>
            <w:rStyle w:val="Hyperlink"/>
          </w:rPr>
          <w:t xml:space="preserve"> </w:t>
        </w:r>
      </w:ins>
    </w:p>
    <w:p w:rsidR="00D21AF2" w:rsidRPr="00706CF9" w:rsidRDefault="00D21AF2" w:rsidP="00706CF9">
      <w:pPr>
        <w:pStyle w:val="Heading1"/>
      </w:pPr>
      <w:r w:rsidRPr="00706CF9">
        <w:t>Installation</w:t>
      </w:r>
      <w:bookmarkEnd w:id="1"/>
    </w:p>
    <w:p w:rsidR="00706CF9" w:rsidRPr="00706CF9" w:rsidRDefault="00706CF9" w:rsidP="00706CF9">
      <w:pPr>
        <w:pStyle w:val="Heading2"/>
      </w:pPr>
      <w:bookmarkStart w:id="4" w:name="_Toc388353984"/>
      <w:r>
        <w:t>Downloading</w:t>
      </w:r>
      <w:bookmarkEnd w:id="4"/>
    </w:p>
    <w:p w:rsidR="00D21AF2" w:rsidRDefault="00D21AF2" w:rsidP="00D21AF2">
      <w:r>
        <w:t xml:space="preserve">Download the </w:t>
      </w:r>
      <w:proofErr w:type="spellStart"/>
      <w:r>
        <w:t>EZImputer</w:t>
      </w:r>
      <w:proofErr w:type="spellEnd"/>
      <w:r>
        <w:t xml:space="preserve"> from google code </w:t>
      </w:r>
      <w:hyperlink r:id="rId9" w:history="1">
        <w:r w:rsidRPr="00FC0E34">
          <w:rPr>
            <w:rStyle w:val="Hyperlink"/>
          </w:rPr>
          <w:t>https://code.google.com/p/ezimputer/</w:t>
        </w:r>
      </w:hyperlink>
    </w:p>
    <w:p w:rsidR="00D21AF2" w:rsidRDefault="00D21AF2" w:rsidP="00D21AF2">
      <w:r>
        <w:t xml:space="preserve">Decide on an installation directory for </w:t>
      </w:r>
      <w:proofErr w:type="spellStart"/>
      <w:r>
        <w:t>ezimputer</w:t>
      </w:r>
      <w:proofErr w:type="spellEnd"/>
      <w:r>
        <w:t xml:space="preserve"> (you will need about 80MB for the Easy imputer tools and external tools).</w:t>
      </w:r>
    </w:p>
    <w:p w:rsidR="00D21AF2" w:rsidRPr="00706CF9" w:rsidRDefault="00D21AF2" w:rsidP="00D21AF2">
      <w:pPr>
        <w:rPr>
          <w:rStyle w:val="Strong"/>
        </w:rPr>
      </w:pPr>
      <w:r w:rsidRPr="00706CF9">
        <w:rPr>
          <w:rStyle w:val="Strong"/>
        </w:rPr>
        <w:t>export EZIMPUTER=”</w:t>
      </w:r>
      <w:proofErr w:type="spellStart"/>
      <w:r w:rsidRPr="00706CF9">
        <w:rPr>
          <w:rStyle w:val="Strong"/>
        </w:rPr>
        <w:t>full_path_to_installation_directory</w:t>
      </w:r>
      <w:proofErr w:type="spellEnd"/>
      <w:r w:rsidRPr="00706CF9">
        <w:rPr>
          <w:rStyle w:val="Strong"/>
        </w:rPr>
        <w:t>”</w:t>
      </w:r>
    </w:p>
    <w:p w:rsidR="00D21AF2" w:rsidRPr="00706CF9" w:rsidRDefault="00D21AF2" w:rsidP="00D21AF2">
      <w:pPr>
        <w:rPr>
          <w:rStyle w:val="Strong"/>
        </w:rPr>
      </w:pPr>
      <w:proofErr w:type="gramStart"/>
      <w:r w:rsidRPr="00706CF9">
        <w:rPr>
          <w:rStyle w:val="Strong"/>
        </w:rPr>
        <w:t>cd</w:t>
      </w:r>
      <w:proofErr w:type="gramEnd"/>
      <w:r w:rsidRPr="00706CF9">
        <w:rPr>
          <w:rStyle w:val="Strong"/>
        </w:rPr>
        <w:t xml:space="preserve"> ${EZIMPUTER}</w:t>
      </w:r>
    </w:p>
    <w:p w:rsidR="00D21AF2" w:rsidRDefault="00D21AF2" w:rsidP="00D21AF2">
      <w:r>
        <w:t xml:space="preserve"># </w:t>
      </w:r>
      <w:proofErr w:type="spellStart"/>
      <w:r w:rsidR="00706CF9">
        <w:t>Untar</w:t>
      </w:r>
      <w:proofErr w:type="spellEnd"/>
      <w:r w:rsidR="00706CF9">
        <w:t xml:space="preserve"> the </w:t>
      </w:r>
      <w:proofErr w:type="gramStart"/>
      <w:r w:rsidR="00706CF9">
        <w:t>code(</w:t>
      </w:r>
      <w:proofErr w:type="gramEnd"/>
      <w:r w:rsidR="00BA4F80">
        <w:t xml:space="preserve"> the name of the tar file may chang</w:t>
      </w:r>
      <w:r w:rsidR="00706CF9">
        <w:t>e based on the version you have)</w:t>
      </w:r>
    </w:p>
    <w:p w:rsidR="00D21AF2" w:rsidRPr="00706CF9" w:rsidRDefault="00D21AF2" w:rsidP="00D21AF2">
      <w:pPr>
        <w:rPr>
          <w:rStyle w:val="Strong"/>
        </w:rPr>
      </w:pPr>
      <w:proofErr w:type="gramStart"/>
      <w:r w:rsidRPr="00706CF9">
        <w:rPr>
          <w:rStyle w:val="Strong"/>
        </w:rPr>
        <w:t>tar</w:t>
      </w:r>
      <w:proofErr w:type="gramEnd"/>
      <w:r w:rsidRPr="00706CF9">
        <w:rPr>
          <w:rStyle w:val="Strong"/>
        </w:rPr>
        <w:t xml:space="preserve"> –</w:t>
      </w:r>
      <w:proofErr w:type="spellStart"/>
      <w:r w:rsidRPr="00706CF9">
        <w:rPr>
          <w:rStyle w:val="Strong"/>
        </w:rPr>
        <w:t>zxvf</w:t>
      </w:r>
      <w:proofErr w:type="spellEnd"/>
      <w:r w:rsidRPr="00706CF9">
        <w:rPr>
          <w:rStyle w:val="Strong"/>
        </w:rPr>
        <w:t xml:space="preserve"> ezimputer.tar.gz</w:t>
      </w:r>
    </w:p>
    <w:p w:rsidR="00BA4F80" w:rsidRDefault="00BA4F80" w:rsidP="00D21AF2">
      <w:r>
        <w:t xml:space="preserve"># </w:t>
      </w:r>
      <w:proofErr w:type="gramStart"/>
      <w:r>
        <w:t>You</w:t>
      </w:r>
      <w:proofErr w:type="gramEnd"/>
      <w:r>
        <w:t xml:space="preserve"> can then either install the required external tools yourself (see below) or run the following two commands.</w:t>
      </w:r>
    </w:p>
    <w:p w:rsidR="00FD05D1" w:rsidRDefault="00FD05D1" w:rsidP="00D21AF2">
      <w:pPr>
        <w:pStyle w:val="Heading2"/>
      </w:pPr>
      <w:bookmarkStart w:id="5" w:name="_Toc388353985"/>
      <w:r>
        <w:t>EXTERNAL tools dependencies</w:t>
      </w:r>
      <w:bookmarkEnd w:id="5"/>
    </w:p>
    <w:p w:rsidR="00FD05D1" w:rsidRPr="00AB2F30" w:rsidRDefault="00FD05D1" w:rsidP="00F839C1">
      <w:pPr>
        <w:spacing w:line="240" w:lineRule="auto"/>
      </w:pPr>
      <w:r w:rsidRPr="00AB2F30">
        <w:t>A number of exter</w:t>
      </w:r>
      <w:r w:rsidR="00264020">
        <w:t>nal tools need to be installed prior to running the workflow.</w:t>
      </w:r>
    </w:p>
    <w:p w:rsidR="00FD05D1" w:rsidRDefault="00FD05D1" w:rsidP="00F839C1">
      <w:pPr>
        <w:spacing w:line="240" w:lineRule="auto"/>
      </w:pPr>
      <w:proofErr w:type="gramStart"/>
      <w:r w:rsidRPr="00AB2F30">
        <w:t>plink,</w:t>
      </w:r>
      <w:proofErr w:type="gramEnd"/>
      <w:r w:rsidRPr="00AB2F30">
        <w:t>impute2,shapeit,check_strands,gprobs_metric,structure</w:t>
      </w:r>
    </w:p>
    <w:p w:rsidR="00706CF9" w:rsidRPr="00AB2F30" w:rsidRDefault="00706CF9" w:rsidP="00F839C1">
      <w:pPr>
        <w:spacing w:line="240" w:lineRule="auto"/>
      </w:pPr>
      <w:r>
        <w:t xml:space="preserve">To let the workflow know where each tool is installed, you need to specify its location in </w:t>
      </w:r>
      <w:proofErr w:type="gramStart"/>
      <w:r w:rsidRPr="00CA01EC">
        <w:t>a  tool</w:t>
      </w:r>
      <w:proofErr w:type="gramEnd"/>
      <w:r w:rsidRPr="00CA01EC">
        <w:t xml:space="preserve"> info (</w:t>
      </w:r>
      <w:r>
        <w:t>text file with any name) configuration file</w:t>
      </w:r>
    </w:p>
    <w:p w:rsidR="00706CF9" w:rsidRDefault="00FD05D1" w:rsidP="00F839C1">
      <w:pPr>
        <w:spacing w:line="240" w:lineRule="auto"/>
      </w:pPr>
      <w:r w:rsidRPr="00AB2F30">
        <w:t xml:space="preserve">We provide a binary whenever the license </w:t>
      </w:r>
      <w:r w:rsidR="00BC7024" w:rsidRPr="00AB2F30">
        <w:t>term</w:t>
      </w:r>
      <w:r w:rsidR="00BC7024">
        <w:t>s</w:t>
      </w:r>
      <w:r w:rsidR="00BC7024" w:rsidRPr="00AB2F30">
        <w:t xml:space="preserve"> allow</w:t>
      </w:r>
      <w:r w:rsidRPr="00AB2F30">
        <w:t xml:space="preserve">, but you may want to </w:t>
      </w:r>
      <w:r w:rsidR="00264020">
        <w:t xml:space="preserve">download the latest versions and </w:t>
      </w:r>
      <w:r w:rsidRPr="00AB2F30">
        <w:t>copy them in the bin directory.</w:t>
      </w:r>
      <w:r w:rsidR="00264020">
        <w:t xml:space="preserve"> </w:t>
      </w:r>
      <w:r w:rsidR="00706CF9">
        <w:t xml:space="preserve"> The following two scripts automate the installation.</w:t>
      </w:r>
    </w:p>
    <w:p w:rsidR="00706CF9" w:rsidRPr="00706CF9" w:rsidRDefault="00706CF9" w:rsidP="00706CF9">
      <w:pPr>
        <w:rPr>
          <w:rStyle w:val="Strong"/>
        </w:rPr>
      </w:pPr>
      <w:r w:rsidRPr="00706CF9">
        <w:rPr>
          <w:rStyle w:val="Strong"/>
        </w:rPr>
        <w:t>./install_tools.sh ${EZIMPUTER}</w:t>
      </w:r>
    </w:p>
    <w:p w:rsidR="00706CF9" w:rsidRDefault="00706CF9" w:rsidP="00706CF9">
      <w:r>
        <w:t xml:space="preserve"># </w:t>
      </w:r>
      <w:proofErr w:type="gramStart"/>
      <w:r>
        <w:t>and</w:t>
      </w:r>
      <w:proofErr w:type="gramEnd"/>
      <w:r>
        <w:t xml:space="preserve"> if there are no errors..</w:t>
      </w:r>
    </w:p>
    <w:p w:rsidR="00706CF9" w:rsidRPr="00706CF9" w:rsidRDefault="00706CF9" w:rsidP="00706CF9">
      <w:pPr>
        <w:rPr>
          <w:rStyle w:val="Strong"/>
        </w:rPr>
      </w:pPr>
      <w:r w:rsidRPr="00706CF9">
        <w:rPr>
          <w:rStyle w:val="Strong"/>
        </w:rPr>
        <w:t>./make_tool_info.sh ${EZIMPUTER} &gt; tool_info.txt</w:t>
      </w:r>
    </w:p>
    <w:p w:rsidR="00F5607C" w:rsidRPr="00706CF9" w:rsidRDefault="00706CF9" w:rsidP="00706CF9">
      <w:pPr>
        <w:spacing w:line="240" w:lineRule="auto"/>
        <w:rPr>
          <w:rStyle w:val="Hyperlink"/>
          <w:color w:val="auto"/>
          <w:u w:val="none"/>
        </w:rPr>
      </w:pPr>
      <w:r>
        <w:t xml:space="preserve">Alternatively, you can install the tools manually and create the config file as follows </w:t>
      </w:r>
      <w:proofErr w:type="gramStart"/>
      <w:r>
        <w:t>in  Appendix</w:t>
      </w:r>
      <w:proofErr w:type="gramEnd"/>
      <w:r>
        <w:t xml:space="preserve"> I: </w:t>
      </w:r>
      <w:hyperlink w:anchor="_Appendix_I:_Downloading" w:history="1">
        <w:r w:rsidR="00F5607C" w:rsidRPr="00706CF9">
          <w:rPr>
            <w:rStyle w:val="Hyperlink"/>
            <w:sz w:val="24"/>
            <w:szCs w:val="24"/>
          </w:rPr>
          <w:t>Downloading External Tools (TOOLINFO FILE)</w:t>
        </w:r>
      </w:hyperlink>
    </w:p>
    <w:p w:rsidR="00BA4F80" w:rsidRDefault="00BA4F80" w:rsidP="00BA4F80">
      <w:pPr>
        <w:spacing w:line="240" w:lineRule="auto"/>
        <w:rPr>
          <w:color w:val="4F81BD" w:themeColor="accent1"/>
          <w:sz w:val="24"/>
          <w:szCs w:val="24"/>
        </w:rPr>
      </w:pPr>
    </w:p>
    <w:p w:rsidR="00F5607C" w:rsidRPr="00AB2F30" w:rsidRDefault="00F5607C" w:rsidP="00F839C1">
      <w:pPr>
        <w:spacing w:line="240" w:lineRule="auto"/>
      </w:pPr>
    </w:p>
    <w:p w:rsidR="00B55A8E" w:rsidRDefault="00B55A8E" w:rsidP="00F839C1">
      <w:pPr>
        <w:spacing w:line="240" w:lineRule="auto"/>
        <w:rPr>
          <w:b/>
          <w:color w:val="4F81BD" w:themeColor="accent1"/>
          <w:sz w:val="32"/>
          <w:szCs w:val="32"/>
          <w:u w:val="single"/>
        </w:rPr>
      </w:pPr>
    </w:p>
    <w:p w:rsidR="00B55A8E" w:rsidRDefault="00B55A8E" w:rsidP="00F839C1">
      <w:pPr>
        <w:spacing w:line="240" w:lineRule="auto"/>
        <w:rPr>
          <w:b/>
          <w:color w:val="4F81BD" w:themeColor="accent1"/>
          <w:sz w:val="32"/>
          <w:szCs w:val="32"/>
          <w:u w:val="single"/>
        </w:rPr>
      </w:pPr>
    </w:p>
    <w:bookmarkStart w:id="6" w:name="_Toc388353986"/>
    <w:bookmarkStart w:id="7" w:name="GIR"/>
    <w:p w:rsidR="00405F1D" w:rsidRPr="00350D54" w:rsidRDefault="00046706" w:rsidP="00706CF9">
      <w:pPr>
        <w:pStyle w:val="Heading2"/>
      </w:pPr>
      <w:r>
        <w:fldChar w:fldCharType="begin"/>
      </w:r>
      <w:r>
        <w:instrText xml:space="preserve"> HYPERLINK  \l "GIR" </w:instrText>
      </w:r>
      <w:r>
        <w:fldChar w:fldCharType="separate"/>
      </w:r>
      <w:r w:rsidR="00405F1D" w:rsidRPr="00046706">
        <w:rPr>
          <w:rStyle w:val="Hyperlink"/>
        </w:rPr>
        <w:t>Get_impute_reference.pl</w:t>
      </w:r>
      <w:bookmarkEnd w:id="6"/>
      <w:r>
        <w:fldChar w:fldCharType="end"/>
      </w:r>
    </w:p>
    <w:bookmarkEnd w:id="7"/>
    <w:p w:rsidR="00405F1D" w:rsidRDefault="00405F1D" w:rsidP="00405F1D">
      <w:r>
        <w:t xml:space="preserve">This script downloads the impute2 reference files, </w:t>
      </w:r>
      <w:proofErr w:type="spellStart"/>
      <w:r>
        <w:t>untars</w:t>
      </w:r>
      <w:proofErr w:type="spellEnd"/>
      <w:r>
        <w:t xml:space="preserve"> them, and generates the reference file as a subdirectory in the path specified. The name of the downloaded dataset is to be used as the parameter </w:t>
      </w:r>
      <w:proofErr w:type="gramStart"/>
      <w:r>
        <w:t xml:space="preserve">for </w:t>
      </w:r>
      <w:r w:rsidRPr="00033C14">
        <w:t xml:space="preserve"> -</w:t>
      </w:r>
      <w:proofErr w:type="gramEnd"/>
      <w:r w:rsidRPr="00033C14">
        <w:t>IMPUTEREF_VERSION</w:t>
      </w:r>
      <w:r>
        <w:t xml:space="preserve">  for the various modules.</w:t>
      </w:r>
      <w:r w:rsidR="00205566">
        <w:t xml:space="preserve"> If you want to create or use different reference convert your files to impute2 reference format accordingly. You can visit this website for further information </w:t>
      </w:r>
      <w:hyperlink r:id="rId10" w:history="1">
        <w:r w:rsidR="00205566" w:rsidRPr="00205566">
          <w:rPr>
            <w:rStyle w:val="Hyperlink"/>
          </w:rPr>
          <w:t>https://mathgen.stats.ox.ac.uk/impute/impute_v2.html#reference</w:t>
        </w:r>
      </w:hyperlink>
    </w:p>
    <w:p w:rsidR="00405F1D" w:rsidRDefault="00405F1D" w:rsidP="00405F1D">
      <w:proofErr w:type="gramStart"/>
      <w:r w:rsidRPr="00C616E1">
        <w:t>USAGE :</w:t>
      </w:r>
      <w:proofErr w:type="gramEnd"/>
      <w:r w:rsidRPr="00C616E1">
        <w:t xml:space="preserve"> </w:t>
      </w:r>
      <w:proofErr w:type="spellStart"/>
      <w:r w:rsidRPr="00C616E1">
        <w:t>perl</w:t>
      </w:r>
      <w:proofErr w:type="spellEnd"/>
      <w:r w:rsidRPr="00C616E1">
        <w:t xml:space="preserve"> </w:t>
      </w:r>
      <w:r>
        <w:t xml:space="preserve"> </w:t>
      </w:r>
      <w:r w:rsidR="00B5742A">
        <w:t>$EZIMPUTER</w:t>
      </w:r>
      <w:r>
        <w:t>/</w:t>
      </w:r>
      <w:r w:rsidRPr="00C616E1">
        <w:t>Get_impute_reference.pl -OUT_REF_DIR &lt;TARGET IMPUTE REFERENCE DIRECTORY&gt; -DOWNLOAD_LINK &lt;DOWNLOAD LINK&gt;</w:t>
      </w:r>
    </w:p>
    <w:p w:rsidR="00405F1D" w:rsidRDefault="00405F1D" w:rsidP="00405F1D">
      <w:r w:rsidRPr="00C616E1">
        <w:t>-OUT_REF_DIR</w:t>
      </w:r>
      <w:r>
        <w:t xml:space="preserve"> -&gt; Path to the impute reference directory (Output directory will be created if not existing)</w:t>
      </w:r>
    </w:p>
    <w:p w:rsidR="00405F1D" w:rsidRDefault="00405F1D" w:rsidP="00405F1D">
      <w:r w:rsidRPr="00C616E1">
        <w:t>-DOWNLOAD_LINK</w:t>
      </w:r>
      <w:r>
        <w:t>-&gt; Download link for the impute [see below or visit impute website to get the download link]</w:t>
      </w:r>
    </w:p>
    <w:p w:rsidR="00405F1D" w:rsidRPr="00C5585A" w:rsidRDefault="00405F1D" w:rsidP="00405F1D">
      <w:pPr>
        <w:rPr>
          <w:b/>
        </w:rPr>
      </w:pPr>
      <w:r>
        <w:rPr>
          <w:b/>
        </w:rPr>
        <w:t xml:space="preserve">Links for </w:t>
      </w:r>
      <w:r w:rsidRPr="00C5585A">
        <w:rPr>
          <w:b/>
        </w:rPr>
        <w:t xml:space="preserve">Impute2 </w:t>
      </w:r>
      <w:r>
        <w:rPr>
          <w:b/>
        </w:rPr>
        <w:t xml:space="preserve">1000 genome </w:t>
      </w:r>
      <w:r w:rsidRPr="00C5585A">
        <w:rPr>
          <w:b/>
        </w:rPr>
        <w:t>Reference</w:t>
      </w:r>
      <w:r>
        <w:rPr>
          <w:b/>
        </w:rPr>
        <w:t xml:space="preserve"> data</w:t>
      </w:r>
    </w:p>
    <w:p w:rsidR="00405F1D" w:rsidRDefault="00405F1D" w:rsidP="00405F1D">
      <w:r w:rsidRPr="00C616E1">
        <w:t>http://mathgen.stats.ox.ac.uk/impute/data_download_1000G_phase1_integrated.html</w:t>
      </w:r>
    </w:p>
    <w:p w:rsidR="00405F1D" w:rsidRPr="00800C9C" w:rsidRDefault="00405F1D" w:rsidP="00405F1D">
      <w:r w:rsidRPr="00C616E1">
        <w:t>http://mathgen.stats.ox.ac.uk/impute/ALL_1000G_phase1integrated_v3_impute.tgz</w:t>
      </w:r>
    </w:p>
    <w:p w:rsidR="00405F1D" w:rsidRPr="00AF07CC" w:rsidRDefault="00405F1D" w:rsidP="00405F1D">
      <w:pPr>
        <w:rPr>
          <w:b/>
        </w:rPr>
      </w:pPr>
      <w:r w:rsidRPr="00AF07CC">
        <w:rPr>
          <w:b/>
        </w:rPr>
        <w:t>SAMPLE EXECUTION</w:t>
      </w:r>
    </w:p>
    <w:tbl>
      <w:tblPr>
        <w:tblStyle w:val="TableGrid"/>
        <w:tblW w:w="0" w:type="auto"/>
        <w:tblLook w:val="04A0" w:firstRow="1" w:lastRow="0" w:firstColumn="1" w:lastColumn="0" w:noHBand="0" w:noVBand="1"/>
      </w:tblPr>
      <w:tblGrid>
        <w:gridCol w:w="9576"/>
      </w:tblGrid>
      <w:tr w:rsidR="00405F1D" w:rsidTr="00405F1D">
        <w:tc>
          <w:tcPr>
            <w:tcW w:w="9576" w:type="dxa"/>
          </w:tcPr>
          <w:p w:rsidR="00405F1D" w:rsidRDefault="00405F1D" w:rsidP="00405F1D">
            <w:r>
              <w:t>#Example command (all on one line)</w:t>
            </w:r>
          </w:p>
          <w:p w:rsidR="00405F1D" w:rsidRPr="004D4C26" w:rsidRDefault="00405F1D" w:rsidP="00405F1D">
            <w:pPr>
              <w:rPr>
                <w:color w:val="FF0000"/>
              </w:rPr>
            </w:pPr>
            <w:proofErr w:type="spellStart"/>
            <w:r w:rsidRPr="004D4C26">
              <w:rPr>
                <w:color w:val="FF0000"/>
              </w:rPr>
              <w:t>perl</w:t>
            </w:r>
            <w:proofErr w:type="spellEnd"/>
            <w:r w:rsidRPr="004D4C26">
              <w:rPr>
                <w:color w:val="FF0000"/>
              </w:rPr>
              <w:t xml:space="preserve"> </w:t>
            </w:r>
            <w:r w:rsidR="00B5742A">
              <w:t>$EZIMPUTER</w:t>
            </w:r>
            <w:r>
              <w:rPr>
                <w:color w:val="FF0000"/>
              </w:rPr>
              <w:t>/</w:t>
            </w:r>
            <w:r w:rsidRPr="004D4C26">
              <w:rPr>
                <w:color w:val="FF0000"/>
              </w:rPr>
              <w:t>Get_impute_reference.pl</w:t>
            </w:r>
          </w:p>
          <w:p w:rsidR="00405F1D" w:rsidRPr="004D4C26" w:rsidRDefault="00405F1D" w:rsidP="00405F1D">
            <w:r w:rsidRPr="004D4C26">
              <w:rPr>
                <w:color w:val="FF0000"/>
              </w:rPr>
              <w:t xml:space="preserve"> -OUT_REF_DIR  </w:t>
            </w:r>
            <w:r w:rsidRPr="004D4C26">
              <w:rPr>
                <w:sz w:val="24"/>
              </w:rPr>
              <w:t>/home/</w:t>
            </w:r>
            <w:proofErr w:type="spellStart"/>
            <w:r w:rsidRPr="004D4C26">
              <w:rPr>
                <w:sz w:val="24"/>
              </w:rPr>
              <w:t>EzImputer_Sample_project</w:t>
            </w:r>
            <w:proofErr w:type="spellEnd"/>
            <w:r w:rsidRPr="004D4C26">
              <w:rPr>
                <w:sz w:val="24"/>
              </w:rPr>
              <w:t>/</w:t>
            </w:r>
            <w:proofErr w:type="spellStart"/>
            <w:r w:rsidRPr="004D4C26">
              <w:rPr>
                <w:sz w:val="24"/>
              </w:rPr>
              <w:t>impute_ref</w:t>
            </w:r>
            <w:proofErr w:type="spellEnd"/>
            <w:r w:rsidRPr="004D4C26">
              <w:rPr>
                <w:sz w:val="24"/>
              </w:rPr>
              <w:t xml:space="preserve"> </w:t>
            </w:r>
            <w:r w:rsidRPr="004D4C26">
              <w:t xml:space="preserve"> </w:t>
            </w:r>
          </w:p>
          <w:p w:rsidR="00405F1D" w:rsidRDefault="00405F1D" w:rsidP="00405F1D">
            <w:r w:rsidRPr="004D4C26">
              <w:rPr>
                <w:color w:val="FF0000"/>
              </w:rPr>
              <w:t xml:space="preserve">-DOWNLOAD_LINK   </w:t>
            </w:r>
            <w:hyperlink r:id="rId11" w:history="1">
              <w:r w:rsidRPr="00FC0E34">
                <w:rPr>
                  <w:rStyle w:val="Hyperlink"/>
                </w:rPr>
                <w:t>http://mathgen.stats.ox.ac.uk/impute/ALL_1000G_phase1integrated_v3_impute.tgz</w:t>
              </w:r>
            </w:hyperlink>
          </w:p>
          <w:p w:rsidR="00405F1D" w:rsidRDefault="00405F1D" w:rsidP="00405F1D"/>
          <w:p w:rsidR="00405F1D" w:rsidRDefault="00405F1D" w:rsidP="00405F1D"/>
          <w:p w:rsidR="00405F1D" w:rsidRDefault="00405F1D" w:rsidP="00405F1D">
            <w:r>
              <w:t>#Will download the reference and create one file per chromosome.</w:t>
            </w:r>
          </w:p>
          <w:p w:rsidR="00405F1D" w:rsidRDefault="00405F1D" w:rsidP="00405F1D">
            <w:r>
              <w:rPr>
                <w:sz w:val="24"/>
              </w:rPr>
              <w:t>#</w:t>
            </w:r>
            <w:r w:rsidRPr="004D4C26">
              <w:rPr>
                <w:sz w:val="24"/>
              </w:rPr>
              <w:t>/home/EzIm</w:t>
            </w:r>
            <w:r>
              <w:rPr>
                <w:sz w:val="24"/>
              </w:rPr>
              <w:t>puter_Sample_project/impute_ref/</w:t>
            </w:r>
            <w:r w:rsidRPr="00350D54">
              <w:rPr>
                <w:b/>
              </w:rPr>
              <w:t>ALL_1000G_phase1integrated_</w:t>
            </w:r>
            <w:r w:rsidRPr="00350D54">
              <w:rPr>
                <w:b/>
                <w:bCs/>
              </w:rPr>
              <w:t>v3</w:t>
            </w:r>
            <w:r>
              <w:t>_chr*</w:t>
            </w:r>
            <w:r w:rsidRPr="00350D54">
              <w:t>_impute.hap.gz</w:t>
            </w:r>
          </w:p>
          <w:p w:rsidR="00405F1D" w:rsidRDefault="00405F1D" w:rsidP="00405F1D">
            <w:r>
              <w:t>#The script will echo both complete path to reference and reference keyword</w:t>
            </w:r>
          </w:p>
          <w:p w:rsidR="00405F1D" w:rsidRDefault="00405F1D" w:rsidP="00405F1D"/>
          <w:p w:rsidR="00405F1D" w:rsidRDefault="00405F1D" w:rsidP="00405F1D">
            <w:r>
              <w:t xml:space="preserve">IMPUTE REF DIRECTORY : </w:t>
            </w:r>
            <w:r w:rsidRPr="004D4C26">
              <w:rPr>
                <w:sz w:val="24"/>
              </w:rPr>
              <w:t>/home/</w:t>
            </w:r>
            <w:proofErr w:type="spellStart"/>
            <w:r w:rsidRPr="004D4C26">
              <w:rPr>
                <w:sz w:val="24"/>
              </w:rPr>
              <w:t>EzImputer_Sample_project</w:t>
            </w:r>
            <w:proofErr w:type="spellEnd"/>
            <w:r w:rsidRPr="004D4C26">
              <w:rPr>
                <w:sz w:val="24"/>
              </w:rPr>
              <w:t>/</w:t>
            </w:r>
            <w:proofErr w:type="spellStart"/>
            <w:r w:rsidRPr="004D4C26">
              <w:rPr>
                <w:sz w:val="24"/>
              </w:rPr>
              <w:t>impute_ref</w:t>
            </w:r>
            <w:proofErr w:type="spellEnd"/>
            <w:r w:rsidRPr="004D4C26">
              <w:rPr>
                <w:sz w:val="24"/>
              </w:rPr>
              <w:t xml:space="preserve"> </w:t>
            </w:r>
            <w:r w:rsidRPr="004D4C26">
              <w:t xml:space="preserve"> </w:t>
            </w:r>
          </w:p>
          <w:p w:rsidR="00405F1D" w:rsidRDefault="00405F1D" w:rsidP="00405F1D">
            <w:r>
              <w:t>IMPUTE REF KEYWORD : ALL_1000G_phase1integrated_v3</w:t>
            </w:r>
          </w:p>
          <w:p w:rsidR="00405F1D" w:rsidRDefault="00405F1D" w:rsidP="00405F1D"/>
          <w:p w:rsidR="00405F1D" w:rsidRPr="004D4C26" w:rsidRDefault="00405F1D" w:rsidP="00405F1D">
            <w:pPr>
              <w:rPr>
                <w:rStyle w:val="Hyperlink"/>
                <w:color w:val="auto"/>
                <w:u w:val="none"/>
              </w:rPr>
            </w:pPr>
            <w:r>
              <w:t xml:space="preserve">#In this case, the “VERSION” parameter for many scripts will be </w:t>
            </w:r>
            <w:r w:rsidRPr="00350D54">
              <w:rPr>
                <w:b/>
              </w:rPr>
              <w:t>ALL_1000G_phase1integrated</w:t>
            </w:r>
          </w:p>
          <w:p w:rsidR="00405F1D" w:rsidRDefault="00405F1D" w:rsidP="00405F1D">
            <w:pPr>
              <w:rPr>
                <w:b/>
                <w:sz w:val="24"/>
                <w:u w:val="single"/>
              </w:rPr>
            </w:pPr>
          </w:p>
        </w:tc>
      </w:tr>
    </w:tbl>
    <w:p w:rsidR="00405F1D" w:rsidRDefault="00405F1D" w:rsidP="00405F1D">
      <w:pPr>
        <w:spacing w:line="240" w:lineRule="auto"/>
        <w:rPr>
          <w:b/>
          <w:sz w:val="24"/>
          <w:u w:val="single"/>
        </w:rPr>
      </w:pPr>
    </w:p>
    <w:p w:rsidR="00405F1D" w:rsidRDefault="00405F1D" w:rsidP="00405F1D">
      <w:pPr>
        <w:spacing w:line="240" w:lineRule="auto"/>
        <w:rPr>
          <w:b/>
          <w:sz w:val="24"/>
          <w:u w:val="single"/>
        </w:rPr>
      </w:pPr>
    </w:p>
    <w:p w:rsidR="00405F1D" w:rsidRDefault="00405F1D" w:rsidP="00405F1D">
      <w:pPr>
        <w:spacing w:line="240" w:lineRule="auto"/>
        <w:rPr>
          <w:b/>
          <w:sz w:val="24"/>
          <w:u w:val="single"/>
        </w:rPr>
      </w:pPr>
    </w:p>
    <w:p w:rsidR="00F839C1" w:rsidRDefault="00F839C1" w:rsidP="00350D54">
      <w:pPr>
        <w:pStyle w:val="Heading1"/>
      </w:pPr>
      <w:bookmarkStart w:id="8" w:name="_Toc388353987"/>
      <w:r>
        <w:t>INPUT FILES</w:t>
      </w:r>
      <w:bookmarkEnd w:id="8"/>
    </w:p>
    <w:p w:rsidR="00F839C1" w:rsidRPr="00AB2F30" w:rsidRDefault="004C3505" w:rsidP="00F839C1">
      <w:pPr>
        <w:spacing w:line="240" w:lineRule="auto"/>
      </w:pPr>
      <w:r w:rsidRPr="00AB2F30">
        <w:t xml:space="preserve">The input data </w:t>
      </w:r>
      <w:r w:rsidR="00712651" w:rsidRPr="00AB2F30">
        <w:t xml:space="preserve">for the scripts </w:t>
      </w:r>
      <w:r w:rsidRPr="00AB2F30">
        <w:t>should be</w:t>
      </w:r>
      <w:r w:rsidR="00CA01EC">
        <w:t xml:space="preserve"> in </w:t>
      </w:r>
      <w:r w:rsidRPr="00AB2F30">
        <w:t>plink transpose</w:t>
      </w:r>
      <w:r w:rsidR="00350D54">
        <w:t xml:space="preserve">d fileset </w:t>
      </w:r>
      <w:r w:rsidR="00264020">
        <w:t>format (The following description</w:t>
      </w:r>
      <w:r w:rsidR="003D4822">
        <w:t xml:space="preserve"> of this </w:t>
      </w:r>
      <w:proofErr w:type="gramStart"/>
      <w:r w:rsidR="003D4822">
        <w:t xml:space="preserve">format </w:t>
      </w:r>
      <w:r w:rsidR="00264020">
        <w:t xml:space="preserve"> is</w:t>
      </w:r>
      <w:proofErr w:type="gramEnd"/>
      <w:r w:rsidR="00264020">
        <w:t xml:space="preserve"> taken from the plink website:  </w:t>
      </w:r>
      <w:hyperlink r:id="rId12" w:history="1">
        <w:r w:rsidR="00264020" w:rsidRPr="00FC0E34">
          <w:rPr>
            <w:rStyle w:val="Hyperlink"/>
          </w:rPr>
          <w:t>http://pngu.mgh.harvard.edu/~purcell/plink/data.shtml</w:t>
        </w:r>
      </w:hyperlink>
      <w:r w:rsidR="00264020">
        <w:t xml:space="preserve"> )</w:t>
      </w:r>
    </w:p>
    <w:p w:rsidR="00350D54" w:rsidRDefault="00350D54" w:rsidP="004C3505">
      <w:pPr>
        <w:spacing w:after="0" w:line="240" w:lineRule="auto"/>
        <w:rPr>
          <w:rFonts w:eastAsia="Times New Roman" w:cs="Helvetica"/>
          <w:color w:val="000000"/>
        </w:rPr>
      </w:pPr>
      <w:r>
        <w:rPr>
          <w:rFonts w:eastAsia="Times New Roman" w:cs="Times New Roman"/>
        </w:rPr>
        <w:t>A t</w:t>
      </w:r>
      <w:r w:rsidR="004C3505" w:rsidRPr="00AB2F30">
        <w:rPr>
          <w:rFonts w:eastAsia="Times New Roman" w:cs="Times New Roman"/>
        </w:rPr>
        <w:t>ransposed</w:t>
      </w:r>
      <w:r w:rsidR="004C3505" w:rsidRPr="00AB2F30">
        <w:rPr>
          <w:rFonts w:eastAsia="Times New Roman" w:cs="Helvetica"/>
          <w:color w:val="000000"/>
        </w:rPr>
        <w:t xml:space="preserve"> fileset contains two text files: </w:t>
      </w:r>
    </w:p>
    <w:p w:rsidR="00350D54" w:rsidRDefault="004C3505" w:rsidP="00350D54">
      <w:pPr>
        <w:spacing w:after="0" w:line="240" w:lineRule="auto"/>
        <w:ind w:firstLine="720"/>
        <w:rPr>
          <w:rFonts w:eastAsia="Times New Roman" w:cs="Helvetica"/>
          <w:color w:val="000000"/>
        </w:rPr>
      </w:pPr>
      <w:proofErr w:type="gramStart"/>
      <w:r w:rsidRPr="00AB2F30">
        <w:rPr>
          <w:rFonts w:eastAsia="Times New Roman" w:cs="Helvetica"/>
          <w:color w:val="000000"/>
        </w:rPr>
        <w:t>one</w:t>
      </w:r>
      <w:proofErr w:type="gramEnd"/>
      <w:r w:rsidRPr="00AB2F30">
        <w:rPr>
          <w:rFonts w:eastAsia="Times New Roman" w:cs="Helvetica"/>
          <w:color w:val="000000"/>
        </w:rPr>
        <w:t xml:space="preserve"> (TPED) containing SNP and genotype info</w:t>
      </w:r>
      <w:r w:rsidR="00350D54">
        <w:rPr>
          <w:rFonts w:eastAsia="Times New Roman" w:cs="Helvetica"/>
          <w:color w:val="000000"/>
        </w:rPr>
        <w:t>rmation where one row is a SNP;</w:t>
      </w:r>
    </w:p>
    <w:p w:rsidR="004C3505" w:rsidRDefault="004C3505" w:rsidP="00350D54">
      <w:pPr>
        <w:spacing w:after="0" w:line="240" w:lineRule="auto"/>
        <w:ind w:firstLine="720"/>
        <w:rPr>
          <w:rFonts w:eastAsia="Times New Roman" w:cs="Helvetica"/>
          <w:color w:val="000000"/>
        </w:rPr>
      </w:pPr>
      <w:proofErr w:type="gramStart"/>
      <w:r w:rsidRPr="00AB2F30">
        <w:rPr>
          <w:rFonts w:eastAsia="Times New Roman" w:cs="Helvetica"/>
          <w:color w:val="000000"/>
        </w:rPr>
        <w:t>one</w:t>
      </w:r>
      <w:proofErr w:type="gramEnd"/>
      <w:r w:rsidRPr="00AB2F30">
        <w:rPr>
          <w:rFonts w:eastAsia="Times New Roman" w:cs="Helvetica"/>
          <w:color w:val="000000"/>
        </w:rPr>
        <w:t xml:space="preserve"> (TFAM) containing individual and family information, where one row is an individual.</w:t>
      </w:r>
    </w:p>
    <w:p w:rsidR="00350D54" w:rsidRPr="00AB2F30" w:rsidRDefault="00350D54" w:rsidP="00350D54">
      <w:pPr>
        <w:spacing w:after="0" w:line="240" w:lineRule="auto"/>
        <w:ind w:firstLine="720"/>
        <w:rPr>
          <w:rFonts w:eastAsia="Times New Roman" w:cs="Times New Roman"/>
        </w:rPr>
      </w:pPr>
    </w:p>
    <w:p w:rsidR="004C3505" w:rsidRPr="00AB2F30" w:rsidRDefault="004C3505" w:rsidP="004C3505">
      <w:pPr>
        <w:spacing w:after="0" w:line="240" w:lineRule="auto"/>
        <w:rPr>
          <w:rFonts w:eastAsia="Times New Roman" w:cs="Helvetica"/>
          <w:color w:val="000000"/>
        </w:rPr>
      </w:pPr>
      <w:r w:rsidRPr="00AB2F30">
        <w:rPr>
          <w:rFonts w:eastAsia="Times New Roman" w:cs="Helvetica"/>
          <w:color w:val="000000"/>
        </w:rPr>
        <w:t>The first 4 columns of a TPED file are the same as a standard 4-co</w:t>
      </w:r>
      <w:r w:rsidR="00E851EF">
        <w:rPr>
          <w:rFonts w:eastAsia="Times New Roman" w:cs="Helvetica"/>
          <w:color w:val="000000"/>
        </w:rPr>
        <w:t>lumn MAP file. A</w:t>
      </w:r>
      <w:r w:rsidRPr="00AB2F30">
        <w:rPr>
          <w:rFonts w:eastAsia="Times New Roman" w:cs="Helvetica"/>
          <w:color w:val="000000"/>
        </w:rPr>
        <w:t>ll genotypes are listed for all individuals for each particular SNP on each line. The TFAM file is just the first six columns of a standard plink PED file.</w:t>
      </w:r>
    </w:p>
    <w:p w:rsidR="00AB2F30" w:rsidRPr="00AB2F30" w:rsidRDefault="00AB2F30" w:rsidP="004C3505">
      <w:pPr>
        <w:spacing w:after="0" w:line="240" w:lineRule="auto"/>
        <w:rPr>
          <w:rFonts w:eastAsia="Times New Roman" w:cs="Helvetica"/>
          <w:color w:val="000000"/>
          <w:sz w:val="24"/>
          <w:szCs w:val="24"/>
        </w:rPr>
      </w:pPr>
    </w:p>
    <w:p w:rsidR="004C3505" w:rsidRPr="004C3505" w:rsidRDefault="004C3505" w:rsidP="004C3505">
      <w:pPr>
        <w:spacing w:after="0" w:line="240" w:lineRule="auto"/>
        <w:rPr>
          <w:rFonts w:ascii="Times New Roman" w:eastAsia="Times New Roman" w:hAnsi="Times New Roman" w:cs="Times New Roman"/>
          <w:sz w:val="24"/>
          <w:szCs w:val="24"/>
        </w:rPr>
      </w:pPr>
      <w:r>
        <w:rPr>
          <w:rFonts w:ascii="Helvetica" w:eastAsia="Times New Roman" w:hAnsi="Helvetica" w:cs="Helvetica"/>
          <w:color w:val="000000"/>
          <w:sz w:val="20"/>
          <w:szCs w:val="20"/>
        </w:rPr>
        <w:t xml:space="preserve"> E</w:t>
      </w:r>
      <w:r w:rsidRPr="004C3505">
        <w:rPr>
          <w:rFonts w:ascii="Helvetica" w:eastAsia="Times New Roman" w:hAnsi="Helvetica" w:cs="Helvetica"/>
          <w:color w:val="000000"/>
          <w:sz w:val="20"/>
          <w:szCs w:val="20"/>
        </w:rPr>
        <w:t xml:space="preserve">xample </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r w:rsidRPr="004C3505">
        <w:rPr>
          <w:rFonts w:ascii="Courier New" w:eastAsia="Times New Roman" w:hAnsi="Courier New" w:cs="Courier New"/>
          <w:i/>
          <w:iCs/>
          <w:color w:val="000000"/>
          <w:sz w:val="20"/>
          <w:szCs w:val="20"/>
        </w:rPr>
        <w:t xml:space="preserve">&lt;------------- </w:t>
      </w:r>
      <w:proofErr w:type="spellStart"/>
      <w:r w:rsidRPr="004C3505">
        <w:rPr>
          <w:rFonts w:ascii="Courier New" w:eastAsia="Times New Roman" w:hAnsi="Courier New" w:cs="Courier New"/>
          <w:i/>
          <w:iCs/>
          <w:color w:val="000000"/>
          <w:sz w:val="20"/>
          <w:szCs w:val="20"/>
        </w:rPr>
        <w:t>trans.tped</w:t>
      </w:r>
      <w:proofErr w:type="spellEnd"/>
      <w:r w:rsidRPr="004C3505">
        <w:rPr>
          <w:rFonts w:ascii="Courier New" w:eastAsia="Times New Roman" w:hAnsi="Courier New" w:cs="Courier New"/>
          <w:i/>
          <w:iCs/>
          <w:color w:val="000000"/>
          <w:sz w:val="20"/>
          <w:szCs w:val="20"/>
        </w:rPr>
        <w:t xml:space="preserve"> -------------&gt;</w:t>
      </w:r>
      <w:r w:rsidRPr="004C3505">
        <w:rPr>
          <w:rFonts w:ascii="Courier New" w:eastAsia="Times New Roman" w:hAnsi="Courier New" w:cs="Courier New"/>
          <w:color w:val="000000"/>
          <w:sz w:val="20"/>
          <w:szCs w:val="20"/>
        </w:rPr>
        <w:t xml:space="preserve">      </w:t>
      </w:r>
      <w:r w:rsidRPr="004C3505">
        <w:rPr>
          <w:rFonts w:ascii="Courier New" w:eastAsia="Times New Roman" w:hAnsi="Courier New" w:cs="Courier New"/>
          <w:i/>
          <w:iCs/>
          <w:color w:val="000000"/>
          <w:sz w:val="20"/>
          <w:szCs w:val="20"/>
        </w:rPr>
        <w:t xml:space="preserve">&lt;- </w:t>
      </w:r>
      <w:proofErr w:type="spellStart"/>
      <w:r w:rsidRPr="004C3505">
        <w:rPr>
          <w:rFonts w:ascii="Courier New" w:eastAsia="Times New Roman" w:hAnsi="Courier New" w:cs="Courier New"/>
          <w:i/>
          <w:iCs/>
          <w:color w:val="000000"/>
          <w:sz w:val="20"/>
          <w:szCs w:val="20"/>
        </w:rPr>
        <w:t>trans.tfam</w:t>
      </w:r>
      <w:proofErr w:type="spellEnd"/>
      <w:r w:rsidRPr="004C3505">
        <w:rPr>
          <w:rFonts w:ascii="Courier New" w:eastAsia="Times New Roman" w:hAnsi="Courier New" w:cs="Courier New"/>
          <w:i/>
          <w:iCs/>
          <w:color w:val="000000"/>
          <w:sz w:val="20"/>
          <w:szCs w:val="20"/>
        </w:rPr>
        <w:t xml:space="preserve"> -&gt;</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1 snp1 0 5000650 A </w:t>
      </w:r>
      <w:proofErr w:type="spellStart"/>
      <w:r w:rsidRPr="004C3505">
        <w:rPr>
          <w:rFonts w:ascii="Courier New" w:eastAsia="Times New Roman" w:hAnsi="Courier New" w:cs="Courier New"/>
          <w:color w:val="000000"/>
          <w:sz w:val="20"/>
          <w:szCs w:val="20"/>
        </w:rPr>
        <w:t>A</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A</w:t>
      </w:r>
      <w:proofErr w:type="spellEnd"/>
      <w:r w:rsidRPr="004C3505">
        <w:rPr>
          <w:rFonts w:ascii="Courier New" w:eastAsia="Times New Roman" w:hAnsi="Courier New" w:cs="Courier New"/>
          <w:color w:val="000000"/>
          <w:sz w:val="20"/>
          <w:szCs w:val="20"/>
        </w:rPr>
        <w:t xml:space="preserve"> C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A C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C</w:t>
      </w:r>
      <w:proofErr w:type="spellEnd"/>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1  1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1 snp2 0 5000830 G T G T G </w:t>
      </w:r>
      <w:proofErr w:type="spellStart"/>
      <w:r w:rsidRPr="004C3505">
        <w:rPr>
          <w:rFonts w:ascii="Courier New" w:eastAsia="Times New Roman" w:hAnsi="Courier New" w:cs="Courier New"/>
          <w:color w:val="000000"/>
          <w:sz w:val="20"/>
          <w:szCs w:val="20"/>
        </w:rPr>
        <w:t>G</w:t>
      </w:r>
      <w:proofErr w:type="spellEnd"/>
      <w:r w:rsidRPr="004C3505">
        <w:rPr>
          <w:rFonts w:ascii="Courier New" w:eastAsia="Times New Roman" w:hAnsi="Courier New" w:cs="Courier New"/>
          <w:color w:val="000000"/>
          <w:sz w:val="20"/>
          <w:szCs w:val="20"/>
        </w:rPr>
        <w:t xml:space="preserve"> T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G T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w:t>
      </w:r>
      <w:proofErr w:type="spellStart"/>
      <w:r w:rsidRPr="004C3505">
        <w:rPr>
          <w:rFonts w:ascii="Courier New" w:eastAsia="Times New Roman" w:hAnsi="Courier New" w:cs="Courier New"/>
          <w:color w:val="000000"/>
          <w:sz w:val="20"/>
          <w:szCs w:val="20"/>
        </w:rPr>
        <w:t>T</w:t>
      </w:r>
      <w:proofErr w:type="spellEnd"/>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2  1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3  1</w:t>
      </w:r>
      <w:proofErr w:type="gramEnd"/>
      <w:r w:rsidRPr="004C3505">
        <w:rPr>
          <w:rFonts w:ascii="Courier New" w:eastAsia="Times New Roman" w:hAnsi="Courier New" w:cs="Courier New"/>
          <w:color w:val="000000"/>
          <w:sz w:val="20"/>
          <w:szCs w:val="20"/>
        </w:rPr>
        <w:t xml:space="preserve">  0  0  1  1</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4  1</w:t>
      </w:r>
      <w:proofErr w:type="gramEnd"/>
      <w:r w:rsidRPr="004C3505">
        <w:rPr>
          <w:rFonts w:ascii="Courier New" w:eastAsia="Times New Roman" w:hAnsi="Courier New" w:cs="Courier New"/>
          <w:color w:val="000000"/>
          <w:sz w:val="20"/>
          <w:szCs w:val="20"/>
        </w:rPr>
        <w:t xml:space="preserve">  0  0  1  2</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5  1</w:t>
      </w:r>
      <w:proofErr w:type="gramEnd"/>
      <w:r w:rsidRPr="004C3505">
        <w:rPr>
          <w:rFonts w:ascii="Courier New" w:eastAsia="Times New Roman" w:hAnsi="Courier New" w:cs="Courier New"/>
          <w:color w:val="000000"/>
          <w:sz w:val="20"/>
          <w:szCs w:val="20"/>
        </w:rPr>
        <w:t xml:space="preserve">  0  0  1  2</w:t>
      </w:r>
    </w:p>
    <w:p w:rsidR="004C3505" w:rsidRPr="004C3505" w:rsidRDefault="004C3505" w:rsidP="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3505">
        <w:rPr>
          <w:rFonts w:ascii="Courier New" w:eastAsia="Times New Roman" w:hAnsi="Courier New" w:cs="Courier New"/>
          <w:color w:val="000000"/>
          <w:sz w:val="20"/>
          <w:szCs w:val="20"/>
        </w:rPr>
        <w:t xml:space="preserve">                                                   </w:t>
      </w:r>
      <w:proofErr w:type="gramStart"/>
      <w:r w:rsidRPr="004C3505">
        <w:rPr>
          <w:rFonts w:ascii="Courier New" w:eastAsia="Times New Roman" w:hAnsi="Courier New" w:cs="Courier New"/>
          <w:color w:val="000000"/>
          <w:sz w:val="20"/>
          <w:szCs w:val="20"/>
        </w:rPr>
        <w:t>6  1</w:t>
      </w:r>
      <w:proofErr w:type="gramEnd"/>
      <w:r w:rsidRPr="004C3505">
        <w:rPr>
          <w:rFonts w:ascii="Courier New" w:eastAsia="Times New Roman" w:hAnsi="Courier New" w:cs="Courier New"/>
          <w:color w:val="000000"/>
          <w:sz w:val="20"/>
          <w:szCs w:val="20"/>
        </w:rPr>
        <w:t xml:space="preserve">  0  0  1  2</w:t>
      </w:r>
    </w:p>
    <w:p w:rsidR="004C3505" w:rsidRPr="00AB2F30" w:rsidRDefault="004C3505" w:rsidP="004C3505">
      <w:pPr>
        <w:spacing w:after="0" w:line="240" w:lineRule="auto"/>
        <w:rPr>
          <w:rFonts w:eastAsia="Times New Roman" w:cs="Helvetica"/>
          <w:color w:val="000000"/>
        </w:rPr>
      </w:pPr>
      <w:r w:rsidRPr="00AB2F30">
        <w:rPr>
          <w:rFonts w:eastAsia="Times New Roman" w:cs="Helvetica"/>
          <w:color w:val="000000"/>
        </w:rPr>
        <w:t xml:space="preserve">This kind of format can be convenient to work with when there are very many more SNPs than individuals (i.e. WGAS data). </w:t>
      </w:r>
    </w:p>
    <w:p w:rsidR="004C3505" w:rsidRPr="00AB2F30" w:rsidRDefault="004C3505" w:rsidP="004C3505">
      <w:pPr>
        <w:spacing w:after="0" w:line="240" w:lineRule="auto"/>
        <w:rPr>
          <w:rFonts w:eastAsia="Times New Roman" w:cs="Times New Roman"/>
        </w:rPr>
      </w:pPr>
      <w:r w:rsidRPr="00AB2F30">
        <w:rPr>
          <w:rFonts w:eastAsia="Times New Roman" w:cs="Helvetica"/>
          <w:color w:val="000000"/>
        </w:rPr>
        <w:t xml:space="preserve">To read a transposed </w:t>
      </w:r>
      <w:proofErr w:type="spellStart"/>
      <w:r w:rsidRPr="00AB2F30">
        <w:rPr>
          <w:rFonts w:eastAsia="Times New Roman" w:cs="Helvetica"/>
          <w:color w:val="000000"/>
        </w:rPr>
        <w:t>fileset</w:t>
      </w:r>
      <w:proofErr w:type="spellEnd"/>
      <w:r w:rsidR="003D4822">
        <w:rPr>
          <w:rFonts w:eastAsia="Times New Roman" w:cs="Helvetica"/>
          <w:color w:val="000000"/>
        </w:rPr>
        <w:t xml:space="preserve"> (</w:t>
      </w:r>
      <w:proofErr w:type="spellStart"/>
      <w:r w:rsidR="003D4822">
        <w:rPr>
          <w:rFonts w:eastAsia="Times New Roman" w:cs="Helvetica"/>
          <w:color w:val="000000"/>
        </w:rPr>
        <w:t>mydata.tped</w:t>
      </w:r>
      <w:proofErr w:type="spellEnd"/>
      <w:r w:rsidR="003D4822">
        <w:rPr>
          <w:rFonts w:eastAsia="Times New Roman" w:cs="Helvetica"/>
          <w:color w:val="000000"/>
        </w:rPr>
        <w:t xml:space="preserve"> and </w:t>
      </w:r>
      <w:proofErr w:type="spellStart"/>
      <w:r w:rsidR="003D4822">
        <w:rPr>
          <w:rFonts w:eastAsia="Times New Roman" w:cs="Helvetica"/>
          <w:color w:val="000000"/>
        </w:rPr>
        <w:t>mydata.tfam</w:t>
      </w:r>
      <w:proofErr w:type="spellEnd"/>
      <w:r w:rsidR="003D4822">
        <w:rPr>
          <w:rFonts w:eastAsia="Times New Roman" w:cs="Helvetica"/>
          <w:color w:val="000000"/>
        </w:rPr>
        <w:t>)</w:t>
      </w:r>
      <w:r w:rsidRPr="00AB2F30">
        <w:rPr>
          <w:rFonts w:eastAsia="Times New Roman" w:cs="Helvetica"/>
          <w:color w:val="000000"/>
        </w:rPr>
        <w:t>, using plink</w:t>
      </w:r>
    </w:p>
    <w:p w:rsidR="004C3505" w:rsidRPr="004C3505" w:rsidRDefault="004C3505" w:rsidP="004C3505">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proofErr w:type="gramStart"/>
      <w:r w:rsidRPr="004C3505">
        <w:rPr>
          <w:rFonts w:ascii="Courier" w:eastAsia="Times New Roman" w:hAnsi="Courier" w:cs="Times New Roman"/>
          <w:color w:val="000000"/>
          <w:sz w:val="18"/>
          <w:szCs w:val="18"/>
        </w:rPr>
        <w:t>plink</w:t>
      </w:r>
      <w:proofErr w:type="gramEnd"/>
      <w:r w:rsidRPr="004C3505">
        <w:rPr>
          <w:rFonts w:ascii="Courier" w:eastAsia="Times New Roman" w:hAnsi="Courier" w:cs="Times New Roman"/>
          <w:color w:val="000000"/>
          <w:sz w:val="18"/>
          <w:szCs w:val="18"/>
        </w:rPr>
        <w:t xml:space="preserve"> --</w:t>
      </w:r>
      <w:proofErr w:type="spellStart"/>
      <w:r w:rsidRPr="004C3505">
        <w:rPr>
          <w:rFonts w:ascii="Courier" w:eastAsia="Times New Roman" w:hAnsi="Courier" w:cs="Times New Roman"/>
          <w:color w:val="000000"/>
          <w:sz w:val="18"/>
          <w:szCs w:val="18"/>
        </w:rPr>
        <w:t>tfile</w:t>
      </w:r>
      <w:proofErr w:type="spellEnd"/>
      <w:r w:rsidRPr="004C3505">
        <w:rPr>
          <w:rFonts w:ascii="Courier" w:eastAsia="Times New Roman" w:hAnsi="Courier" w:cs="Times New Roman"/>
          <w:color w:val="000000"/>
          <w:sz w:val="18"/>
          <w:szCs w:val="18"/>
        </w:rPr>
        <w:t xml:space="preserve"> </w:t>
      </w:r>
      <w:proofErr w:type="spellStart"/>
      <w:r w:rsidRPr="004C3505">
        <w:rPr>
          <w:rFonts w:ascii="Courier" w:eastAsia="Times New Roman" w:hAnsi="Courier" w:cs="Times New Roman"/>
          <w:color w:val="000000"/>
          <w:sz w:val="18"/>
          <w:szCs w:val="18"/>
        </w:rPr>
        <w:t>mydata</w:t>
      </w:r>
      <w:proofErr w:type="spellEnd"/>
    </w:p>
    <w:p w:rsidR="004C3505" w:rsidRPr="004C3505" w:rsidRDefault="004C3505" w:rsidP="004C3505">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r w:rsidRPr="004C3505">
        <w:rPr>
          <w:rFonts w:ascii="Courier" w:eastAsia="Times New Roman" w:hAnsi="Courier" w:cs="Times New Roman"/>
          <w:color w:val="000000"/>
          <w:sz w:val="18"/>
          <w:szCs w:val="18"/>
        </w:rPr>
        <w:t>http://pngu.mgh.harvard.edu/~purcell/plink/data.shtml#tr</w:t>
      </w:r>
    </w:p>
    <w:p w:rsidR="00A75BCF" w:rsidRPr="00596A4F" w:rsidRDefault="00A75BCF" w:rsidP="00350D54">
      <w:pPr>
        <w:pStyle w:val="Heading1"/>
      </w:pPr>
      <w:bookmarkStart w:id="9" w:name="_Toc388353988"/>
      <w:r>
        <w:t>PLINK COMMANDS</w:t>
      </w:r>
      <w:bookmarkEnd w:id="9"/>
    </w:p>
    <w:p w:rsidR="00A75BCF" w:rsidRDefault="00A75BCF" w:rsidP="00A75BCF">
      <w:pPr>
        <w:pStyle w:val="ListParagraph"/>
        <w:numPr>
          <w:ilvl w:val="0"/>
          <w:numId w:val="37"/>
        </w:numPr>
      </w:pPr>
      <w:r>
        <w:t>Convert BED(Binary plink files) to TPED (Transpose plink files)</w:t>
      </w:r>
    </w:p>
    <w:p w:rsidR="00A75BCF" w:rsidRDefault="00350D54" w:rsidP="00A75BCF">
      <w:proofErr w:type="gramStart"/>
      <w:r>
        <w:t>p</w:t>
      </w:r>
      <w:r w:rsidR="00A75BCF">
        <w:t>link</w:t>
      </w:r>
      <w:proofErr w:type="gramEnd"/>
      <w:r w:rsidR="00A75BCF">
        <w:t xml:space="preserve"> –</w:t>
      </w:r>
      <w:proofErr w:type="spellStart"/>
      <w:r w:rsidR="00A75BCF">
        <w:t>bfile</w:t>
      </w:r>
      <w:proofErr w:type="spellEnd"/>
      <w:r w:rsidR="00A75BCF">
        <w:t xml:space="preserve"> &lt;INPUT BINARY FILE&gt; </w:t>
      </w:r>
      <w:r w:rsidR="00A75BCF" w:rsidRPr="00066821">
        <w:t xml:space="preserve">--recode --transpose </w:t>
      </w:r>
      <w:r w:rsidR="00A75BCF">
        <w:t>–</w:t>
      </w:r>
      <w:r w:rsidR="00A75BCF" w:rsidRPr="00066821">
        <w:t>out</w:t>
      </w:r>
      <w:r w:rsidR="00A75BCF">
        <w:t xml:space="preserve"> &lt;OUTPUT TRANSPOSE FILE&gt;</w:t>
      </w:r>
    </w:p>
    <w:p w:rsidR="00205566" w:rsidRPr="00205566" w:rsidRDefault="00205566" w:rsidP="00A75BCF">
      <w:pPr>
        <w:rPr>
          <w:sz w:val="28"/>
        </w:rPr>
      </w:pPr>
      <w:r w:rsidRPr="00205566">
        <w:rPr>
          <w:rFonts w:ascii="Courier" w:eastAsia="Times New Roman" w:hAnsi="Courier" w:cs="Times New Roman"/>
          <w:color w:val="000000"/>
          <w:szCs w:val="18"/>
        </w:rPr>
        <w:t xml:space="preserve">Ex: plink </w:t>
      </w:r>
      <w:r w:rsidR="00BC7024">
        <w:rPr>
          <w:rFonts w:ascii="Courier" w:eastAsia="Times New Roman" w:hAnsi="Courier" w:cs="Times New Roman"/>
          <w:color w:val="000000"/>
          <w:szCs w:val="18"/>
        </w:rPr>
        <w:t>--</w:t>
      </w:r>
      <w:proofErr w:type="spellStart"/>
      <w:r w:rsidR="00BC7024">
        <w:rPr>
          <w:rFonts w:ascii="Courier" w:eastAsia="Times New Roman" w:hAnsi="Courier" w:cs="Times New Roman"/>
          <w:color w:val="000000"/>
          <w:szCs w:val="18"/>
        </w:rPr>
        <w:t>bfile</w:t>
      </w:r>
      <w:proofErr w:type="spellEnd"/>
      <w:r w:rsidR="00BC7024">
        <w:rPr>
          <w:rFonts w:ascii="Courier" w:eastAsia="Times New Roman" w:hAnsi="Courier" w:cs="Times New Roman"/>
          <w:color w:val="000000"/>
          <w:szCs w:val="18"/>
        </w:rPr>
        <w:t xml:space="preserve"> </w:t>
      </w:r>
      <w:proofErr w:type="spellStart"/>
      <w:r w:rsidR="00BC7024">
        <w:rPr>
          <w:rFonts w:ascii="Courier" w:eastAsia="Times New Roman" w:hAnsi="Courier" w:cs="Times New Roman"/>
          <w:color w:val="000000"/>
          <w:szCs w:val="18"/>
        </w:rPr>
        <w:t>mydata</w:t>
      </w:r>
      <w:proofErr w:type="spellEnd"/>
      <w:r w:rsidRPr="00205566">
        <w:rPr>
          <w:rFonts w:ascii="Courier" w:eastAsia="Times New Roman" w:hAnsi="Courier" w:cs="Times New Roman"/>
          <w:color w:val="000000"/>
          <w:szCs w:val="18"/>
        </w:rPr>
        <w:t xml:space="preserve"> --recode --transpose --out </w:t>
      </w:r>
      <w:proofErr w:type="spellStart"/>
      <w:r w:rsidRPr="00205566">
        <w:rPr>
          <w:rFonts w:ascii="Courier" w:eastAsia="Times New Roman" w:hAnsi="Courier" w:cs="Times New Roman"/>
          <w:color w:val="000000"/>
          <w:szCs w:val="18"/>
        </w:rPr>
        <w:t>mydata</w:t>
      </w:r>
      <w:proofErr w:type="spellEnd"/>
    </w:p>
    <w:p w:rsidR="00A75BCF" w:rsidRDefault="00A75BCF" w:rsidP="00A75BCF">
      <w:pPr>
        <w:pStyle w:val="ListParagraph"/>
        <w:numPr>
          <w:ilvl w:val="0"/>
          <w:numId w:val="37"/>
        </w:numPr>
      </w:pPr>
      <w:r>
        <w:t>Convert PED/MAP(</w:t>
      </w:r>
      <w:proofErr w:type="spellStart"/>
      <w:r>
        <w:t>Ped</w:t>
      </w:r>
      <w:proofErr w:type="spellEnd"/>
      <w:r>
        <w:t xml:space="preserve"> plink files) to TPED/TFAM (Transpose plink files)</w:t>
      </w:r>
    </w:p>
    <w:p w:rsidR="00A75BCF" w:rsidRPr="00205566" w:rsidRDefault="00350D54" w:rsidP="00A75BCF">
      <w:pPr>
        <w:rPr>
          <w:rFonts w:cstheme="minorHAnsi"/>
        </w:rPr>
      </w:pPr>
      <w:proofErr w:type="gramStart"/>
      <w:r w:rsidRPr="00205566">
        <w:rPr>
          <w:rFonts w:cstheme="minorHAnsi"/>
        </w:rPr>
        <w:t>p</w:t>
      </w:r>
      <w:r w:rsidR="00A75BCF" w:rsidRPr="00205566">
        <w:rPr>
          <w:rFonts w:cstheme="minorHAnsi"/>
        </w:rPr>
        <w:t>link</w:t>
      </w:r>
      <w:proofErr w:type="gramEnd"/>
      <w:r w:rsidR="00A75BCF" w:rsidRPr="00205566">
        <w:rPr>
          <w:rFonts w:cstheme="minorHAnsi"/>
        </w:rPr>
        <w:t xml:space="preserve"> –file &lt;INPUT PED FILE&gt; --recode --transpose –out &lt;OUTPUT TRANSPOSE FILE&gt;</w:t>
      </w:r>
    </w:p>
    <w:p w:rsidR="00AE2C69" w:rsidRPr="00205566" w:rsidRDefault="00205566" w:rsidP="00F839C1">
      <w:pPr>
        <w:spacing w:line="240" w:lineRule="auto"/>
        <w:rPr>
          <w:rFonts w:cstheme="minorHAnsi"/>
          <w:b/>
          <w:color w:val="000000" w:themeColor="text1"/>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sidRPr="00205566">
        <w:rPr>
          <w:rFonts w:cstheme="minorHAnsi"/>
          <w:color w:val="000000" w:themeColor="text1"/>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Ex:</w:t>
      </w:r>
      <w:r w:rsidRPr="00205566">
        <w:rPr>
          <w:rFonts w:cstheme="minorHAnsi"/>
          <w:b/>
          <w:color w:val="000000" w:themeColor="text1"/>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 xml:space="preserve"> </w:t>
      </w:r>
      <w:r w:rsidRPr="00205566">
        <w:rPr>
          <w:rFonts w:eastAsia="Times New Roman" w:cstheme="minorHAnsi"/>
          <w:color w:val="000000"/>
        </w:rPr>
        <w:t>plink</w:t>
      </w:r>
      <w:r w:rsidR="00BC7024">
        <w:rPr>
          <w:rFonts w:eastAsia="Times New Roman" w:cstheme="minorHAnsi"/>
          <w:color w:val="000000"/>
        </w:rPr>
        <w:t xml:space="preserve"> --file </w:t>
      </w:r>
      <w:proofErr w:type="spellStart"/>
      <w:r w:rsidR="00BC7024">
        <w:rPr>
          <w:rFonts w:eastAsia="Times New Roman" w:cstheme="minorHAnsi"/>
          <w:color w:val="000000"/>
        </w:rPr>
        <w:t>mydata</w:t>
      </w:r>
      <w:proofErr w:type="spellEnd"/>
      <w:r w:rsidRPr="00205566">
        <w:rPr>
          <w:rFonts w:eastAsia="Times New Roman" w:cstheme="minorHAnsi"/>
          <w:color w:val="000000"/>
        </w:rPr>
        <w:t xml:space="preserve"> --recode </w:t>
      </w:r>
      <w:r w:rsidR="00BC7024">
        <w:rPr>
          <w:rFonts w:eastAsia="Times New Roman" w:cstheme="minorHAnsi"/>
          <w:color w:val="000000"/>
        </w:rPr>
        <w:t xml:space="preserve">--transpose --out </w:t>
      </w:r>
      <w:proofErr w:type="spellStart"/>
      <w:r w:rsidR="00BC7024">
        <w:rPr>
          <w:rFonts w:eastAsia="Times New Roman" w:cstheme="minorHAnsi"/>
          <w:color w:val="000000"/>
        </w:rPr>
        <w:t>mydata</w:t>
      </w:r>
      <w:proofErr w:type="spellEnd"/>
    </w:p>
    <w:p w:rsidR="00696CE8" w:rsidRPr="006A005E" w:rsidRDefault="00696CE8" w:rsidP="00696CE8">
      <w:pPr>
        <w:rPr>
          <w:b/>
        </w:rPr>
      </w:pPr>
      <w:r w:rsidRPr="006A005E">
        <w:rPr>
          <w:b/>
        </w:rPr>
        <w:t>SAMPLE EXECUTION</w:t>
      </w:r>
    </w:p>
    <w:tbl>
      <w:tblPr>
        <w:tblStyle w:val="TableGrid"/>
        <w:tblW w:w="0" w:type="auto"/>
        <w:tblLook w:val="04A0" w:firstRow="1" w:lastRow="0" w:firstColumn="1" w:lastColumn="0" w:noHBand="0" w:noVBand="1"/>
      </w:tblPr>
      <w:tblGrid>
        <w:gridCol w:w="9576"/>
      </w:tblGrid>
      <w:tr w:rsidR="00696CE8" w:rsidTr="00694102">
        <w:tc>
          <w:tcPr>
            <w:tcW w:w="9576" w:type="dxa"/>
          </w:tcPr>
          <w:p w:rsidR="00696CE8" w:rsidRDefault="00696CE8" w:rsidP="00694102">
            <w:r>
              <w:t>#sample command, all one line</w:t>
            </w:r>
          </w:p>
          <w:p w:rsidR="00696CE8" w:rsidRPr="00696CE8" w:rsidRDefault="00696CE8" w:rsidP="00696CE8">
            <w:r>
              <w:rPr>
                <w:color w:val="FF0000"/>
              </w:rPr>
              <w:t>Plink --</w:t>
            </w:r>
            <w:proofErr w:type="spellStart"/>
            <w:r>
              <w:rPr>
                <w:color w:val="FF0000"/>
              </w:rPr>
              <w:t>bfile</w:t>
            </w:r>
            <w:proofErr w:type="spellEnd"/>
            <w:r w:rsidRPr="004D4C26">
              <w:rPr>
                <w:color w:val="FF0000"/>
              </w:rPr>
              <w:t xml:space="preserve">  </w:t>
            </w:r>
            <w:r w:rsidRPr="004D4C26">
              <w:rPr>
                <w:sz w:val="24"/>
              </w:rPr>
              <w:t>/home/EzImputer_Sample_project</w:t>
            </w:r>
            <w:r w:rsidRPr="004D4C26">
              <w:t>/hapmap3_r</w:t>
            </w:r>
            <w:r>
              <w:t xml:space="preserve">3_b36_fwd.consensus.qc.poly –recode –transpose –out </w:t>
            </w:r>
            <w:r w:rsidRPr="004D4C26">
              <w:rPr>
                <w:color w:val="FF0000"/>
              </w:rPr>
              <w:t xml:space="preserve"> </w:t>
            </w:r>
            <w:r w:rsidRPr="004D4C26">
              <w:rPr>
                <w:sz w:val="24"/>
              </w:rPr>
              <w:t>/home/EzImputer_Sample_project</w:t>
            </w:r>
            <w:r w:rsidRPr="004D4C26">
              <w:t>/hapmap3_r</w:t>
            </w:r>
            <w:r>
              <w:t>3_b36_fwd.consensus.qc.poly</w:t>
            </w:r>
          </w:p>
        </w:tc>
      </w:tr>
    </w:tbl>
    <w:p w:rsidR="004C3505" w:rsidRDefault="00A75BCF" w:rsidP="00350D54">
      <w:pPr>
        <w:pStyle w:val="Heading1"/>
      </w:pPr>
      <w:bookmarkStart w:id="10" w:name="_Toc388353989"/>
      <w:r>
        <w:lastRenderedPageBreak/>
        <w:t>DATA QC</w:t>
      </w:r>
      <w:bookmarkEnd w:id="10"/>
    </w:p>
    <w:p w:rsidR="00CA01EC" w:rsidRPr="00CA01EC" w:rsidRDefault="00CA01EC" w:rsidP="00CA01EC">
      <w:r w:rsidRPr="00CA01EC">
        <w:t>The following QC should be performed by the user prior to running our tools.</w:t>
      </w:r>
    </w:p>
    <w:p w:rsidR="00CB039B" w:rsidRPr="00CA01EC" w:rsidRDefault="00CB039B" w:rsidP="00CB039B">
      <w:pPr>
        <w:pStyle w:val="ListParagraph"/>
        <w:numPr>
          <w:ilvl w:val="0"/>
          <w:numId w:val="28"/>
        </w:numPr>
        <w:rPr>
          <w:color w:val="FF0000"/>
        </w:rPr>
      </w:pPr>
      <w:r w:rsidRPr="00CA01EC">
        <w:rPr>
          <w:color w:val="FF0000"/>
        </w:rPr>
        <w:t xml:space="preserve">Please provide unique samples ids in the </w:t>
      </w:r>
      <w:proofErr w:type="spellStart"/>
      <w:r w:rsidRPr="00CA01EC">
        <w:rPr>
          <w:color w:val="FF0000"/>
        </w:rPr>
        <w:t>tfam</w:t>
      </w:r>
      <w:proofErr w:type="spellEnd"/>
      <w:r w:rsidRPr="00CA01EC">
        <w:rPr>
          <w:color w:val="FF0000"/>
        </w:rPr>
        <w:t xml:space="preserve"> files (column 2).</w:t>
      </w:r>
    </w:p>
    <w:p w:rsidR="00CB039B" w:rsidRDefault="00CB039B" w:rsidP="00CB039B">
      <w:pPr>
        <w:pStyle w:val="ListParagraph"/>
        <w:numPr>
          <w:ilvl w:val="0"/>
          <w:numId w:val="28"/>
        </w:numPr>
        <w:spacing w:after="0" w:line="240" w:lineRule="auto"/>
        <w:contextualSpacing w:val="0"/>
        <w:rPr>
          <w:color w:val="FF0000"/>
        </w:rPr>
      </w:pPr>
      <w:r w:rsidRPr="00CA01EC">
        <w:rPr>
          <w:color w:val="FF0000"/>
        </w:rPr>
        <w:t xml:space="preserve">Convert your platform specific marker Id’s to </w:t>
      </w:r>
      <w:proofErr w:type="spellStart"/>
      <w:r w:rsidRPr="00CA01EC">
        <w:rPr>
          <w:color w:val="FF0000"/>
        </w:rPr>
        <w:t>rsid’s</w:t>
      </w:r>
      <w:proofErr w:type="spellEnd"/>
      <w:r w:rsidRPr="00CA01EC">
        <w:rPr>
          <w:color w:val="FF0000"/>
        </w:rPr>
        <w:t xml:space="preserve"> based on platform annotation file. </w:t>
      </w:r>
    </w:p>
    <w:p w:rsidR="00342084" w:rsidRDefault="00342084" w:rsidP="00342084">
      <w:pPr>
        <w:pStyle w:val="ListParagraph"/>
        <w:numPr>
          <w:ilvl w:val="1"/>
          <w:numId w:val="28"/>
        </w:numPr>
        <w:spacing w:after="0" w:line="240" w:lineRule="auto"/>
        <w:contextualSpacing w:val="0"/>
        <w:rPr>
          <w:color w:val="FF0000"/>
        </w:rPr>
      </w:pPr>
      <w:r>
        <w:rPr>
          <w:color w:val="FF0000"/>
        </w:rPr>
        <w:t xml:space="preserve">Both NGS data and the 1000 genome should be on the + strand, so alleles should match. The position for </w:t>
      </w:r>
      <w:proofErr w:type="spellStart"/>
      <w:r>
        <w:rPr>
          <w:color w:val="FF0000"/>
        </w:rPr>
        <w:t>indels</w:t>
      </w:r>
      <w:proofErr w:type="spellEnd"/>
      <w:r>
        <w:rPr>
          <w:color w:val="FF0000"/>
        </w:rPr>
        <w:t xml:space="preserve"> follows the </w:t>
      </w:r>
      <w:proofErr w:type="spellStart"/>
      <w:r>
        <w:rPr>
          <w:color w:val="FF0000"/>
        </w:rPr>
        <w:t>vcf</w:t>
      </w:r>
      <w:proofErr w:type="spellEnd"/>
      <w:r>
        <w:rPr>
          <w:color w:val="FF0000"/>
        </w:rPr>
        <w:t xml:space="preserve"> convention.</w:t>
      </w:r>
    </w:p>
    <w:p w:rsidR="00342084" w:rsidRPr="00CA01EC" w:rsidRDefault="00342084" w:rsidP="00342084">
      <w:pPr>
        <w:pStyle w:val="ListParagraph"/>
        <w:numPr>
          <w:ilvl w:val="1"/>
          <w:numId w:val="28"/>
        </w:numPr>
        <w:spacing w:after="0" w:line="240" w:lineRule="auto"/>
        <w:contextualSpacing w:val="0"/>
        <w:rPr>
          <w:color w:val="FF0000"/>
        </w:rPr>
      </w:pPr>
      <w:r>
        <w:rPr>
          <w:color w:val="FF0000"/>
        </w:rPr>
        <w:t>For microarrays, use annotation to figure out strand. This is mainly important for ambiguous SNPs as non-</w:t>
      </w:r>
      <w:proofErr w:type="spellStart"/>
      <w:r>
        <w:rPr>
          <w:color w:val="FF0000"/>
        </w:rPr>
        <w:t>ambigous</w:t>
      </w:r>
      <w:proofErr w:type="spellEnd"/>
      <w:r>
        <w:rPr>
          <w:color w:val="FF0000"/>
        </w:rPr>
        <w:t xml:space="preserve"> SNPs can be matched by impute2.</w:t>
      </w:r>
    </w:p>
    <w:p w:rsidR="00CB039B" w:rsidRPr="00CA01EC" w:rsidRDefault="00CB039B" w:rsidP="00CB039B">
      <w:pPr>
        <w:pStyle w:val="ListParagraph"/>
        <w:numPr>
          <w:ilvl w:val="0"/>
          <w:numId w:val="28"/>
        </w:numPr>
        <w:spacing w:after="0" w:line="240" w:lineRule="auto"/>
        <w:contextualSpacing w:val="0"/>
        <w:rPr>
          <w:color w:val="FF0000"/>
        </w:rPr>
      </w:pPr>
      <w:r w:rsidRPr="00CA01EC">
        <w:rPr>
          <w:color w:val="FF0000"/>
        </w:rPr>
        <w:t>Set mother and father id to missing (plink dataset: 3</w:t>
      </w:r>
      <w:r w:rsidRPr="00CA01EC">
        <w:rPr>
          <w:color w:val="FF0000"/>
          <w:vertAlign w:val="superscript"/>
        </w:rPr>
        <w:t>rd</w:t>
      </w:r>
      <w:r w:rsidRPr="00CA01EC">
        <w:rPr>
          <w:color w:val="FF0000"/>
        </w:rPr>
        <w:t xml:space="preserve"> and 4</w:t>
      </w:r>
      <w:r w:rsidRPr="00CA01EC">
        <w:rPr>
          <w:color w:val="FF0000"/>
          <w:vertAlign w:val="superscript"/>
        </w:rPr>
        <w:t>th</w:t>
      </w:r>
      <w:r w:rsidRPr="00CA01EC">
        <w:rPr>
          <w:color w:val="FF0000"/>
        </w:rPr>
        <w:t xml:space="preserve"> column in the </w:t>
      </w:r>
      <w:proofErr w:type="spellStart"/>
      <w:r w:rsidRPr="00CA01EC">
        <w:rPr>
          <w:color w:val="FF0000"/>
        </w:rPr>
        <w:t>tfam</w:t>
      </w:r>
      <w:proofErr w:type="spellEnd"/>
      <w:r w:rsidRPr="00CA01EC">
        <w:rPr>
          <w:color w:val="FF0000"/>
        </w:rPr>
        <w:t>/</w:t>
      </w:r>
      <w:proofErr w:type="spellStart"/>
      <w:r w:rsidRPr="00CA01EC">
        <w:rPr>
          <w:color w:val="FF0000"/>
        </w:rPr>
        <w:t>fam</w:t>
      </w:r>
      <w:proofErr w:type="spellEnd"/>
      <w:r w:rsidRPr="00CA01EC">
        <w:rPr>
          <w:color w:val="FF0000"/>
        </w:rPr>
        <w:t xml:space="preserve"> file, i.e. the columns should be 0 in plink).</w:t>
      </w:r>
    </w:p>
    <w:p w:rsidR="00CB039B" w:rsidRPr="00CA01EC" w:rsidRDefault="00CB039B" w:rsidP="00CB039B">
      <w:pPr>
        <w:pStyle w:val="ListParagraph"/>
        <w:numPr>
          <w:ilvl w:val="0"/>
          <w:numId w:val="28"/>
        </w:numPr>
        <w:spacing w:after="0" w:line="240" w:lineRule="auto"/>
        <w:contextualSpacing w:val="0"/>
        <w:rPr>
          <w:color w:val="FF0000"/>
        </w:rPr>
      </w:pPr>
      <w:r w:rsidRPr="00CA01EC">
        <w:rPr>
          <w:color w:val="FF0000"/>
        </w:rPr>
        <w:t xml:space="preserve">No duplicate </w:t>
      </w:r>
      <w:proofErr w:type="spellStart"/>
      <w:r w:rsidR="00CA01EC" w:rsidRPr="00CA01EC">
        <w:rPr>
          <w:color w:val="FF0000"/>
        </w:rPr>
        <w:t>rs</w:t>
      </w:r>
      <w:r w:rsidR="00630828">
        <w:rPr>
          <w:color w:val="FF0000"/>
        </w:rPr>
        <w:t>id</w:t>
      </w:r>
      <w:proofErr w:type="spellEnd"/>
      <w:r w:rsidR="00630828">
        <w:rPr>
          <w:color w:val="FF0000"/>
        </w:rPr>
        <w:t xml:space="preserve"> ‘s in the input dataset(some </w:t>
      </w:r>
      <w:proofErr w:type="spellStart"/>
      <w:r w:rsidR="00630828">
        <w:rPr>
          <w:color w:val="FF0000"/>
        </w:rPr>
        <w:t>dbSNP</w:t>
      </w:r>
      <w:proofErr w:type="spellEnd"/>
      <w:r w:rsidR="00630828">
        <w:rPr>
          <w:color w:val="FF0000"/>
        </w:rPr>
        <w:t xml:space="preserve"> </w:t>
      </w:r>
      <w:proofErr w:type="spellStart"/>
      <w:r w:rsidR="00630828">
        <w:rPr>
          <w:color w:val="FF0000"/>
        </w:rPr>
        <w:t>snps</w:t>
      </w:r>
      <w:proofErr w:type="spellEnd"/>
      <w:r w:rsidR="00630828">
        <w:rPr>
          <w:color w:val="FF0000"/>
        </w:rPr>
        <w:t xml:space="preserve"> are mapped to multiple positions)</w:t>
      </w:r>
    </w:p>
    <w:p w:rsidR="00B926F4" w:rsidRDefault="00CB039B" w:rsidP="00B926F4">
      <w:pPr>
        <w:pStyle w:val="ListParagraph"/>
        <w:numPr>
          <w:ilvl w:val="0"/>
          <w:numId w:val="28"/>
        </w:numPr>
        <w:spacing w:after="0" w:line="240" w:lineRule="auto"/>
        <w:contextualSpacing w:val="0"/>
        <w:rPr>
          <w:color w:val="FF0000"/>
        </w:rPr>
      </w:pPr>
      <w:r w:rsidRPr="00CA01EC">
        <w:rPr>
          <w:color w:val="FF0000"/>
        </w:rPr>
        <w:t>Make sure your input dataset doesn’t have duplicate positions for the same chromosome.</w:t>
      </w:r>
    </w:p>
    <w:p w:rsidR="00B926F4" w:rsidRPr="00B926F4" w:rsidRDefault="00B926F4" w:rsidP="00B926F4">
      <w:pPr>
        <w:pStyle w:val="ListParagraph"/>
        <w:numPr>
          <w:ilvl w:val="0"/>
          <w:numId w:val="28"/>
        </w:numPr>
        <w:spacing w:after="0" w:line="240" w:lineRule="auto"/>
        <w:contextualSpacing w:val="0"/>
        <w:rPr>
          <w:color w:val="FF0000"/>
        </w:rPr>
      </w:pPr>
      <w:r>
        <w:rPr>
          <w:color w:val="FF0000"/>
        </w:rPr>
        <w:t>Filter out SNPs with too much missing data (or for single sample, any missing SNP).</w:t>
      </w:r>
    </w:p>
    <w:p w:rsidR="00790171" w:rsidRDefault="00790171" w:rsidP="00CB039B">
      <w:pPr>
        <w:pStyle w:val="ListParagraph"/>
        <w:numPr>
          <w:ilvl w:val="0"/>
          <w:numId w:val="28"/>
        </w:numPr>
        <w:spacing w:after="0" w:line="240" w:lineRule="auto"/>
        <w:contextualSpacing w:val="0"/>
        <w:rPr>
          <w:color w:val="FF0000"/>
        </w:rPr>
      </w:pPr>
      <w:r w:rsidRPr="00CA01EC">
        <w:rPr>
          <w:color w:val="FF0000"/>
        </w:rPr>
        <w:t>TPED file should be sorted according to chromosome and position.</w:t>
      </w:r>
    </w:p>
    <w:p w:rsidR="00B926F4" w:rsidRDefault="00B926F4" w:rsidP="00B926F4">
      <w:pPr>
        <w:pStyle w:val="ListParagraph"/>
        <w:numPr>
          <w:ilvl w:val="1"/>
          <w:numId w:val="28"/>
        </w:numPr>
        <w:spacing w:after="0" w:line="240" w:lineRule="auto"/>
        <w:contextualSpacing w:val="0"/>
        <w:rPr>
          <w:color w:val="FF0000"/>
        </w:rPr>
      </w:pPr>
      <w:r>
        <w:rPr>
          <w:color w:val="FF0000"/>
        </w:rPr>
        <w:t xml:space="preserve">Note that, at this time, </w:t>
      </w:r>
      <w:proofErr w:type="spellStart"/>
      <w:r>
        <w:rPr>
          <w:color w:val="FF0000"/>
        </w:rPr>
        <w:t>vcftools</w:t>
      </w:r>
      <w:proofErr w:type="spellEnd"/>
      <w:r>
        <w:rPr>
          <w:color w:val="FF0000"/>
        </w:rPr>
        <w:t xml:space="preserve"> is buggy and doesn’t produce correct </w:t>
      </w:r>
      <w:proofErr w:type="spellStart"/>
      <w:r>
        <w:rPr>
          <w:color w:val="FF0000"/>
        </w:rPr>
        <w:t>tped</w:t>
      </w:r>
      <w:proofErr w:type="spellEnd"/>
      <w:r>
        <w:rPr>
          <w:color w:val="FF0000"/>
        </w:rPr>
        <w:t>.</w:t>
      </w:r>
    </w:p>
    <w:p w:rsidR="00B926F4" w:rsidRDefault="00B926F4" w:rsidP="00B926F4">
      <w:pPr>
        <w:pStyle w:val="ListParagraph"/>
        <w:numPr>
          <w:ilvl w:val="1"/>
          <w:numId w:val="28"/>
        </w:numPr>
        <w:spacing w:after="0" w:line="240" w:lineRule="auto"/>
        <w:contextualSpacing w:val="0"/>
        <w:rPr>
          <w:color w:val="FF0000"/>
        </w:rPr>
      </w:pPr>
    </w:p>
    <w:p w:rsidR="00342084" w:rsidRDefault="00630828" w:rsidP="00CB039B">
      <w:pPr>
        <w:pStyle w:val="ListParagraph"/>
        <w:numPr>
          <w:ilvl w:val="0"/>
          <w:numId w:val="28"/>
        </w:numPr>
        <w:spacing w:after="0" w:line="240" w:lineRule="auto"/>
        <w:contextualSpacing w:val="0"/>
        <w:rPr>
          <w:color w:val="FF0000"/>
        </w:rPr>
      </w:pPr>
      <w:r>
        <w:rPr>
          <w:color w:val="FF0000"/>
        </w:rPr>
        <w:t xml:space="preserve">Filter out </w:t>
      </w:r>
      <w:proofErr w:type="spellStart"/>
      <w:r>
        <w:rPr>
          <w:color w:val="FF0000"/>
        </w:rPr>
        <w:t>indels</w:t>
      </w:r>
      <w:proofErr w:type="spellEnd"/>
      <w:r>
        <w:rPr>
          <w:color w:val="FF0000"/>
        </w:rPr>
        <w:t xml:space="preserve"> prior to running the workflow </w:t>
      </w:r>
    </w:p>
    <w:p w:rsidR="00342084" w:rsidRDefault="00630828" w:rsidP="00342084">
      <w:pPr>
        <w:pStyle w:val="ListParagraph"/>
        <w:numPr>
          <w:ilvl w:val="1"/>
          <w:numId w:val="28"/>
        </w:numPr>
        <w:spacing w:after="0" w:line="240" w:lineRule="auto"/>
        <w:contextualSpacing w:val="0"/>
        <w:rPr>
          <w:color w:val="FF0000"/>
        </w:rPr>
      </w:pPr>
      <w:proofErr w:type="gramStart"/>
      <w:r>
        <w:rPr>
          <w:color w:val="FF0000"/>
        </w:rPr>
        <w:t>plink</w:t>
      </w:r>
      <w:proofErr w:type="gramEnd"/>
      <w:r>
        <w:rPr>
          <w:color w:val="FF0000"/>
        </w:rPr>
        <w:t xml:space="preserve"> (used during QC steps) do not accept </w:t>
      </w:r>
      <w:proofErr w:type="spellStart"/>
      <w:r>
        <w:rPr>
          <w:color w:val="FF0000"/>
        </w:rPr>
        <w:t>indels</w:t>
      </w:r>
      <w:proofErr w:type="spellEnd"/>
      <w:r>
        <w:rPr>
          <w:color w:val="FF0000"/>
        </w:rPr>
        <w:t>).</w:t>
      </w:r>
      <w:r w:rsidR="00342084">
        <w:rPr>
          <w:color w:val="FF0000"/>
        </w:rPr>
        <w:t xml:space="preserve"> </w:t>
      </w:r>
    </w:p>
    <w:p w:rsidR="00342084" w:rsidRDefault="00342084" w:rsidP="00342084">
      <w:pPr>
        <w:pStyle w:val="ListParagraph"/>
        <w:numPr>
          <w:ilvl w:val="1"/>
          <w:numId w:val="28"/>
        </w:numPr>
        <w:spacing w:after="0" w:line="240" w:lineRule="auto"/>
        <w:contextualSpacing w:val="0"/>
        <w:rPr>
          <w:color w:val="FF0000"/>
        </w:rPr>
      </w:pPr>
      <w:proofErr w:type="spellStart"/>
      <w:r>
        <w:rPr>
          <w:color w:val="FF0000"/>
        </w:rPr>
        <w:t>Shapeit</w:t>
      </w:r>
      <w:proofErr w:type="spellEnd"/>
      <w:r>
        <w:rPr>
          <w:color w:val="FF0000"/>
        </w:rPr>
        <w:t xml:space="preserve"> uses the binary plink format as input, which does not support </w:t>
      </w:r>
      <w:proofErr w:type="spellStart"/>
      <w:r>
        <w:rPr>
          <w:color w:val="FF0000"/>
        </w:rPr>
        <w:t>indels</w:t>
      </w:r>
      <w:proofErr w:type="spellEnd"/>
      <w:r>
        <w:rPr>
          <w:color w:val="FF0000"/>
        </w:rPr>
        <w:t>.</w:t>
      </w:r>
    </w:p>
    <w:p w:rsidR="00630828" w:rsidRDefault="00342084" w:rsidP="00342084">
      <w:pPr>
        <w:pStyle w:val="ListParagraph"/>
        <w:numPr>
          <w:ilvl w:val="1"/>
          <w:numId w:val="28"/>
        </w:numPr>
        <w:spacing w:after="0" w:line="240" w:lineRule="auto"/>
        <w:contextualSpacing w:val="0"/>
        <w:rPr>
          <w:color w:val="FF0000"/>
        </w:rPr>
      </w:pPr>
      <w:r>
        <w:rPr>
          <w:color w:val="FF0000"/>
        </w:rPr>
        <w:t xml:space="preserve">You can always add back the </w:t>
      </w:r>
      <w:proofErr w:type="spellStart"/>
      <w:r>
        <w:rPr>
          <w:color w:val="FF0000"/>
        </w:rPr>
        <w:t>indels</w:t>
      </w:r>
      <w:proofErr w:type="spellEnd"/>
      <w:r>
        <w:rPr>
          <w:color w:val="FF0000"/>
        </w:rPr>
        <w:t xml:space="preserve"> after imputation (or compare to the imputed genotypes_</w:t>
      </w:r>
    </w:p>
    <w:p w:rsidR="00B64855" w:rsidRDefault="00B64855" w:rsidP="00B64855">
      <w:pPr>
        <w:pStyle w:val="ListParagraph"/>
        <w:numPr>
          <w:ilvl w:val="1"/>
          <w:numId w:val="28"/>
        </w:numPr>
        <w:spacing w:after="0" w:line="240" w:lineRule="auto"/>
        <w:contextualSpacing w:val="0"/>
        <w:rPr>
          <w:color w:val="FF0000"/>
        </w:rPr>
      </w:pPr>
      <w:r>
        <w:rPr>
          <w:color w:val="FF0000"/>
        </w:rPr>
        <w:t xml:space="preserve">It is possible to recode the </w:t>
      </w:r>
      <w:proofErr w:type="spellStart"/>
      <w:r>
        <w:rPr>
          <w:color w:val="FF0000"/>
        </w:rPr>
        <w:t>indels</w:t>
      </w:r>
      <w:proofErr w:type="spellEnd"/>
      <w:r>
        <w:rPr>
          <w:color w:val="FF0000"/>
        </w:rPr>
        <w:t xml:space="preserve"> as ‘fake’ SNPs for QC and </w:t>
      </w:r>
      <w:proofErr w:type="spellStart"/>
      <w:r>
        <w:rPr>
          <w:color w:val="FF0000"/>
        </w:rPr>
        <w:t>shapeit</w:t>
      </w:r>
      <w:proofErr w:type="spellEnd"/>
      <w:r>
        <w:rPr>
          <w:color w:val="FF0000"/>
        </w:rPr>
        <w:t xml:space="preserve"> phasing, but you must recode them properly prior to running</w:t>
      </w:r>
      <w:r w:rsidR="00C07343">
        <w:rPr>
          <w:color w:val="FF0000"/>
        </w:rPr>
        <w:t xml:space="preserve"> impute2 (imputation) because it will try to match them to the 1000 genome reference and having them falsely coded will produce poorer results.</w:t>
      </w:r>
    </w:p>
    <w:p w:rsidR="00445126" w:rsidRDefault="00445126" w:rsidP="00445126">
      <w:pPr>
        <w:pStyle w:val="ListParagraph"/>
        <w:numPr>
          <w:ilvl w:val="0"/>
          <w:numId w:val="28"/>
        </w:numPr>
        <w:spacing w:after="0" w:line="240" w:lineRule="auto"/>
        <w:contextualSpacing w:val="0"/>
        <w:rPr>
          <w:color w:val="FF0000"/>
        </w:rPr>
      </w:pPr>
      <w:r>
        <w:rPr>
          <w:color w:val="FF0000"/>
        </w:rPr>
        <w:t xml:space="preserve">Chromosome X should be coded as 23 and Y as 24. While plink will honor chromosome 25 (the PAR regions), the inpute2 reference uses the X chromosome </w:t>
      </w:r>
      <w:proofErr w:type="gramStart"/>
      <w:r>
        <w:rPr>
          <w:color w:val="FF0000"/>
        </w:rPr>
        <w:t>only(</w:t>
      </w:r>
      <w:proofErr w:type="gramEnd"/>
      <w:r>
        <w:rPr>
          <w:color w:val="FF0000"/>
        </w:rPr>
        <w:t>e.g. 23).</w:t>
      </w:r>
    </w:p>
    <w:p w:rsidR="00742B05" w:rsidRPr="00CA01EC" w:rsidRDefault="00742B05" w:rsidP="00445126">
      <w:pPr>
        <w:pStyle w:val="ListParagraph"/>
        <w:numPr>
          <w:ilvl w:val="0"/>
          <w:numId w:val="28"/>
        </w:numPr>
        <w:spacing w:after="0" w:line="240" w:lineRule="auto"/>
        <w:contextualSpacing w:val="0"/>
        <w:rPr>
          <w:color w:val="FF0000"/>
        </w:rPr>
      </w:pPr>
      <w:r>
        <w:rPr>
          <w:color w:val="FF0000"/>
        </w:rPr>
        <w:t xml:space="preserve">Sort the input genotype </w:t>
      </w:r>
      <w:proofErr w:type="gramStart"/>
      <w:r>
        <w:rPr>
          <w:color w:val="FF0000"/>
        </w:rPr>
        <w:t>file(</w:t>
      </w:r>
      <w:proofErr w:type="gramEnd"/>
      <w:r>
        <w:rPr>
          <w:color w:val="FF0000"/>
        </w:rPr>
        <w:t>TPED) according to chromosome and position.</w:t>
      </w:r>
    </w:p>
    <w:p w:rsidR="00790171" w:rsidRDefault="00790171" w:rsidP="00790171">
      <w:pPr>
        <w:spacing w:after="0" w:line="240" w:lineRule="auto"/>
        <w:ind w:left="360"/>
        <w:rPr>
          <w:color w:val="0070C0"/>
        </w:rPr>
      </w:pPr>
    </w:p>
    <w:p w:rsidR="00790171" w:rsidRPr="00790171" w:rsidRDefault="001A2B1C" w:rsidP="00790171">
      <w:pPr>
        <w:pBdr>
          <w:left w:val="dotted" w:sz="6" w:space="15" w:color="000000"/>
        </w:pBdr>
        <w:shd w:val="clear" w:color="auto" w:fill="E8E8E8"/>
        <w:spacing w:before="100" w:beforeAutospacing="1" w:after="0" w:line="240" w:lineRule="auto"/>
        <w:ind w:left="300" w:right="1500"/>
        <w:jc w:val="both"/>
        <w:outlineLvl w:val="4"/>
        <w:rPr>
          <w:rFonts w:ascii="Courier" w:eastAsia="Times New Roman" w:hAnsi="Courier" w:cs="Times New Roman"/>
          <w:color w:val="000000"/>
          <w:sz w:val="18"/>
          <w:szCs w:val="18"/>
        </w:rPr>
      </w:pPr>
      <w:r>
        <w:rPr>
          <w:rFonts w:ascii="Courier" w:eastAsia="Times New Roman" w:hAnsi="Courier" w:cs="Times New Roman"/>
          <w:color w:val="000000"/>
          <w:sz w:val="18"/>
          <w:szCs w:val="18"/>
        </w:rPr>
        <w:t xml:space="preserve">Example for Sorting the </w:t>
      </w:r>
      <w:proofErr w:type="spellStart"/>
      <w:r>
        <w:rPr>
          <w:rFonts w:ascii="Courier" w:eastAsia="Times New Roman" w:hAnsi="Courier" w:cs="Times New Roman"/>
          <w:color w:val="000000"/>
          <w:sz w:val="18"/>
          <w:szCs w:val="18"/>
        </w:rPr>
        <w:t>tped</w:t>
      </w:r>
      <w:proofErr w:type="spellEnd"/>
      <w:r>
        <w:rPr>
          <w:rFonts w:ascii="Courier" w:eastAsia="Times New Roman" w:hAnsi="Courier" w:cs="Times New Roman"/>
          <w:color w:val="000000"/>
          <w:sz w:val="18"/>
          <w:szCs w:val="18"/>
        </w:rPr>
        <w:t xml:space="preserve"> file: </w:t>
      </w:r>
      <w:r w:rsidR="00FD05D1">
        <w:rPr>
          <w:rFonts w:ascii="Courier" w:eastAsia="Times New Roman" w:hAnsi="Courier" w:cs="Times New Roman"/>
          <w:color w:val="000000"/>
          <w:sz w:val="18"/>
          <w:szCs w:val="18"/>
        </w:rPr>
        <w:t>sort -</w:t>
      </w:r>
      <w:r w:rsidR="00790171">
        <w:rPr>
          <w:rFonts w:ascii="Courier" w:eastAsia="Times New Roman" w:hAnsi="Courier" w:cs="Times New Roman"/>
          <w:color w:val="000000"/>
          <w:sz w:val="18"/>
          <w:szCs w:val="18"/>
        </w:rPr>
        <w:t>k1</w:t>
      </w:r>
      <w:proofErr w:type="gramStart"/>
      <w:r w:rsidR="00790171">
        <w:rPr>
          <w:rFonts w:ascii="Courier" w:eastAsia="Times New Roman" w:hAnsi="Courier" w:cs="Times New Roman"/>
          <w:color w:val="000000"/>
          <w:sz w:val="18"/>
          <w:szCs w:val="18"/>
        </w:rPr>
        <w:t>,1n</w:t>
      </w:r>
      <w:proofErr w:type="gramEnd"/>
      <w:r w:rsidR="00790171">
        <w:rPr>
          <w:rFonts w:ascii="Courier" w:eastAsia="Times New Roman" w:hAnsi="Courier" w:cs="Times New Roman"/>
          <w:color w:val="000000"/>
          <w:sz w:val="18"/>
          <w:szCs w:val="18"/>
        </w:rPr>
        <w:t xml:space="preserve"> -k4,4n </w:t>
      </w:r>
      <w:proofErr w:type="spellStart"/>
      <w:r w:rsidR="00790171">
        <w:rPr>
          <w:rFonts w:ascii="Courier" w:eastAsia="Times New Roman" w:hAnsi="Courier" w:cs="Times New Roman"/>
          <w:color w:val="000000"/>
          <w:sz w:val="18"/>
          <w:szCs w:val="18"/>
        </w:rPr>
        <w:t>sample.tped</w:t>
      </w:r>
      <w:proofErr w:type="spellEnd"/>
    </w:p>
    <w:p w:rsidR="00A21E4E" w:rsidRDefault="00A21E4E" w:rsidP="00CB039B">
      <w:pPr>
        <w:pStyle w:val="ListParagraph"/>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B55A8E" w:rsidRDefault="00B55A8E" w:rsidP="00B55A8E">
      <w:pPr>
        <w:pStyle w:val="ListParagraph"/>
        <w:spacing w:line="240" w:lineRule="auto"/>
        <w:rPr>
          <w:b/>
          <w:color w:val="4F81BD" w:themeColor="accent1"/>
          <w:sz w:val="32"/>
          <w:szCs w:val="32"/>
          <w:u w:val="single"/>
        </w:rPr>
      </w:pPr>
    </w:p>
    <w:p w:rsidR="00FB61D5" w:rsidRDefault="00FB61D5">
      <w:pPr>
        <w:rPr>
          <w:rFonts w:asciiTheme="majorHAnsi" w:eastAsiaTheme="majorEastAsia" w:hAnsiTheme="majorHAnsi" w:cstheme="majorBidi"/>
          <w:b/>
          <w:bCs/>
          <w:color w:val="365F91" w:themeColor="accent1" w:themeShade="BF"/>
          <w:sz w:val="28"/>
          <w:szCs w:val="28"/>
        </w:rPr>
      </w:pPr>
      <w:bookmarkStart w:id="11" w:name="_Get_impute_reference.pl"/>
      <w:bookmarkStart w:id="12" w:name="_Upgrade_inputmarkers_to_build37_by_"/>
      <w:bookmarkStart w:id="13" w:name="_Toc388353990"/>
      <w:bookmarkStart w:id="14" w:name="UIB"/>
      <w:bookmarkEnd w:id="11"/>
      <w:bookmarkEnd w:id="12"/>
      <w:r>
        <w:br w:type="page"/>
      </w:r>
    </w:p>
    <w:p w:rsidR="00A21E4E" w:rsidRPr="00DD400A" w:rsidRDefault="003A764F" w:rsidP="00350D54">
      <w:pPr>
        <w:pStyle w:val="Heading1"/>
      </w:pPr>
      <w:hyperlink w:anchor="UIB" w:history="1">
        <w:r w:rsidR="00A21E4E" w:rsidRPr="00BC7024">
          <w:rPr>
            <w:rStyle w:val="Hyperlink"/>
          </w:rPr>
          <w:t>Upgrade_inputmarkers_to_build37_by_DBSNP</w:t>
        </w:r>
        <w:r w:rsidR="00286ADF" w:rsidRPr="00BC7024">
          <w:rPr>
            <w:rStyle w:val="Hyperlink"/>
          </w:rPr>
          <w:t>.pl</w:t>
        </w:r>
        <w:bookmarkEnd w:id="13"/>
      </w:hyperlink>
    </w:p>
    <w:bookmarkEnd w:id="14"/>
    <w:p w:rsidR="00A21E4E" w:rsidRDefault="00A21E4E" w:rsidP="00A21E4E">
      <w:r>
        <w:t xml:space="preserve">This script is used to convert input data which is on </w:t>
      </w:r>
      <w:r w:rsidR="00A33CF0">
        <w:t xml:space="preserve">a previous human genome coordinate build (e.g. </w:t>
      </w:r>
      <w:r>
        <w:t>build 36</w:t>
      </w:r>
      <w:r w:rsidR="00A33CF0">
        <w:t>)</w:t>
      </w:r>
      <w:r>
        <w:t xml:space="preserve"> to </w:t>
      </w:r>
      <w:r w:rsidR="00A33CF0">
        <w:t xml:space="preserve">the current build coordinates (e.g. </w:t>
      </w:r>
      <w:r>
        <w:t>build 37</w:t>
      </w:r>
      <w:r w:rsidR="00A33CF0">
        <w:t>)</w:t>
      </w:r>
      <w:r>
        <w:t xml:space="preserve"> using DBSNP files. </w:t>
      </w:r>
      <w:r w:rsidR="00DA31FB">
        <w:t xml:space="preserve"> This step can be skipped if the data is already mapped to </w:t>
      </w:r>
      <w:r w:rsidR="00A33CF0">
        <w:t>the same build as the 1000 genomes reference files (currently build 37)</w:t>
      </w:r>
    </w:p>
    <w:p w:rsidR="00A21E4E" w:rsidRDefault="00A21E4E" w:rsidP="00A21E4E">
      <w:proofErr w:type="gramStart"/>
      <w:r w:rsidRPr="00C20B61">
        <w:t>USAGE :</w:t>
      </w:r>
      <w:proofErr w:type="gramEnd"/>
      <w:r w:rsidR="00F00306">
        <w:t xml:space="preserve"> </w:t>
      </w:r>
      <w:proofErr w:type="spellStart"/>
      <w:r w:rsidRPr="00C20B61">
        <w:t>perl</w:t>
      </w:r>
      <w:proofErr w:type="spellEnd"/>
      <w:r w:rsidRPr="00C20B61">
        <w:t xml:space="preserve"> </w:t>
      </w:r>
      <w:r w:rsidR="00A33CF0">
        <w:t xml:space="preserve"> </w:t>
      </w:r>
      <w:r w:rsidR="00B5742A">
        <w:t>$EZIMPUTER</w:t>
      </w:r>
      <w:r w:rsidR="00405F1D">
        <w:t>/</w:t>
      </w:r>
      <w:r w:rsidRPr="00C20B61">
        <w:t xml:space="preserve">Upgrade_inputmarkers_to_build37_by_DBSNP.pl  -DBSNP_DIR &lt;DBSNP DIR&gt; </w:t>
      </w:r>
    </w:p>
    <w:p w:rsidR="00A21E4E" w:rsidRDefault="00A21E4E" w:rsidP="00A21E4E">
      <w:r w:rsidRPr="00C20B61">
        <w:t>-DBSNP_DOWNLOADLINK &lt;DBSNP VERSION&gt;</w:t>
      </w:r>
    </w:p>
    <w:p w:rsidR="00A21E4E" w:rsidRDefault="00A21E4E" w:rsidP="00A21E4E">
      <w:r w:rsidRPr="00C20B61">
        <w:t>-INPUT_FILE &lt;INPUT TPED FILE&gt;</w:t>
      </w:r>
    </w:p>
    <w:p w:rsidR="00A21E4E" w:rsidRDefault="00A21E4E" w:rsidP="00A21E4E">
      <w:r w:rsidRPr="00C20B61">
        <w:t>-</w:t>
      </w:r>
      <w:r w:rsidR="002A3F3F" w:rsidRPr="002A3F3F">
        <w:t xml:space="preserve"> </w:t>
      </w:r>
      <w:r w:rsidR="002A3F3F">
        <w:t xml:space="preserve">REMAPPED_CURRENT_BUILD </w:t>
      </w:r>
      <w:r w:rsidRPr="00C20B61">
        <w:t>&lt;</w:t>
      </w:r>
      <w:r w:rsidR="002A3F3F">
        <w:t>Filename with full path</w:t>
      </w:r>
      <w:r w:rsidRPr="00C20B61">
        <w:t>&gt;</w:t>
      </w:r>
    </w:p>
    <w:p w:rsidR="00A21E4E" w:rsidRDefault="00A21E4E" w:rsidP="00A21E4E">
      <w:r w:rsidRPr="00C20B61">
        <w:t>-</w:t>
      </w:r>
      <w:r w:rsidR="002A3F3F" w:rsidRPr="002A3F3F">
        <w:t xml:space="preserve"> </w:t>
      </w:r>
      <w:r w:rsidR="002A3F3F">
        <w:t>NOTMAPPED_OLD_</w:t>
      </w:r>
      <w:proofErr w:type="gramStart"/>
      <w:r w:rsidR="002A3F3F">
        <w:t>BUILD  &lt;</w:t>
      </w:r>
      <w:proofErr w:type="gramEnd"/>
      <w:r w:rsidR="002A3F3F">
        <w:t>Filename with full path</w:t>
      </w:r>
      <w:r w:rsidRPr="00C20B61">
        <w:t>&gt;</w:t>
      </w:r>
    </w:p>
    <w:p w:rsidR="00A21E4E" w:rsidRPr="006A005E" w:rsidRDefault="00A21E4E" w:rsidP="00A21E4E">
      <w:pPr>
        <w:rPr>
          <w:b/>
        </w:rPr>
      </w:pPr>
      <w:r w:rsidRPr="006A005E">
        <w:rPr>
          <w:b/>
        </w:rPr>
        <w:t>INPUT ARGUMENTS</w:t>
      </w:r>
    </w:p>
    <w:p w:rsidR="00A21E4E" w:rsidRDefault="00A21E4E" w:rsidP="00A21E4E">
      <w:r>
        <w:t>“</w:t>
      </w:r>
      <w:r w:rsidRPr="00C20B61">
        <w:t>-DBSNP_DIR</w:t>
      </w:r>
      <w:r>
        <w:t>”-&gt;Target DBSNP directory for downloading DBSNP file</w:t>
      </w:r>
      <w:r w:rsidR="0020387B">
        <w:t xml:space="preserve"> (</w:t>
      </w:r>
      <w:r w:rsidR="009B3425">
        <w:t>Output directory will be created</w:t>
      </w:r>
      <w:r w:rsidR="0020387B">
        <w:t xml:space="preserve"> if not existing)</w:t>
      </w:r>
    </w:p>
    <w:p w:rsidR="00A21E4E" w:rsidRDefault="00A21E4E" w:rsidP="00A21E4E">
      <w:r>
        <w:t>“</w:t>
      </w:r>
      <w:r w:rsidRPr="00C20B61">
        <w:t>-DBSNP_DOWNLOADLINK</w:t>
      </w:r>
      <w:r>
        <w:t>”-&gt;DBSNP download link</w:t>
      </w:r>
    </w:p>
    <w:p w:rsidR="00A21E4E" w:rsidRDefault="00A21E4E" w:rsidP="00A21E4E">
      <w:r w:rsidRPr="006A005E">
        <w:rPr>
          <w:b/>
        </w:rPr>
        <w:t>DBSNP download links</w:t>
      </w:r>
    </w:p>
    <w:p w:rsidR="00A21E4E" w:rsidRDefault="00A21E4E" w:rsidP="00A21E4E">
      <w:r>
        <w:t>#for DBSNP version 137 ftp://ftp.ncbi.nlm.nih.gov/snp/organisms/human_9606/database/organism_data/b137_SNPChrPosOnRef.bcp.gz</w:t>
      </w:r>
    </w:p>
    <w:p w:rsidR="00A21E4E" w:rsidRDefault="00A21E4E" w:rsidP="00A21E4E">
      <w:r>
        <w:t>#for DBSNP version 135 ftp://ftp.ncbi.nih.gov/snp/organisms/human_9606/database/b135_archive/organism_data/b135_SNPChrPosOnR</w:t>
      </w:r>
      <w:r w:rsidR="00AF07CC">
        <w:t>ef_37_3.bcp.gz</w:t>
      </w:r>
    </w:p>
    <w:p w:rsidR="00A21E4E" w:rsidRDefault="00A21E4E" w:rsidP="00A21E4E">
      <w:r w:rsidRPr="00C20B61">
        <w:t>-INPUT_FILE</w:t>
      </w:r>
      <w:r w:rsidR="00706CF9">
        <w:t xml:space="preserve"> </w:t>
      </w:r>
      <w:r>
        <w:t>-&gt; Path to input TPED file</w:t>
      </w:r>
    </w:p>
    <w:p w:rsidR="00A21E4E" w:rsidRDefault="00A21E4E" w:rsidP="00A21E4E">
      <w:r w:rsidRPr="00C20B61">
        <w:t>-</w:t>
      </w:r>
      <w:r w:rsidR="002A3F3F" w:rsidRPr="002A3F3F">
        <w:t xml:space="preserve"> </w:t>
      </w:r>
      <w:r w:rsidR="002A3F3F">
        <w:t xml:space="preserve">REMAPPED_CURRENT_BUILD </w:t>
      </w:r>
      <w:r>
        <w:t>-&gt;</w:t>
      </w:r>
      <w:r w:rsidR="002A3F3F">
        <w:t xml:space="preserve">Full path and file name </w:t>
      </w:r>
      <w:r>
        <w:t xml:space="preserve">to </w:t>
      </w:r>
      <w:r w:rsidR="002A3F3F">
        <w:t xml:space="preserve">current build </w:t>
      </w:r>
      <w:r>
        <w:t>output TPED file</w:t>
      </w:r>
      <w:r w:rsidR="002A3F3F">
        <w:t xml:space="preserve"> for successfully remapped SNPs.</w:t>
      </w:r>
    </w:p>
    <w:p w:rsidR="002A3F3F" w:rsidRDefault="0065249C" w:rsidP="002A3F3F">
      <w:r>
        <w:t>-</w:t>
      </w:r>
      <w:r w:rsidR="002A3F3F" w:rsidRPr="002A3F3F">
        <w:t xml:space="preserve"> </w:t>
      </w:r>
      <w:r w:rsidR="002A3F3F">
        <w:t xml:space="preserve">NOTMAPPED_OLD_BUILD </w:t>
      </w:r>
      <w:r w:rsidR="00A21E4E">
        <w:t>-&gt;</w:t>
      </w:r>
      <w:r w:rsidR="002A3F3F" w:rsidRPr="002A3F3F">
        <w:t xml:space="preserve"> </w:t>
      </w:r>
      <w:r w:rsidR="002A3F3F">
        <w:t>Full path and file name to old build output TPED file for unsuccessfully remapped SNPs.</w:t>
      </w:r>
    </w:p>
    <w:p w:rsidR="00A21E4E" w:rsidRDefault="00A21E4E" w:rsidP="00A21E4E"/>
    <w:p w:rsidR="00B55A8E" w:rsidRDefault="00B55A8E" w:rsidP="00A21E4E">
      <w:pPr>
        <w:rPr>
          <w:b/>
        </w:rPr>
      </w:pPr>
    </w:p>
    <w:p w:rsidR="00F1727D" w:rsidRDefault="00F1727D" w:rsidP="00A21E4E">
      <w:pPr>
        <w:rPr>
          <w:b/>
        </w:rPr>
      </w:pPr>
    </w:p>
    <w:p w:rsidR="00F1727D" w:rsidRDefault="00F1727D" w:rsidP="00A21E4E">
      <w:pPr>
        <w:rPr>
          <w:b/>
        </w:rPr>
      </w:pPr>
    </w:p>
    <w:p w:rsidR="00A21E4E" w:rsidRPr="006A005E" w:rsidRDefault="00A21E4E" w:rsidP="00A21E4E">
      <w:pPr>
        <w:rPr>
          <w:b/>
        </w:rPr>
      </w:pPr>
      <w:r w:rsidRPr="006A005E">
        <w:rPr>
          <w:b/>
        </w:rPr>
        <w:lastRenderedPageBreak/>
        <w:t>SAMPLE EXECUTION</w:t>
      </w:r>
    </w:p>
    <w:tbl>
      <w:tblPr>
        <w:tblStyle w:val="TableGrid"/>
        <w:tblW w:w="0" w:type="auto"/>
        <w:tblLook w:val="04A0" w:firstRow="1" w:lastRow="0" w:firstColumn="1" w:lastColumn="0" w:noHBand="0" w:noVBand="1"/>
      </w:tblPr>
      <w:tblGrid>
        <w:gridCol w:w="9576"/>
      </w:tblGrid>
      <w:tr w:rsidR="00C5585A" w:rsidTr="00C5585A">
        <w:tc>
          <w:tcPr>
            <w:tcW w:w="9576" w:type="dxa"/>
          </w:tcPr>
          <w:p w:rsidR="00C5585A" w:rsidRDefault="00C5585A" w:rsidP="00C5585A">
            <w:r>
              <w:t>#sample command, all one line</w:t>
            </w:r>
          </w:p>
          <w:p w:rsidR="004D4C26" w:rsidRPr="00F00306" w:rsidRDefault="004D4C26" w:rsidP="004D4C26">
            <w:pPr>
              <w:rPr>
                <w:color w:val="FF0000"/>
              </w:rPr>
            </w:pPr>
            <w:proofErr w:type="spellStart"/>
            <w:r w:rsidRPr="004D4C26">
              <w:rPr>
                <w:color w:val="FF0000"/>
              </w:rPr>
              <w:t>perl</w:t>
            </w:r>
            <w:proofErr w:type="spellEnd"/>
            <w:r w:rsidRPr="004D4C26">
              <w:rPr>
                <w:color w:val="FF0000"/>
              </w:rPr>
              <w:t xml:space="preserve">  </w:t>
            </w:r>
            <w:r w:rsidR="00B5742A">
              <w:t>$EZIMPUTER</w:t>
            </w:r>
            <w:r w:rsidR="00A11FD1">
              <w:rPr>
                <w:color w:val="FF0000"/>
              </w:rPr>
              <w:t>/</w:t>
            </w:r>
            <w:r w:rsidRPr="004D4C26">
              <w:rPr>
                <w:color w:val="FF0000"/>
              </w:rPr>
              <w:t>Upgrade_inputmarkers_to_build37_by_DBSNP.pl</w:t>
            </w:r>
            <w:r w:rsidR="00F00306">
              <w:rPr>
                <w:color w:val="FF0000"/>
              </w:rPr>
              <w:t xml:space="preserve">  </w:t>
            </w:r>
            <w:r w:rsidRPr="004D4C26">
              <w:rPr>
                <w:color w:val="FF0000"/>
              </w:rPr>
              <w:t xml:space="preserve"> </w:t>
            </w:r>
            <w:r w:rsidR="00F00306">
              <w:rPr>
                <w:color w:val="FF0000"/>
              </w:rPr>
              <w:t xml:space="preserve">-DBSNP_DIR </w:t>
            </w:r>
            <w:r w:rsidRPr="004D4C26">
              <w:rPr>
                <w:sz w:val="24"/>
              </w:rPr>
              <w:t>/home/</w:t>
            </w:r>
            <w:proofErr w:type="spellStart"/>
            <w:r w:rsidRPr="004D4C26">
              <w:rPr>
                <w:sz w:val="24"/>
              </w:rPr>
              <w:t>EzImputer_Sample_project</w:t>
            </w:r>
            <w:proofErr w:type="spellEnd"/>
            <w:r w:rsidRPr="004D4C26">
              <w:t xml:space="preserve">/DBDIR/ </w:t>
            </w:r>
            <w:r w:rsidR="00F00306">
              <w:rPr>
                <w:color w:val="FF0000"/>
              </w:rPr>
              <w:t xml:space="preserve"> </w:t>
            </w:r>
            <w:r w:rsidRPr="00A468BA">
              <w:rPr>
                <w:color w:val="FF0000"/>
              </w:rPr>
              <w:t xml:space="preserve">-DBSNP_DOWNLOADLINK </w:t>
            </w:r>
            <w:r w:rsidRPr="004D4C26">
              <w:rPr>
                <w:u w:val="single"/>
              </w:rPr>
              <w:t>ftp://ftp.ncbi.nlm.nih.gov/snp/organisms/human_9606/database/organism_data/b137_SNPChrPosOnRef.bcp.gz</w:t>
            </w:r>
            <w:r w:rsidRPr="004D4C26">
              <w:t xml:space="preserve"> </w:t>
            </w:r>
          </w:p>
          <w:p w:rsidR="004D4C26" w:rsidRDefault="004D4C26" w:rsidP="004D4C26">
            <w:r w:rsidRPr="004D4C26">
              <w:rPr>
                <w:color w:val="FF0000"/>
              </w:rPr>
              <w:t xml:space="preserve">-INPUT_FILE  </w:t>
            </w:r>
            <w:r w:rsidRPr="004D4C26">
              <w:rPr>
                <w:sz w:val="24"/>
              </w:rPr>
              <w:t>/home/EzImputer_Sample_project</w:t>
            </w:r>
            <w:r w:rsidRPr="004D4C26">
              <w:t>/hapmap3_r3_b36_fwd.consensus.qc.poly.tped</w:t>
            </w:r>
          </w:p>
          <w:p w:rsidR="004D4C26" w:rsidRDefault="00F00306" w:rsidP="004D4C26">
            <w:r>
              <w:rPr>
                <w:color w:val="FF0000"/>
              </w:rPr>
              <w:t xml:space="preserve"> -</w:t>
            </w:r>
            <w:r>
              <w:t>REMAPPED_CURRENT_BUILD</w:t>
            </w:r>
            <w:r w:rsidR="004D4C26" w:rsidRPr="004D4C26">
              <w:rPr>
                <w:color w:val="FF0000"/>
              </w:rPr>
              <w:t xml:space="preserve"> </w:t>
            </w:r>
            <w:r w:rsidR="004D4C26" w:rsidRPr="004D4C26">
              <w:rPr>
                <w:sz w:val="24"/>
              </w:rPr>
              <w:t>/home/EzImputer_Sample_project</w:t>
            </w:r>
            <w:r w:rsidR="004D4C26" w:rsidRPr="004D4C26">
              <w:t xml:space="preserve">/hapmap3_r3_b36_fwd.consensus.qc.poly_build37.tped </w:t>
            </w:r>
          </w:p>
          <w:p w:rsidR="004D4C26" w:rsidRPr="004D4C26" w:rsidRDefault="004D4C26" w:rsidP="004D4C26">
            <w:r w:rsidRPr="004D4C26">
              <w:rPr>
                <w:color w:val="FF0000"/>
              </w:rPr>
              <w:t>-</w:t>
            </w:r>
            <w:r w:rsidR="00F00306">
              <w:t xml:space="preserve"> NOTMAPPED_OLD_BUILD </w:t>
            </w:r>
            <w:r w:rsidRPr="004D4C26">
              <w:rPr>
                <w:sz w:val="24"/>
              </w:rPr>
              <w:t>/home/EzImputer_Sample_project</w:t>
            </w:r>
            <w:r w:rsidRPr="004D4C26">
              <w:t>/hapmap3_r3_b36_fwd.consensus.qc.poly_build36.tped</w:t>
            </w:r>
          </w:p>
          <w:p w:rsidR="00C5585A" w:rsidRDefault="00C5585A" w:rsidP="00A21E4E">
            <w:pPr>
              <w:rPr>
                <w:b/>
                <w:sz w:val="24"/>
                <w:u w:val="single"/>
              </w:rPr>
            </w:pPr>
          </w:p>
        </w:tc>
      </w:tr>
    </w:tbl>
    <w:p w:rsidR="00A21E4E" w:rsidRDefault="00A21E4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1D5BCD" w:rsidRDefault="001D5BCD" w:rsidP="00A21E4E">
      <w:pPr>
        <w:spacing w:line="240" w:lineRule="auto"/>
        <w:rPr>
          <w:b/>
          <w:sz w:val="24"/>
          <w:u w:val="single"/>
        </w:rPr>
      </w:pPr>
      <w:bookmarkStart w:id="15" w:name="_Filter_inputdata_by_impute_ref.pl"/>
      <w:bookmarkEnd w:id="15"/>
    </w:p>
    <w:bookmarkStart w:id="16" w:name="_QC_fwd_structure.pl"/>
    <w:bookmarkStart w:id="17" w:name="_Toc388353991"/>
    <w:bookmarkStart w:id="18" w:name="CHCK_PLINK_DT"/>
    <w:bookmarkStart w:id="19" w:name="QFS"/>
    <w:bookmarkEnd w:id="16"/>
    <w:p w:rsidR="007462D8" w:rsidRDefault="00BC7024" w:rsidP="007462D8">
      <w:pPr>
        <w:pStyle w:val="Heading2"/>
      </w:pPr>
      <w:r>
        <w:lastRenderedPageBreak/>
        <w:fldChar w:fldCharType="begin"/>
      </w:r>
      <w:r>
        <w:instrText xml:space="preserve"> HYPERLINK  \l "CHCK_PLINK_DT" </w:instrText>
      </w:r>
      <w:r>
        <w:fldChar w:fldCharType="separate"/>
      </w:r>
      <w:r w:rsidR="007462D8" w:rsidRPr="00BC7024">
        <w:rPr>
          <w:rStyle w:val="Hyperlink"/>
        </w:rPr>
        <w:t>Check_plink_data_ezimputer.pl</w:t>
      </w:r>
      <w:bookmarkEnd w:id="17"/>
      <w:r>
        <w:fldChar w:fldCharType="end"/>
      </w:r>
    </w:p>
    <w:p w:rsidR="007462D8" w:rsidRDefault="007462D8" w:rsidP="007462D8">
      <w:pPr>
        <w:rPr>
          <w:color w:val="000000" w:themeColor="text1"/>
          <w:sz w:val="24"/>
        </w:rPr>
      </w:pPr>
      <w:r>
        <w:rPr>
          <w:color w:val="000000" w:themeColor="text1"/>
          <w:sz w:val="24"/>
        </w:rPr>
        <w:t>To prepare plink datasets for the QC and imputation scripts i.e. changing the names of the duplicate samples and duplicate markers.</w:t>
      </w:r>
    </w:p>
    <w:p w:rsidR="00076B28" w:rsidRDefault="00076B28" w:rsidP="00076B28">
      <w:r>
        <w:t xml:space="preserve">USAGE: </w:t>
      </w:r>
      <w:proofErr w:type="spellStart"/>
      <w:proofErr w:type="gramStart"/>
      <w:r w:rsidRPr="00370602">
        <w:t>perl</w:t>
      </w:r>
      <w:proofErr w:type="spellEnd"/>
      <w:r w:rsidRPr="00370602">
        <w:t xml:space="preserve">  </w:t>
      </w:r>
      <w:r>
        <w:t>$</w:t>
      </w:r>
      <w:proofErr w:type="gramEnd"/>
      <w:r>
        <w:t>EZIMPUTER/</w:t>
      </w:r>
      <w:r w:rsidRPr="00076B28">
        <w:t xml:space="preserve"> Check_plink_data_ezimputer.pl</w:t>
      </w:r>
      <w:r w:rsidRPr="00370602">
        <w:t xml:space="preserve"> </w:t>
      </w:r>
      <w:r w:rsidRPr="00076B28">
        <w:t>-INPUT_FILE</w:t>
      </w:r>
      <w:r>
        <w:t xml:space="preserve"> &lt;</w:t>
      </w:r>
      <w:r w:rsidRPr="00076B28">
        <w:t xml:space="preserve"> INPUT PLINK TRANSPOSE FILES</w:t>
      </w:r>
      <w:r w:rsidRPr="003816F0">
        <w:t xml:space="preserve">&gt; </w:t>
      </w:r>
      <w:r w:rsidRPr="00076B28">
        <w:t>-OUTPUT_FILE</w:t>
      </w:r>
      <w:r>
        <w:t xml:space="preserve"> </w:t>
      </w:r>
      <w:r w:rsidRPr="003816F0">
        <w:t>&lt;</w:t>
      </w:r>
      <w:r w:rsidRPr="00076B28">
        <w:t xml:space="preserve"> OUTPUT PLINK TRANSPOSE FILES</w:t>
      </w:r>
      <w:r w:rsidRPr="003816F0">
        <w:t>&gt;</w:t>
      </w:r>
    </w:p>
    <w:p w:rsidR="00924790" w:rsidRDefault="00924790" w:rsidP="00924790">
      <w:pPr>
        <w:rPr>
          <w:b/>
        </w:rPr>
      </w:pPr>
      <w:r>
        <w:t xml:space="preserve">-INPUT_FILE -&gt; Path to the input plink transpose files (if the input files are </w:t>
      </w:r>
      <w:proofErr w:type="spellStart"/>
      <w:r>
        <w:t>sample_input.tped</w:t>
      </w:r>
      <w:proofErr w:type="spellEnd"/>
      <w:r>
        <w:t xml:space="preserve"> and </w:t>
      </w:r>
      <w:proofErr w:type="spellStart"/>
      <w:r>
        <w:t>sample_input.tfam</w:t>
      </w:r>
      <w:proofErr w:type="spellEnd"/>
      <w:r>
        <w:t xml:space="preserve"> files then the parameter should be “</w:t>
      </w:r>
      <w:proofErr w:type="spellStart"/>
      <w:r>
        <w:t>sample_input</w:t>
      </w:r>
      <w:proofErr w:type="spellEnd"/>
      <w:r>
        <w:t xml:space="preserve">”) </w:t>
      </w:r>
    </w:p>
    <w:p w:rsidR="00924790" w:rsidRDefault="00924790" w:rsidP="00924790">
      <w:pPr>
        <w:rPr>
          <w:b/>
        </w:rPr>
      </w:pPr>
      <w:r>
        <w:t xml:space="preserve">-OUTPUT_FILE -&gt; Path to the output plink transpose files (if you are expecting the </w:t>
      </w:r>
      <w:proofErr w:type="spellStart"/>
      <w:r>
        <w:t>outpu</w:t>
      </w:r>
      <w:proofErr w:type="spellEnd"/>
      <w:r>
        <w:t xml:space="preserve"> files are </w:t>
      </w:r>
      <w:proofErr w:type="spellStart"/>
      <w:r>
        <w:t>sample_input.tped</w:t>
      </w:r>
      <w:proofErr w:type="spellEnd"/>
      <w:r>
        <w:t xml:space="preserve"> and </w:t>
      </w:r>
      <w:proofErr w:type="spellStart"/>
      <w:r>
        <w:t>sample_input.tfam</w:t>
      </w:r>
      <w:proofErr w:type="spellEnd"/>
      <w:r>
        <w:t xml:space="preserve"> files then the parameter should be “</w:t>
      </w:r>
      <w:proofErr w:type="spellStart"/>
      <w:r>
        <w:t>sample_output</w:t>
      </w:r>
      <w:proofErr w:type="spellEnd"/>
      <w:r>
        <w:t>”)</w:t>
      </w:r>
    </w:p>
    <w:p w:rsidR="00924790" w:rsidRDefault="00924790" w:rsidP="00076B28"/>
    <w:p w:rsidR="00076B28" w:rsidRPr="0064388E" w:rsidRDefault="00076B28" w:rsidP="00076B28">
      <w:pPr>
        <w:rPr>
          <w:b/>
        </w:rPr>
      </w:pPr>
      <w:r w:rsidRPr="0064388E">
        <w:rPr>
          <w:b/>
        </w:rPr>
        <w:t>SAMPLE EXECUTION</w:t>
      </w:r>
    </w:p>
    <w:tbl>
      <w:tblPr>
        <w:tblStyle w:val="TableGrid"/>
        <w:tblW w:w="0" w:type="auto"/>
        <w:tblLook w:val="04A0" w:firstRow="1" w:lastRow="0" w:firstColumn="1" w:lastColumn="0" w:noHBand="0" w:noVBand="1"/>
      </w:tblPr>
      <w:tblGrid>
        <w:gridCol w:w="9576"/>
      </w:tblGrid>
      <w:tr w:rsidR="00076B28" w:rsidTr="00630828">
        <w:tc>
          <w:tcPr>
            <w:tcW w:w="9576" w:type="dxa"/>
          </w:tcPr>
          <w:p w:rsidR="00076B28" w:rsidRPr="0064388E" w:rsidRDefault="00076B28" w:rsidP="005513E9">
            <w:proofErr w:type="spellStart"/>
            <w:r>
              <w:t>p</w:t>
            </w:r>
            <w:r w:rsidRPr="00D62867">
              <w:t>erl</w:t>
            </w:r>
            <w:proofErr w:type="spellEnd"/>
            <w:r>
              <w:t xml:space="preserve"> </w:t>
            </w:r>
            <w:r w:rsidRPr="00D62867">
              <w:t xml:space="preserve"> </w:t>
            </w:r>
            <w:r>
              <w:t>$EZIMPUTER/</w:t>
            </w:r>
            <w:r w:rsidR="008C6C0A" w:rsidRPr="008C6C0A">
              <w:t>Check_plink_data_ezimputer.pl</w:t>
            </w:r>
            <w:r w:rsidR="008C6C0A">
              <w:t xml:space="preserve"> </w:t>
            </w:r>
            <w:r w:rsidR="005513E9" w:rsidRPr="005513E9">
              <w:t>-INPUT_FILE</w:t>
            </w:r>
            <w:r w:rsidR="005513E9">
              <w:t xml:space="preserve"> </w:t>
            </w:r>
            <w:r w:rsidR="0056143E" w:rsidRPr="004D4C26">
              <w:rPr>
                <w:sz w:val="24"/>
              </w:rPr>
              <w:t>/home/EzImputer_Sample_project</w:t>
            </w:r>
            <w:r w:rsidR="0056143E" w:rsidRPr="004D4C26">
              <w:t xml:space="preserve">/hapmap3_r3_b36_fwd.consensus.qc.poly_build37.tped </w:t>
            </w:r>
            <w:r w:rsidR="005513E9" w:rsidRPr="005513E9">
              <w:t>-OUTPUT_FILE</w:t>
            </w:r>
            <w:r w:rsidR="005513E9">
              <w:t xml:space="preserve"> </w:t>
            </w:r>
            <w:r w:rsidR="0056143E" w:rsidRPr="004D4C26">
              <w:rPr>
                <w:sz w:val="24"/>
              </w:rPr>
              <w:t>/home/EzImputer_Sample_project</w:t>
            </w:r>
            <w:r w:rsidR="0056143E" w:rsidRPr="004D4C26">
              <w:t>/hapmap3_r3_b36_fwd.consensus.qc.poly_build37</w:t>
            </w:r>
            <w:r w:rsidR="0056143E">
              <w:t>_cleaned</w:t>
            </w:r>
            <w:r w:rsidR="0056143E" w:rsidRPr="004D4C26">
              <w:t>.tped</w:t>
            </w:r>
          </w:p>
        </w:tc>
      </w:tr>
    </w:tbl>
    <w:p w:rsidR="00076B28" w:rsidRPr="007462D8" w:rsidRDefault="00076B28" w:rsidP="007462D8"/>
    <w:bookmarkEnd w:id="18"/>
    <w:p w:rsidR="007462D8" w:rsidRDefault="007462D8">
      <w:pPr>
        <w:rPr>
          <w:rFonts w:asciiTheme="majorHAnsi" w:eastAsiaTheme="majorEastAsia" w:hAnsiTheme="majorHAnsi" w:cstheme="majorBidi"/>
          <w:b/>
          <w:bCs/>
          <w:color w:val="365F91" w:themeColor="accent1" w:themeShade="BF"/>
          <w:sz w:val="28"/>
          <w:szCs w:val="28"/>
        </w:rPr>
      </w:pPr>
      <w:r>
        <w:br w:type="page"/>
      </w:r>
    </w:p>
    <w:bookmarkStart w:id="20" w:name="_Toc388353992"/>
    <w:p w:rsidR="00A21E4E" w:rsidRPr="00DD400A" w:rsidRDefault="00BC7024" w:rsidP="00350D54">
      <w:pPr>
        <w:pStyle w:val="Heading1"/>
      </w:pPr>
      <w:r>
        <w:lastRenderedPageBreak/>
        <w:fldChar w:fldCharType="begin"/>
      </w:r>
      <w:r>
        <w:instrText xml:space="preserve"> HYPERLINK  \l "QFS" </w:instrText>
      </w:r>
      <w:r>
        <w:fldChar w:fldCharType="separate"/>
      </w:r>
      <w:r w:rsidR="00A21E4E" w:rsidRPr="00BC7024">
        <w:rPr>
          <w:rStyle w:val="Hyperlink"/>
        </w:rPr>
        <w:t>QC_fwd_structure</w:t>
      </w:r>
      <w:r w:rsidR="008D51DB" w:rsidRPr="00BC7024">
        <w:rPr>
          <w:rStyle w:val="Hyperlink"/>
        </w:rPr>
        <w:t>.pl</w:t>
      </w:r>
      <w:bookmarkEnd w:id="20"/>
      <w:r>
        <w:fldChar w:fldCharType="end"/>
      </w:r>
    </w:p>
    <w:bookmarkEnd w:id="19"/>
    <w:p w:rsidR="00A21E4E" w:rsidRDefault="00A21E4E" w:rsidP="00A21E4E">
      <w:r>
        <w:t xml:space="preserve">This </w:t>
      </w:r>
      <w:r w:rsidR="00DD400A">
        <w:t>script</w:t>
      </w:r>
      <w:r>
        <w:t xml:space="preserve"> does following</w:t>
      </w:r>
      <w:r w:rsidR="006264A0">
        <w:t xml:space="preserve"> (all below options are optional)</w:t>
      </w:r>
    </w:p>
    <w:p w:rsidR="0080030E" w:rsidRDefault="00A21E4E" w:rsidP="00A21E4E">
      <w:pPr>
        <w:pStyle w:val="ListParagraph"/>
        <w:numPr>
          <w:ilvl w:val="0"/>
          <w:numId w:val="4"/>
        </w:numPr>
        <w:rPr>
          <w:ins w:id="21" w:author="Hugues  Sicotte" w:date="2014-05-21T14:34:00Z"/>
        </w:rPr>
      </w:pPr>
      <w:r>
        <w:t xml:space="preserve">Initial sample &amp; marker level </w:t>
      </w:r>
      <w:proofErr w:type="gramStart"/>
      <w:r>
        <w:t>QC :</w:t>
      </w:r>
      <w:proofErr w:type="gramEnd"/>
      <w:r>
        <w:t xml:space="preserve"> </w:t>
      </w:r>
      <w:r w:rsidR="00E851EF">
        <w:t>Filter</w:t>
      </w:r>
      <w:r w:rsidR="0080030E">
        <w:t xml:space="preserve"> out samples and markers </w:t>
      </w:r>
      <w:r w:rsidR="00E851EF">
        <w:t>based on the s</w:t>
      </w:r>
      <w:r>
        <w:t>amp</w:t>
      </w:r>
      <w:r w:rsidR="00E851EF">
        <w:t>le level missing threshold and m</w:t>
      </w:r>
      <w:r>
        <w:t>arker level missing threshold</w:t>
      </w:r>
      <w:r w:rsidR="00E851EF">
        <w:t xml:space="preserve"> specified in the </w:t>
      </w:r>
      <w:r w:rsidR="0080030E">
        <w:t xml:space="preserve">config file. </w:t>
      </w:r>
    </w:p>
    <w:p w:rsidR="00295E20" w:rsidRDefault="00295E20" w:rsidP="00A21E4E">
      <w:pPr>
        <w:pStyle w:val="ListParagraph"/>
        <w:numPr>
          <w:ilvl w:val="0"/>
          <w:numId w:val="4"/>
        </w:numPr>
      </w:pPr>
      <w:ins w:id="22" w:author="Hugues  Sicotte" w:date="2014-05-21T14:35:00Z">
        <w:r>
          <w:t xml:space="preserve">Suggestion: </w:t>
        </w:r>
      </w:ins>
      <w:ins w:id="23" w:author="Hugues  Sicotte" w:date="2014-05-21T14:34:00Z">
        <w:r>
          <w:t xml:space="preserve"> </w:t>
        </w:r>
      </w:ins>
      <w:ins w:id="24" w:author="Hugues  Sicotte" w:date="2014-05-21T14:35:00Z">
        <w:r>
          <w:t xml:space="preserve">remove SNPs and sample call </w:t>
        </w:r>
        <w:proofErr w:type="gramStart"/>
        <w:r>
          <w:t>rate  &lt;</w:t>
        </w:r>
        <w:proofErr w:type="gramEnd"/>
        <w:r>
          <w:t xml:space="preserve"> 90% for Affymetrix 6.0 and &lt; 95% and for </w:t>
        </w:r>
        <w:proofErr w:type="spellStart"/>
        <w:r>
          <w:t>Illumina</w:t>
        </w:r>
        <w:proofErr w:type="spellEnd"/>
        <w:r>
          <w:t xml:space="preserve"> platforms, and remove monomorphic SNPs.</w:t>
        </w:r>
      </w:ins>
    </w:p>
    <w:p w:rsidR="00A21E4E" w:rsidRDefault="00A21E4E" w:rsidP="00A21E4E">
      <w:pPr>
        <w:pStyle w:val="ListParagraph"/>
        <w:numPr>
          <w:ilvl w:val="0"/>
          <w:numId w:val="4"/>
        </w:numPr>
      </w:pPr>
      <w:r>
        <w:t xml:space="preserve">Plink sex </w:t>
      </w:r>
      <w:proofErr w:type="gramStart"/>
      <w:r>
        <w:t>check :</w:t>
      </w:r>
      <w:proofErr w:type="gramEnd"/>
      <w:r>
        <w:t xml:space="preserve"> </w:t>
      </w:r>
      <w:r w:rsidR="0080030E">
        <w:t xml:space="preserve">Gender information is imputed using plink. If the gender is included in the input FAM file, this script also reports </w:t>
      </w:r>
      <w:r>
        <w:t xml:space="preserve">if </w:t>
      </w:r>
      <w:r w:rsidR="0080030E">
        <w:t xml:space="preserve">the </w:t>
      </w:r>
      <w:r>
        <w:t>input gender information is not concordant with impute</w:t>
      </w:r>
      <w:r w:rsidR="0080030E">
        <w:t>d</w:t>
      </w:r>
      <w:r>
        <w:t xml:space="preserve"> one.</w:t>
      </w:r>
    </w:p>
    <w:p w:rsidR="00A21E4E" w:rsidRDefault="00E851EF" w:rsidP="00A21E4E">
      <w:pPr>
        <w:pStyle w:val="ListParagraph"/>
        <w:numPr>
          <w:ilvl w:val="0"/>
          <w:numId w:val="4"/>
        </w:numPr>
      </w:pPr>
      <w:r>
        <w:t xml:space="preserve">Reference strand mapping of input data: </w:t>
      </w:r>
      <w:r w:rsidR="0080030E">
        <w:t xml:space="preserve">Maps the genotypes </w:t>
      </w:r>
      <w:r>
        <w:t xml:space="preserve">and SNP in the input data </w:t>
      </w:r>
      <w:r w:rsidR="0080030E">
        <w:t>to the same strand as the reference panel in two steps:</w:t>
      </w:r>
    </w:p>
    <w:p w:rsidR="00A21E4E" w:rsidRDefault="00E851EF" w:rsidP="00A21E4E">
      <w:pPr>
        <w:pStyle w:val="ListParagraph"/>
        <w:numPr>
          <w:ilvl w:val="0"/>
          <w:numId w:val="5"/>
        </w:numPr>
      </w:pPr>
      <w:r>
        <w:t>The alleles and genotypes for</w:t>
      </w:r>
      <w:r w:rsidR="00A21E4E">
        <w:t xml:space="preserve"> non-ambiguous </w:t>
      </w:r>
      <w:proofErr w:type="gramStart"/>
      <w:r>
        <w:t xml:space="preserve">SNP  </w:t>
      </w:r>
      <w:r w:rsidR="00A21E4E">
        <w:t>will</w:t>
      </w:r>
      <w:proofErr w:type="gramEnd"/>
      <w:r w:rsidR="00A21E4E">
        <w:t xml:space="preserve"> be </w:t>
      </w:r>
      <w:r>
        <w:t>made to match the alleles of the inpute2 reference strand, reverse-complementing the alleles and genotypes if needed.</w:t>
      </w:r>
      <w:r w:rsidR="002A3F3F">
        <w:t xml:space="preserve"> </w:t>
      </w:r>
    </w:p>
    <w:p w:rsidR="00A21E4E" w:rsidRDefault="0080030E" w:rsidP="00A21E4E">
      <w:pPr>
        <w:pStyle w:val="ListParagraph"/>
        <w:numPr>
          <w:ilvl w:val="0"/>
          <w:numId w:val="5"/>
        </w:numPr>
      </w:pPr>
      <w:r>
        <w:t>Ambiguous SNPs</w:t>
      </w:r>
      <w:r w:rsidR="00A21E4E">
        <w:t xml:space="preserve"> </w:t>
      </w:r>
      <w:r>
        <w:t xml:space="preserve">(A/T or C/G SNPs) </w:t>
      </w:r>
      <w:r w:rsidR="00A21E4E">
        <w:t xml:space="preserve">will be flipped </w:t>
      </w:r>
      <w:r w:rsidR="00F00306">
        <w:t>to match the</w:t>
      </w:r>
      <w:r w:rsidR="00A21E4E">
        <w:t xml:space="preserve"> impute2 reference strand using beagle utility tools</w:t>
      </w:r>
      <w:r w:rsidR="00E851EF">
        <w:t>.</w:t>
      </w:r>
      <w:r w:rsidR="00F00306">
        <w:t xml:space="preserve"> </w:t>
      </w:r>
      <w:r w:rsidR="00E851EF">
        <w:t xml:space="preserve"> In brief, after converting the </w:t>
      </w:r>
      <w:r w:rsidR="00A21E4E">
        <w:t>Impute</w:t>
      </w:r>
      <w:r w:rsidR="00E851EF">
        <w:t>2</w:t>
      </w:r>
      <w:r w:rsidR="00A21E4E">
        <w:t xml:space="preserve"> reference files</w:t>
      </w:r>
      <w:r w:rsidR="00E851EF">
        <w:t xml:space="preserve"> to beagle format, the beagle utility tool rapidly imputes the genotype at the </w:t>
      </w:r>
      <w:proofErr w:type="spellStart"/>
      <w:r w:rsidR="00E851EF">
        <w:t>ambigous</w:t>
      </w:r>
      <w:proofErr w:type="spellEnd"/>
      <w:r w:rsidR="00E851EF">
        <w:t xml:space="preserve"> sites using nearby markers</w:t>
      </w:r>
      <w:r w:rsidR="00A21E4E">
        <w:t xml:space="preserve">. </w:t>
      </w:r>
      <w:r>
        <w:t xml:space="preserve"> By comparing these imputed genotypes to the input genotypes (and the reverse complement of the input genotypes), the programs is able to determine the relative strand of the input genotype needed to match the reference alleles.</w:t>
      </w:r>
    </w:p>
    <w:p w:rsidR="00A21E4E" w:rsidRDefault="00A21E4E" w:rsidP="00A21E4E">
      <w:pPr>
        <w:pStyle w:val="ListParagraph"/>
        <w:numPr>
          <w:ilvl w:val="0"/>
          <w:numId w:val="5"/>
        </w:numPr>
      </w:pPr>
      <w:r>
        <w:t>If the input marker alleles don’t match reference alleles (tri allelic with reference)</w:t>
      </w:r>
      <w:r w:rsidR="00E851EF">
        <w:t xml:space="preserve"> </w:t>
      </w:r>
      <w:r>
        <w:t>then the marker is ignored (not included in the output).</w:t>
      </w:r>
    </w:p>
    <w:p w:rsidR="00A21E4E" w:rsidRDefault="00E851EF" w:rsidP="00A21E4E">
      <w:pPr>
        <w:pStyle w:val="ListParagraph"/>
        <w:numPr>
          <w:ilvl w:val="0"/>
          <w:numId w:val="4"/>
        </w:numPr>
      </w:pPr>
      <w:r>
        <w:t xml:space="preserve">Ethnicity QC: </w:t>
      </w:r>
      <w:r w:rsidR="00A21E4E">
        <w:t>Run</w:t>
      </w:r>
      <w:r>
        <w:t>s</w:t>
      </w:r>
      <w:r w:rsidR="00A21E4E">
        <w:t xml:space="preserve"> the structure program to get the population structure for the samples.</w:t>
      </w:r>
    </w:p>
    <w:p w:rsidR="00A21E4E" w:rsidRDefault="0064388E" w:rsidP="00A21E4E">
      <w:r>
        <w:t xml:space="preserve">USAGE: </w:t>
      </w:r>
      <w:proofErr w:type="spellStart"/>
      <w:proofErr w:type="gramStart"/>
      <w:r w:rsidR="00A21E4E" w:rsidRPr="00370602">
        <w:t>perl</w:t>
      </w:r>
      <w:proofErr w:type="spellEnd"/>
      <w:r w:rsidR="00A21E4E" w:rsidRPr="00370602">
        <w:t xml:space="preserve">  </w:t>
      </w:r>
      <w:r w:rsidR="00B5742A">
        <w:t>$</w:t>
      </w:r>
      <w:proofErr w:type="gramEnd"/>
      <w:r w:rsidR="00B5742A">
        <w:t>EZIMPUTER</w:t>
      </w:r>
      <w:r w:rsidR="00A11FD1">
        <w:t>/</w:t>
      </w:r>
      <w:r w:rsidR="00A21E4E" w:rsidRPr="00370602">
        <w:t xml:space="preserve">QC_fwd_structure.pl </w:t>
      </w:r>
      <w:r w:rsidR="003816F0" w:rsidRPr="003816F0">
        <w:t>-</w:t>
      </w:r>
      <w:proofErr w:type="spellStart"/>
      <w:r w:rsidR="003816F0" w:rsidRPr="003816F0">
        <w:t>run_config</w:t>
      </w:r>
      <w:proofErr w:type="spellEnd"/>
      <w:r w:rsidR="003816F0" w:rsidRPr="003816F0">
        <w:t xml:space="preserve"> &lt;PATH TO THE RUN CONFIG FILE&gt; -</w:t>
      </w:r>
      <w:proofErr w:type="spellStart"/>
      <w:r w:rsidR="003816F0" w:rsidRPr="003816F0">
        <w:t>tool_config</w:t>
      </w:r>
      <w:proofErr w:type="spellEnd"/>
      <w:r w:rsidR="003816F0" w:rsidRPr="003816F0">
        <w:t xml:space="preserve"> &lt;PATH TO THE TOOL</w:t>
      </w:r>
      <w:r w:rsidR="003816F0">
        <w:t>INFO</w:t>
      </w:r>
      <w:r w:rsidR="003816F0" w:rsidRPr="003816F0">
        <w:t xml:space="preserve"> CONFIG FILE&gt;</w:t>
      </w:r>
    </w:p>
    <w:p w:rsidR="00A21E4E" w:rsidRDefault="00A21E4E" w:rsidP="00A21E4E">
      <w:pPr>
        <w:pStyle w:val="ListParagraph"/>
        <w:numPr>
          <w:ilvl w:val="0"/>
          <w:numId w:val="2"/>
        </w:numPr>
      </w:pPr>
      <w:r>
        <w:t xml:space="preserve">Create </w:t>
      </w:r>
      <w:r w:rsidR="00D21AF2">
        <w:t xml:space="preserve">Run </w:t>
      </w:r>
      <w:r>
        <w:t xml:space="preserve">config file  </w:t>
      </w:r>
      <w:r w:rsidR="00D21AF2">
        <w:t xml:space="preserve"> (see below)</w:t>
      </w:r>
    </w:p>
    <w:p w:rsidR="00851474" w:rsidRPr="00D21AF2" w:rsidRDefault="00D21AF2" w:rsidP="00D21AF2">
      <w:pPr>
        <w:pStyle w:val="ListParagraph"/>
        <w:numPr>
          <w:ilvl w:val="0"/>
          <w:numId w:val="2"/>
        </w:numPr>
        <w:spacing w:line="240" w:lineRule="auto"/>
        <w:rPr>
          <w:color w:val="000000" w:themeColor="text1"/>
          <w:sz w:val="24"/>
        </w:rPr>
      </w:pPr>
      <w:r>
        <w:rPr>
          <w:sz w:val="24"/>
        </w:rPr>
        <w:t>You need a tool info file and helper tools configured (Appendix I)</w:t>
      </w:r>
    </w:p>
    <w:p w:rsidR="0064388E" w:rsidRPr="0064388E" w:rsidRDefault="0064388E" w:rsidP="0064388E">
      <w:pPr>
        <w:rPr>
          <w:b/>
        </w:rPr>
      </w:pPr>
      <w:r w:rsidRPr="0064388E">
        <w:rPr>
          <w:b/>
        </w:rPr>
        <w:t>SAMPLE EXECUTION</w:t>
      </w:r>
    </w:p>
    <w:tbl>
      <w:tblPr>
        <w:tblStyle w:val="TableGrid"/>
        <w:tblW w:w="0" w:type="auto"/>
        <w:tblLook w:val="04A0" w:firstRow="1" w:lastRow="0" w:firstColumn="1" w:lastColumn="0" w:noHBand="0" w:noVBand="1"/>
      </w:tblPr>
      <w:tblGrid>
        <w:gridCol w:w="9576"/>
      </w:tblGrid>
      <w:tr w:rsidR="0064388E" w:rsidTr="0064388E">
        <w:tc>
          <w:tcPr>
            <w:tcW w:w="9576" w:type="dxa"/>
          </w:tcPr>
          <w:p w:rsidR="0064388E" w:rsidRPr="0064388E" w:rsidRDefault="0064388E" w:rsidP="00A11FD1">
            <w:proofErr w:type="spellStart"/>
            <w:r>
              <w:t>p</w:t>
            </w:r>
            <w:r w:rsidRPr="00D62867">
              <w:t>erl</w:t>
            </w:r>
            <w:proofErr w:type="spellEnd"/>
            <w:r>
              <w:t xml:space="preserve"> </w:t>
            </w:r>
            <w:r w:rsidRPr="00D62867">
              <w:t xml:space="preserve"> </w:t>
            </w:r>
            <w:r w:rsidR="00B5742A">
              <w:t>$EZIMPUTER</w:t>
            </w:r>
            <w:r w:rsidR="00A11FD1">
              <w:t>/</w:t>
            </w:r>
            <w:r w:rsidRPr="00D62867">
              <w:t xml:space="preserve">QC_fwd_structure.pl </w:t>
            </w:r>
            <w:r w:rsidR="00A11FD1">
              <w:t xml:space="preserve"> </w:t>
            </w:r>
            <w:r w:rsidR="003816F0" w:rsidRPr="003816F0">
              <w:t>-</w:t>
            </w:r>
            <w:proofErr w:type="spellStart"/>
            <w:r w:rsidR="003816F0" w:rsidRPr="003816F0">
              <w:t>run_config</w:t>
            </w:r>
            <w:proofErr w:type="spellEnd"/>
            <w:r w:rsidR="003816F0" w:rsidRPr="003816F0">
              <w:t xml:space="preserve"> </w:t>
            </w:r>
            <w:r w:rsidRPr="00D62867">
              <w:t>$PWD/SAMPLEFILES/INPUTDATA/</w:t>
            </w:r>
            <w:proofErr w:type="spellStart"/>
            <w:r w:rsidRPr="00D62867">
              <w:t>config_QC_FWD</w:t>
            </w:r>
            <w:proofErr w:type="spellEnd"/>
            <w:r w:rsidR="003816F0">
              <w:t xml:space="preserve">  </w:t>
            </w:r>
            <w:r w:rsidR="003816F0" w:rsidRPr="003816F0">
              <w:t>-</w:t>
            </w:r>
            <w:proofErr w:type="spellStart"/>
            <w:r w:rsidR="003816F0" w:rsidRPr="003816F0">
              <w:t>tool_config</w:t>
            </w:r>
            <w:proofErr w:type="spellEnd"/>
            <w:r w:rsidR="003816F0">
              <w:t xml:space="preserve"> </w:t>
            </w:r>
            <w:r w:rsidR="003816F0" w:rsidRPr="003816F0">
              <w:t xml:space="preserve"> </w:t>
            </w:r>
            <w:r w:rsidR="003816F0" w:rsidRPr="00D62867">
              <w:t>$</w:t>
            </w:r>
            <w:r w:rsidR="00A11FD1">
              <w:t>EZIMPUTER</w:t>
            </w:r>
            <w:r w:rsidR="003816F0" w:rsidRPr="00D62867">
              <w:t>/</w:t>
            </w:r>
            <w:proofErr w:type="spellStart"/>
            <w:r w:rsidR="003816F0" w:rsidRPr="003816F0">
              <w:t>tool_info.config</w:t>
            </w:r>
            <w:proofErr w:type="spellEnd"/>
            <w:r w:rsidR="003816F0">
              <w:t xml:space="preserve">  </w:t>
            </w:r>
          </w:p>
        </w:tc>
      </w:tr>
    </w:tbl>
    <w:p w:rsidR="0064388E" w:rsidRDefault="0064388E" w:rsidP="00A21E4E">
      <w:pPr>
        <w:rPr>
          <w:b/>
          <w:color w:val="1F497D"/>
          <w:u w:val="single"/>
        </w:rPr>
      </w:pPr>
    </w:p>
    <w:p w:rsidR="00A21E4E" w:rsidRPr="006547FA" w:rsidRDefault="008D413B" w:rsidP="00A21E4E">
      <w:pPr>
        <w:rPr>
          <w:b/>
          <w:color w:val="1F497D"/>
          <w:u w:val="single"/>
        </w:rPr>
      </w:pPr>
      <w:r>
        <w:rPr>
          <w:b/>
          <w:color w:val="1F497D"/>
          <w:u w:val="single"/>
        </w:rPr>
        <w:t xml:space="preserve">RUN </w:t>
      </w:r>
      <w:r w:rsidR="00A21E4E">
        <w:rPr>
          <w:b/>
          <w:color w:val="1F497D"/>
          <w:u w:val="single"/>
        </w:rPr>
        <w:t>C</w:t>
      </w:r>
      <w:r w:rsidR="00A21E4E" w:rsidRPr="0013754B">
        <w:rPr>
          <w:b/>
          <w:color w:val="1F497D"/>
          <w:u w:val="single"/>
        </w:rPr>
        <w:t>onfig file parameters</w:t>
      </w:r>
      <w:r w:rsidR="00A21E4E">
        <w:rPr>
          <w:b/>
          <w:color w:val="1F497D"/>
          <w:u w:val="single"/>
        </w:rPr>
        <w:t xml:space="preserve"> (You should specify all options</w:t>
      </w:r>
      <w:r w:rsidR="00A60115" w:rsidRPr="00FF1746">
        <w:rPr>
          <w:b/>
          <w:color w:val="FF0000"/>
          <w:u w:val="single"/>
        </w:rPr>
        <w:t>. [Do not include the comments within square bracket]</w:t>
      </w:r>
      <w:r w:rsidR="00A21E4E">
        <w:rPr>
          <w:b/>
          <w:color w:val="1F497D"/>
          <w:u w:val="single"/>
        </w:rPr>
        <w:t>)</w:t>
      </w:r>
      <w:r w:rsidR="00D21AF2">
        <w:rPr>
          <w:b/>
          <w:color w:val="1F497D"/>
          <w:u w:val="single"/>
        </w:rPr>
        <w:t xml:space="preserve"> There should be no extra spaces in the config file.</w:t>
      </w:r>
    </w:p>
    <w:p w:rsidR="00A21E4E" w:rsidRPr="0013754B" w:rsidRDefault="000317F6" w:rsidP="00FF1746">
      <w:pPr>
        <w:spacing w:after="0" w:line="240" w:lineRule="auto"/>
        <w:rPr>
          <w:color w:val="1F497D"/>
        </w:rPr>
      </w:pPr>
      <w:r>
        <w:rPr>
          <w:color w:val="1F497D"/>
        </w:rPr>
        <w:t>TPED=</w:t>
      </w:r>
      <w:r w:rsidR="00493A42" w:rsidRPr="00493A42">
        <w:rPr>
          <w:sz w:val="24"/>
        </w:rPr>
        <w:t>/home/EzImputer_Sample_project/hapmap3_r3_b36_fwd.consensus.qc.poly_build37</w:t>
      </w:r>
      <w:r w:rsidR="0056143E">
        <w:rPr>
          <w:sz w:val="24"/>
        </w:rPr>
        <w:t>_cleaned</w:t>
      </w:r>
      <w:r w:rsidR="00493A42" w:rsidRPr="00493A42">
        <w:rPr>
          <w:sz w:val="24"/>
        </w:rPr>
        <w:t>.tped</w:t>
      </w:r>
      <w:r w:rsidR="00493A42" w:rsidRPr="00493A42">
        <w:t xml:space="preserve"> </w:t>
      </w:r>
      <w:r w:rsidR="00F00306">
        <w:rPr>
          <w:color w:val="FF0000"/>
        </w:rPr>
        <w:t>[</w:t>
      </w:r>
      <w:r w:rsidR="00A21E4E">
        <w:rPr>
          <w:color w:val="FF0000"/>
        </w:rPr>
        <w:t xml:space="preserve">PLINK F ORMAT </w:t>
      </w:r>
      <w:r w:rsidR="00A21E4E" w:rsidRPr="0013754B">
        <w:rPr>
          <w:color w:val="FF0000"/>
        </w:rPr>
        <w:t>TPED FILE FULL PATH</w:t>
      </w:r>
      <w:r w:rsidR="00F00306">
        <w:rPr>
          <w:color w:val="FF0000"/>
        </w:rPr>
        <w:t>]</w:t>
      </w:r>
    </w:p>
    <w:p w:rsidR="00A21E4E" w:rsidRPr="006C1056" w:rsidRDefault="00A21E4E" w:rsidP="00FF1746">
      <w:pPr>
        <w:spacing w:after="0" w:line="240" w:lineRule="auto"/>
        <w:rPr>
          <w:color w:val="1F497D"/>
        </w:rPr>
      </w:pPr>
      <w:r w:rsidRPr="0013754B">
        <w:rPr>
          <w:color w:val="1F497D"/>
        </w:rPr>
        <w:lastRenderedPageBreak/>
        <w:t>TFAM=</w:t>
      </w:r>
      <w:r w:rsidR="00493A42" w:rsidRPr="00E915E5">
        <w:rPr>
          <w:sz w:val="24"/>
        </w:rPr>
        <w:t>/home/EzImputer_Sample_project/hapmap3_r3_b36_fwd.consensus.qc.poly.tfam</w:t>
      </w:r>
      <w:r w:rsidR="00493A42" w:rsidRPr="0013754B">
        <w:rPr>
          <w:color w:val="FF0000"/>
        </w:rPr>
        <w:t xml:space="preserve"> </w:t>
      </w:r>
      <w:r w:rsidR="00F00306">
        <w:rPr>
          <w:color w:val="FF0000"/>
        </w:rPr>
        <w:t>[</w:t>
      </w:r>
      <w:r>
        <w:rPr>
          <w:color w:val="FF0000"/>
        </w:rPr>
        <w:t xml:space="preserve">PLINK F </w:t>
      </w:r>
      <w:proofErr w:type="gramStart"/>
      <w:r>
        <w:rPr>
          <w:color w:val="FF0000"/>
        </w:rPr>
        <w:t>ORMAT</w:t>
      </w:r>
      <w:r w:rsidRPr="0013754B">
        <w:rPr>
          <w:color w:val="FF0000"/>
        </w:rPr>
        <w:t xml:space="preserve"> </w:t>
      </w:r>
      <w:r>
        <w:rPr>
          <w:color w:val="FF0000"/>
        </w:rPr>
        <w:t xml:space="preserve"> </w:t>
      </w:r>
      <w:r w:rsidRPr="0013754B">
        <w:rPr>
          <w:color w:val="FF0000"/>
        </w:rPr>
        <w:t>TFAM</w:t>
      </w:r>
      <w:proofErr w:type="gramEnd"/>
      <w:r w:rsidRPr="0013754B">
        <w:rPr>
          <w:color w:val="FF0000"/>
        </w:rPr>
        <w:t xml:space="preserve"> FILE FULL PATH</w:t>
      </w:r>
      <w:r w:rsidR="00F00306">
        <w:rPr>
          <w:color w:val="FF0000"/>
        </w:rPr>
        <w:t>]</w:t>
      </w:r>
    </w:p>
    <w:p w:rsidR="00A21E4E" w:rsidRPr="0013754B" w:rsidRDefault="00A21E4E" w:rsidP="00FF1746">
      <w:pPr>
        <w:spacing w:after="0" w:line="240" w:lineRule="auto"/>
        <w:rPr>
          <w:color w:val="1F497D"/>
        </w:rPr>
      </w:pPr>
      <w:r w:rsidRPr="00E915E5">
        <w:t>TEMP_FOLDER</w:t>
      </w:r>
      <w:r w:rsidR="00493A42" w:rsidRPr="00E915E5">
        <w:t>=</w:t>
      </w:r>
      <w:r w:rsidR="00493A42" w:rsidRPr="00E915E5">
        <w:rPr>
          <w:sz w:val="24"/>
        </w:rPr>
        <w:t>/home/</w:t>
      </w:r>
      <w:proofErr w:type="spellStart"/>
      <w:r w:rsidR="00493A42" w:rsidRPr="00E915E5">
        <w:rPr>
          <w:sz w:val="24"/>
        </w:rPr>
        <w:t>EzImputer_Sample_project</w:t>
      </w:r>
      <w:proofErr w:type="spellEnd"/>
      <w:r w:rsidR="00493A42" w:rsidRPr="00E915E5">
        <w:rPr>
          <w:sz w:val="24"/>
        </w:rPr>
        <w:t>/temp</w:t>
      </w:r>
      <w:r w:rsidRPr="00E915E5">
        <w:t xml:space="preserve"> </w:t>
      </w:r>
      <w:r w:rsidRPr="0013754B">
        <w:rPr>
          <w:color w:val="FF0000"/>
        </w:rPr>
        <w:t>[The directory path where you want to create the temp files processing]</w:t>
      </w:r>
    </w:p>
    <w:p w:rsidR="00A21E4E" w:rsidRPr="0013754B" w:rsidRDefault="00A21E4E" w:rsidP="00FF1746">
      <w:pPr>
        <w:spacing w:after="0" w:line="240" w:lineRule="auto"/>
        <w:rPr>
          <w:color w:val="FF0000"/>
        </w:rPr>
      </w:pPr>
      <w:r w:rsidRPr="0013754B">
        <w:rPr>
          <w:color w:val="1F497D"/>
        </w:rPr>
        <w:t xml:space="preserve">INNER_DIR=temp179807890 </w:t>
      </w:r>
      <w:r w:rsidRPr="0013754B">
        <w:rPr>
          <w:color w:val="FF0000"/>
        </w:rPr>
        <w:t>[enter unique sub directory name you want to create in  ‘TEMP_FOLDER’ :all the temp processing will be done in this directory, if you don’t want enter one the program will create one for you]</w:t>
      </w:r>
    </w:p>
    <w:p w:rsidR="00A21E4E" w:rsidRPr="0013754B" w:rsidRDefault="00A21E4E" w:rsidP="00FF1746">
      <w:pPr>
        <w:spacing w:after="0" w:line="240" w:lineRule="auto"/>
        <w:rPr>
          <w:color w:val="1F497D"/>
        </w:rPr>
      </w:pPr>
      <w:r w:rsidRPr="0013754B">
        <w:rPr>
          <w:color w:val="1F497D"/>
        </w:rPr>
        <w:t>IMPUTE_REF</w:t>
      </w:r>
      <w:r w:rsidRPr="00E915E5">
        <w:t>=</w:t>
      </w:r>
      <w:r w:rsidR="00493A42" w:rsidRPr="00E915E5">
        <w:rPr>
          <w:sz w:val="24"/>
        </w:rPr>
        <w:t>/home/EzImputer_Sample_project/impute_ref/ALL_1000G_phase1integrated_v3_impute</w:t>
      </w:r>
      <w:r w:rsidR="00493A42" w:rsidRPr="00E915E5">
        <w:t xml:space="preserve"> </w:t>
      </w:r>
      <w:r w:rsidRPr="0013754B">
        <w:rPr>
          <w:color w:val="FF0000"/>
        </w:rPr>
        <w:t xml:space="preserve">[Impute reference </w:t>
      </w:r>
      <w:proofErr w:type="spellStart"/>
      <w:r w:rsidRPr="0013754B">
        <w:rPr>
          <w:color w:val="FF0000"/>
        </w:rPr>
        <w:t>path</w:t>
      </w:r>
      <w:r w:rsidR="00E915E5">
        <w:rPr>
          <w:color w:val="FF0000"/>
        </w:rPr>
        <w:t>+”version</w:t>
      </w:r>
      <w:proofErr w:type="spellEnd"/>
      <w:r w:rsidR="00E915E5">
        <w:rPr>
          <w:color w:val="FF0000"/>
        </w:rPr>
        <w:t>” prefix</w:t>
      </w:r>
      <w:r w:rsidRPr="0013754B">
        <w:rPr>
          <w:color w:val="FF0000"/>
        </w:rPr>
        <w:t>]</w:t>
      </w:r>
    </w:p>
    <w:p w:rsidR="00E915E5" w:rsidRDefault="00A21E4E" w:rsidP="00FF1746">
      <w:pPr>
        <w:spacing w:after="0" w:line="240" w:lineRule="auto"/>
        <w:rPr>
          <w:color w:val="1F497D"/>
        </w:rPr>
      </w:pPr>
      <w:r w:rsidRPr="005438AD">
        <w:rPr>
          <w:color w:val="1F497D"/>
        </w:rPr>
        <w:t>OUTPUT_FOLDER</w:t>
      </w:r>
      <w:r w:rsidRPr="00E915E5">
        <w:t>=</w:t>
      </w:r>
      <w:r w:rsidR="00493A42" w:rsidRPr="00E915E5">
        <w:rPr>
          <w:sz w:val="24"/>
        </w:rPr>
        <w:t>/home/</w:t>
      </w:r>
      <w:proofErr w:type="spellStart"/>
      <w:r w:rsidR="00493A42" w:rsidRPr="00E915E5">
        <w:rPr>
          <w:sz w:val="24"/>
        </w:rPr>
        <w:t>EzImputer_Sample_project</w:t>
      </w:r>
      <w:proofErr w:type="spellEnd"/>
      <w:r w:rsidR="00493A42" w:rsidRPr="00E915E5">
        <w:t xml:space="preserve"> </w:t>
      </w:r>
      <w:r w:rsidRPr="0013754B">
        <w:rPr>
          <w:color w:val="FF0000"/>
        </w:rPr>
        <w:t>[</w:t>
      </w:r>
      <w:r>
        <w:rPr>
          <w:color w:val="FF0000"/>
        </w:rPr>
        <w:t xml:space="preserve">Forward Stranded plink files, Indicator </w:t>
      </w:r>
      <w:proofErr w:type="spellStart"/>
      <w:r>
        <w:rPr>
          <w:color w:val="FF0000"/>
        </w:rPr>
        <w:t>files</w:t>
      </w:r>
      <w:proofErr w:type="gramStart"/>
      <w:r>
        <w:rPr>
          <w:color w:val="FF0000"/>
        </w:rPr>
        <w:t>,markers.ignored</w:t>
      </w:r>
      <w:proofErr w:type="spellEnd"/>
      <w:proofErr w:type="gramEnd"/>
      <w:r>
        <w:rPr>
          <w:color w:val="FF0000"/>
        </w:rPr>
        <w:t xml:space="preserve"> and QC table will be send to OUTPUT_FOLDER</w:t>
      </w:r>
      <w:r w:rsidRPr="0013754B">
        <w:rPr>
          <w:color w:val="FF0000"/>
        </w:rPr>
        <w:t>]</w:t>
      </w:r>
    </w:p>
    <w:p w:rsidR="00A21E4E" w:rsidRPr="00FF1746" w:rsidRDefault="00A21E4E" w:rsidP="00FF1746">
      <w:pPr>
        <w:spacing w:after="0" w:line="240" w:lineRule="auto"/>
        <w:rPr>
          <w:color w:val="1F497D"/>
        </w:rPr>
      </w:pPr>
      <w:r w:rsidRPr="00E915E5">
        <w:rPr>
          <w:color w:val="1F497D"/>
        </w:rPr>
        <w:t>IMPUTEREF_VERSION=</w:t>
      </w:r>
      <w:r w:rsidR="00141744" w:rsidRPr="00E915E5">
        <w:rPr>
          <w:color w:val="17365D" w:themeColor="text2" w:themeShade="BF"/>
        </w:rPr>
        <w:t>ALL_1000G_phase1integrated_</w:t>
      </w:r>
      <w:proofErr w:type="gramStart"/>
      <w:r w:rsidR="00141744" w:rsidRPr="00E915E5">
        <w:rPr>
          <w:color w:val="17365D" w:themeColor="text2" w:themeShade="BF"/>
        </w:rPr>
        <w:t xml:space="preserve">v3 </w:t>
      </w:r>
      <w:r w:rsidR="00FF1746">
        <w:rPr>
          <w:color w:val="1F497D"/>
        </w:rPr>
        <w:t xml:space="preserve"> </w:t>
      </w:r>
      <w:r w:rsidR="00141744" w:rsidRPr="00FF1746">
        <w:rPr>
          <w:color w:val="FF0000"/>
        </w:rPr>
        <w:t>[</w:t>
      </w:r>
      <w:proofErr w:type="gramEnd"/>
      <w:r w:rsidR="00141744" w:rsidRPr="00FF1746">
        <w:rPr>
          <w:color w:val="FF0000"/>
        </w:rPr>
        <w:t xml:space="preserve">Note:  This field is the file prefix of the impute reference files. Look at the files in the impute reference file folder and enter the root </w:t>
      </w:r>
      <w:r w:rsidR="00C5338B" w:rsidRPr="00FF1746">
        <w:rPr>
          <w:color w:val="FF0000"/>
        </w:rPr>
        <w:t>prefix of the filename (bold in</w:t>
      </w:r>
      <w:r w:rsidR="00FF1746">
        <w:rPr>
          <w:color w:val="FF0000"/>
        </w:rPr>
        <w:t xml:space="preserve">) </w:t>
      </w:r>
      <w:r w:rsidR="00141744" w:rsidRPr="00FF1746">
        <w:rPr>
          <w:b/>
          <w:color w:val="FF0000"/>
        </w:rPr>
        <w:t>ALL_1000G_phase1integrated_</w:t>
      </w:r>
      <w:r w:rsidR="00141744" w:rsidRPr="00FF1746">
        <w:rPr>
          <w:b/>
          <w:bCs/>
          <w:color w:val="FF0000"/>
        </w:rPr>
        <w:t>v3</w:t>
      </w:r>
      <w:r w:rsidR="00141744" w:rsidRPr="00FF1746">
        <w:rPr>
          <w:color w:val="FF0000"/>
        </w:rPr>
        <w:t>_chr9_impute.hap.gz]</w:t>
      </w:r>
    </w:p>
    <w:p w:rsidR="00A21E4E" w:rsidRPr="00775F57" w:rsidRDefault="00A21E4E" w:rsidP="00FF1746">
      <w:pPr>
        <w:spacing w:after="0" w:line="240" w:lineRule="auto"/>
        <w:rPr>
          <w:color w:val="1F497D"/>
        </w:rPr>
      </w:pPr>
      <w:r w:rsidRPr="00775F57">
        <w:rPr>
          <w:color w:val="1F497D"/>
        </w:rPr>
        <w:t>GENOTYPE_PERCENT_CUTOFF=0.05</w:t>
      </w:r>
      <w:r>
        <w:rPr>
          <w:color w:val="1F497D"/>
        </w:rPr>
        <w:t xml:space="preserve"> </w:t>
      </w:r>
      <w:r w:rsidRPr="0013754B">
        <w:rPr>
          <w:color w:val="FF0000"/>
        </w:rPr>
        <w:t>[</w:t>
      </w:r>
      <w:r>
        <w:rPr>
          <w:color w:val="FF0000"/>
        </w:rPr>
        <w:t>Marker level missing Threshold Percentage (0-1 values</w:t>
      </w:r>
      <w:proofErr w:type="gramStart"/>
      <w:r>
        <w:rPr>
          <w:color w:val="FF0000"/>
        </w:rPr>
        <w:t>) :</w:t>
      </w:r>
      <w:proofErr w:type="gramEnd"/>
      <w:r>
        <w:rPr>
          <w:color w:val="FF0000"/>
        </w:rPr>
        <w:t xml:space="preserve"> any Marker which have more missing value percentage will be dropped</w:t>
      </w:r>
      <w:r w:rsidRPr="0013754B">
        <w:rPr>
          <w:color w:val="FF0000"/>
        </w:rPr>
        <w:t>]</w:t>
      </w:r>
    </w:p>
    <w:p w:rsidR="00A21E4E" w:rsidRDefault="00A21E4E" w:rsidP="00FF1746">
      <w:pPr>
        <w:spacing w:after="0" w:line="240" w:lineRule="auto"/>
        <w:rPr>
          <w:color w:val="1F497D"/>
        </w:rPr>
      </w:pPr>
      <w:r w:rsidRPr="00775F57">
        <w:rPr>
          <w:color w:val="1F497D"/>
        </w:rPr>
        <w:t>SAMPLE_PERCENT_CUTOFF=0.05</w:t>
      </w:r>
      <w:r>
        <w:rPr>
          <w:color w:val="1F497D"/>
        </w:rPr>
        <w:t xml:space="preserve"> </w:t>
      </w:r>
      <w:r w:rsidRPr="0013754B">
        <w:rPr>
          <w:color w:val="FF0000"/>
        </w:rPr>
        <w:t>[</w:t>
      </w:r>
      <w:r>
        <w:rPr>
          <w:color w:val="FF0000"/>
        </w:rPr>
        <w:t>Sample level missing Threshold Percentage (0-1 values</w:t>
      </w:r>
      <w:proofErr w:type="gramStart"/>
      <w:r>
        <w:rPr>
          <w:color w:val="FF0000"/>
        </w:rPr>
        <w:t>) :</w:t>
      </w:r>
      <w:proofErr w:type="gramEnd"/>
      <w:r>
        <w:rPr>
          <w:color w:val="FF0000"/>
        </w:rPr>
        <w:t xml:space="preserve"> any Sample which have more missing value percentage will be dropped</w:t>
      </w:r>
      <w:r w:rsidRPr="0013754B">
        <w:rPr>
          <w:color w:val="FF0000"/>
        </w:rPr>
        <w:t>]</w:t>
      </w:r>
    </w:p>
    <w:p w:rsidR="00A21E4E" w:rsidRDefault="00A21E4E" w:rsidP="00FF1746">
      <w:pPr>
        <w:spacing w:after="0" w:line="240" w:lineRule="auto"/>
        <w:rPr>
          <w:color w:val="FF0000"/>
        </w:rPr>
      </w:pPr>
      <w:r w:rsidRPr="00775F57">
        <w:rPr>
          <w:color w:val="1F497D"/>
        </w:rPr>
        <w:t>BEAGLE_REF_DB</w:t>
      </w:r>
      <w:r w:rsidRPr="00E915E5">
        <w:t>=</w:t>
      </w:r>
      <w:r w:rsidR="00493A42" w:rsidRPr="00E915E5">
        <w:rPr>
          <w:sz w:val="24"/>
        </w:rPr>
        <w:t>/home/</w:t>
      </w:r>
      <w:proofErr w:type="spellStart"/>
      <w:r w:rsidR="00493A42" w:rsidRPr="00E915E5">
        <w:rPr>
          <w:sz w:val="24"/>
        </w:rPr>
        <w:t>EzImputer_Sample_project</w:t>
      </w:r>
      <w:proofErr w:type="spellEnd"/>
      <w:r w:rsidR="00493A42" w:rsidRPr="00E915E5">
        <w:rPr>
          <w:sz w:val="24"/>
        </w:rPr>
        <w:t>/BEAGLE/</w:t>
      </w:r>
      <w:r w:rsidRPr="00E915E5">
        <w:t xml:space="preserve"> </w:t>
      </w:r>
      <w:r>
        <w:rPr>
          <w:color w:val="FF0000"/>
        </w:rPr>
        <w:t>[</w:t>
      </w:r>
      <w:r w:rsidR="00FF1746">
        <w:rPr>
          <w:color w:val="FF0000"/>
        </w:rPr>
        <w:t xml:space="preserve">Directory that will contain imputation reference reformatted in beagle format. </w:t>
      </w:r>
      <w:r w:rsidR="00E33575">
        <w:rPr>
          <w:color w:val="FF0000"/>
        </w:rPr>
        <w:t>For mapping a</w:t>
      </w:r>
      <w:r>
        <w:rPr>
          <w:color w:val="FF0000"/>
        </w:rPr>
        <w:t>mbiguous markers to impute reference strand, beagle utility program (</w:t>
      </w:r>
      <w:r w:rsidRPr="005D459B">
        <w:rPr>
          <w:color w:val="FF0000"/>
        </w:rPr>
        <w:t>check_strands_16May11</w:t>
      </w:r>
      <w:r>
        <w:rPr>
          <w:color w:val="FF0000"/>
        </w:rPr>
        <w:t>) is used and for this impute reference should be converted to beagle reference format</w:t>
      </w:r>
      <w:r w:rsidR="00706CF9">
        <w:rPr>
          <w:color w:val="FF0000"/>
        </w:rPr>
        <w:t xml:space="preserve"> </w:t>
      </w:r>
      <w:r>
        <w:rPr>
          <w:color w:val="FF0000"/>
        </w:rPr>
        <w:t>(these files are generated when your running for the first time and for later runs these files are reused</w:t>
      </w:r>
      <w:proofErr w:type="gramStart"/>
      <w:r>
        <w:rPr>
          <w:color w:val="FF0000"/>
        </w:rPr>
        <w:t xml:space="preserve">) </w:t>
      </w:r>
      <w:r w:rsidRPr="0013754B">
        <w:rPr>
          <w:color w:val="FF0000"/>
        </w:rPr>
        <w:t>]</w:t>
      </w:r>
      <w:proofErr w:type="gramEnd"/>
    </w:p>
    <w:p w:rsidR="00F23E35" w:rsidRPr="006C1056" w:rsidRDefault="00F23E35" w:rsidP="00FF1746">
      <w:pPr>
        <w:spacing w:after="0" w:line="240" w:lineRule="auto"/>
        <w:rPr>
          <w:color w:val="1F497D"/>
        </w:rPr>
      </w:pPr>
      <w:r w:rsidRPr="00F23E35">
        <w:rPr>
          <w:color w:val="1F497D"/>
        </w:rPr>
        <w:t>OPTION=</w:t>
      </w:r>
      <w:proofErr w:type="spellStart"/>
      <w:r w:rsidRPr="00F23E35">
        <w:rPr>
          <w:color w:val="1F497D"/>
        </w:rPr>
        <w:t>forward_strand,missing,sexcheck</w:t>
      </w:r>
      <w:r>
        <w:rPr>
          <w:color w:val="1F497D"/>
        </w:rPr>
        <w:t>,structure</w:t>
      </w:r>
      <w:proofErr w:type="spellEnd"/>
      <w:r w:rsidR="006264A0">
        <w:rPr>
          <w:color w:val="1F497D"/>
        </w:rPr>
        <w:t xml:space="preserve"> </w:t>
      </w:r>
      <w:r w:rsidR="005045DB" w:rsidRPr="005045DB">
        <w:rPr>
          <w:color w:val="FF0000"/>
        </w:rPr>
        <w:t xml:space="preserve">[Specify the options for the QC steps to be </w:t>
      </w:r>
      <w:proofErr w:type="spellStart"/>
      <w:r w:rsidR="005045DB" w:rsidRPr="005045DB">
        <w:rPr>
          <w:color w:val="FF0000"/>
        </w:rPr>
        <w:t>performed.Multiple</w:t>
      </w:r>
      <w:proofErr w:type="spellEnd"/>
      <w:r w:rsidR="005045DB" w:rsidRPr="005045DB">
        <w:rPr>
          <w:color w:val="FF0000"/>
        </w:rPr>
        <w:t xml:space="preserve"> options can be given as comma separated.” </w:t>
      </w:r>
      <w:proofErr w:type="spellStart"/>
      <w:r w:rsidR="00272825">
        <w:rPr>
          <w:color w:val="FF0000"/>
        </w:rPr>
        <w:t>forward_strand</w:t>
      </w:r>
      <w:proofErr w:type="spellEnd"/>
      <w:r w:rsidR="00272825">
        <w:rPr>
          <w:color w:val="FF0000"/>
        </w:rPr>
        <w:t xml:space="preserve"> -&gt; Forward Strand the input data</w:t>
      </w:r>
      <w:r w:rsidR="005045DB" w:rsidRPr="005045DB">
        <w:rPr>
          <w:color w:val="FF0000"/>
        </w:rPr>
        <w:t>”, ” missing</w:t>
      </w:r>
      <w:r w:rsidR="00272825">
        <w:rPr>
          <w:color w:val="FF0000"/>
        </w:rPr>
        <w:t xml:space="preserve">-&gt; Perform the </w:t>
      </w:r>
      <w:proofErr w:type="spellStart"/>
      <w:r w:rsidR="00272825">
        <w:rPr>
          <w:color w:val="FF0000"/>
        </w:rPr>
        <w:t>missingness</w:t>
      </w:r>
      <w:proofErr w:type="spellEnd"/>
      <w:r w:rsidR="00272825">
        <w:rPr>
          <w:color w:val="FF0000"/>
        </w:rPr>
        <w:t xml:space="preserve"> QC</w:t>
      </w:r>
      <w:r w:rsidR="005045DB" w:rsidRPr="005045DB">
        <w:rPr>
          <w:color w:val="FF0000"/>
        </w:rPr>
        <w:t>”, ”</w:t>
      </w:r>
      <w:proofErr w:type="spellStart"/>
      <w:r w:rsidR="005045DB" w:rsidRPr="005045DB">
        <w:rPr>
          <w:color w:val="FF0000"/>
        </w:rPr>
        <w:t>sexcheck</w:t>
      </w:r>
      <w:proofErr w:type="spellEnd"/>
      <w:r w:rsidR="00272825">
        <w:rPr>
          <w:color w:val="FF0000"/>
        </w:rPr>
        <w:t>-&gt; Perform plink sex check</w:t>
      </w:r>
      <w:r w:rsidR="005045DB" w:rsidRPr="005045DB">
        <w:rPr>
          <w:color w:val="FF0000"/>
        </w:rPr>
        <w:t>”, ” structure</w:t>
      </w:r>
      <w:r w:rsidR="00272825">
        <w:rPr>
          <w:color w:val="FF0000"/>
        </w:rPr>
        <w:t>-&gt; Run structure on the input data</w:t>
      </w:r>
      <w:r w:rsidR="005045DB" w:rsidRPr="005045DB">
        <w:rPr>
          <w:color w:val="FF0000"/>
        </w:rPr>
        <w:t>”</w:t>
      </w:r>
      <w:r w:rsidR="005045DB">
        <w:rPr>
          <w:color w:val="FF0000"/>
        </w:rPr>
        <w:t>]</w:t>
      </w:r>
      <w:r w:rsidR="000A1FAD">
        <w:rPr>
          <w:color w:val="FF0000"/>
        </w:rPr>
        <w:t xml:space="preserve"> {for all options “</w:t>
      </w:r>
      <w:proofErr w:type="spellStart"/>
      <w:r w:rsidR="000A1FAD" w:rsidRPr="000A1FAD">
        <w:rPr>
          <w:color w:val="FF0000"/>
        </w:rPr>
        <w:t>forward_strand,missing,sexcheck,structure</w:t>
      </w:r>
      <w:proofErr w:type="spellEnd"/>
      <w:r w:rsidR="000A1FAD">
        <w:rPr>
          <w:color w:val="FF0000"/>
        </w:rPr>
        <w:t>”}</w:t>
      </w:r>
    </w:p>
    <w:p w:rsidR="00E915E5" w:rsidRDefault="00E915E5" w:rsidP="008D413B">
      <w:pPr>
        <w:spacing w:line="240" w:lineRule="auto"/>
        <w:rPr>
          <w:b/>
        </w:rPr>
      </w:pPr>
    </w:p>
    <w:p w:rsidR="004A7DF3" w:rsidRDefault="004A7DF3" w:rsidP="004A7DF3">
      <w:pPr>
        <w:rPr>
          <w:b/>
          <w:sz w:val="24"/>
          <w:u w:val="single"/>
        </w:rPr>
      </w:pPr>
      <w:r w:rsidRPr="00F801E0">
        <w:rPr>
          <w:b/>
          <w:sz w:val="24"/>
          <w:u w:val="single"/>
        </w:rPr>
        <w:t>OUTPUTFILES</w:t>
      </w:r>
    </w:p>
    <w:p w:rsidR="004A7DF3" w:rsidRPr="00F801E0" w:rsidRDefault="004A7DF3" w:rsidP="004A7DF3">
      <w:pPr>
        <w:rPr>
          <w:sz w:val="24"/>
        </w:rPr>
      </w:pPr>
      <w:r w:rsidRPr="00F801E0">
        <w:rPr>
          <w:sz w:val="24"/>
        </w:rPr>
        <w:t xml:space="preserve">You can see </w:t>
      </w:r>
      <w:r w:rsidRPr="00F801E0">
        <w:t>output files in the output directory mentioned in the config parameter “OUTPUT_FOLDER”.</w:t>
      </w:r>
    </w:p>
    <w:p w:rsidR="004A7DF3" w:rsidRDefault="004A7DF3" w:rsidP="004A7DF3">
      <w:pPr>
        <w:spacing w:line="240" w:lineRule="auto"/>
        <w:rPr>
          <w:b/>
        </w:rPr>
      </w:pPr>
      <w:r>
        <w:rPr>
          <w:b/>
        </w:rPr>
        <w:t>OUTPUT FILE DESCRIPTIONS</w:t>
      </w:r>
    </w:p>
    <w:p w:rsidR="004A7DF3" w:rsidRPr="00017040" w:rsidRDefault="004A7DF3" w:rsidP="004A7DF3">
      <w:pPr>
        <w:pStyle w:val="ListParagraph"/>
        <w:numPr>
          <w:ilvl w:val="0"/>
          <w:numId w:val="33"/>
        </w:numPr>
        <w:spacing w:line="240" w:lineRule="auto"/>
        <w:rPr>
          <w:sz w:val="24"/>
        </w:rPr>
      </w:pPr>
      <w:proofErr w:type="spellStart"/>
      <w:r w:rsidRPr="00017040">
        <w:rPr>
          <w:sz w:val="24"/>
        </w:rPr>
        <w:t>sample.qc</w:t>
      </w:r>
      <w:proofErr w:type="spellEnd"/>
      <w:r w:rsidRPr="00017040">
        <w:rPr>
          <w:sz w:val="24"/>
        </w:rPr>
        <w:t xml:space="preserve"> :</w:t>
      </w:r>
      <w:r>
        <w:rPr>
          <w:sz w:val="24"/>
        </w:rPr>
        <w:t xml:space="preserve"> Sample QC file</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fwdStrandResults_input.tped</w:t>
      </w:r>
      <w:proofErr w:type="spellEnd"/>
      <w:r w:rsidRPr="00017040">
        <w:rPr>
          <w:sz w:val="24"/>
        </w:rPr>
        <w:t>:</w:t>
      </w:r>
      <w:r>
        <w:rPr>
          <w:sz w:val="24"/>
        </w:rPr>
        <w:t xml:space="preserve"> Input plink </w:t>
      </w:r>
      <w:proofErr w:type="spellStart"/>
      <w:r>
        <w:rPr>
          <w:sz w:val="24"/>
        </w:rPr>
        <w:t>tped</w:t>
      </w:r>
      <w:proofErr w:type="spellEnd"/>
      <w:r>
        <w:rPr>
          <w:sz w:val="24"/>
        </w:rPr>
        <w:t xml:space="preserve"> file in the forward strand.</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fwdStrandResults_input.tfam</w:t>
      </w:r>
      <w:proofErr w:type="spellEnd"/>
      <w:r>
        <w:rPr>
          <w:sz w:val="24"/>
        </w:rPr>
        <w:t xml:space="preserve">: Input plink </w:t>
      </w:r>
      <w:proofErr w:type="spellStart"/>
      <w:r>
        <w:rPr>
          <w:sz w:val="24"/>
        </w:rPr>
        <w:t>tfam</w:t>
      </w:r>
      <w:proofErr w:type="spellEnd"/>
      <w:r>
        <w:rPr>
          <w:sz w:val="24"/>
        </w:rPr>
        <w:t xml:space="preserve"> sample description file.</w:t>
      </w:r>
    </w:p>
    <w:p w:rsidR="004A7DF3" w:rsidRPr="00017040" w:rsidRDefault="004A7DF3" w:rsidP="004A7DF3">
      <w:pPr>
        <w:pStyle w:val="ListParagraph"/>
        <w:numPr>
          <w:ilvl w:val="0"/>
          <w:numId w:val="33"/>
        </w:numPr>
        <w:spacing w:line="240" w:lineRule="auto"/>
        <w:rPr>
          <w:sz w:val="24"/>
        </w:rPr>
      </w:pPr>
      <w:proofErr w:type="spellStart"/>
      <w:r w:rsidRPr="00017040">
        <w:rPr>
          <w:sz w:val="24"/>
        </w:rPr>
        <w:t>fwdStrandResults_input.ind</w:t>
      </w:r>
      <w:proofErr w:type="spellEnd"/>
      <w:r>
        <w:rPr>
          <w:sz w:val="24"/>
        </w:rPr>
        <w:t xml:space="preserve">: Indicator </w:t>
      </w:r>
      <w:proofErr w:type="gramStart"/>
      <w:r>
        <w:rPr>
          <w:sz w:val="24"/>
        </w:rPr>
        <w:t>file</w:t>
      </w:r>
      <w:proofErr w:type="gramEnd"/>
      <w:r>
        <w:rPr>
          <w:sz w:val="24"/>
        </w:rPr>
        <w:t xml:space="preserve"> for each marker in the </w:t>
      </w:r>
      <w:proofErr w:type="spellStart"/>
      <w:r>
        <w:rPr>
          <w:sz w:val="24"/>
        </w:rPr>
        <w:t>tped</w:t>
      </w:r>
      <w:proofErr w:type="spellEnd"/>
      <w:r>
        <w:rPr>
          <w:sz w:val="24"/>
        </w:rPr>
        <w:t xml:space="preserve"> file.</w:t>
      </w:r>
    </w:p>
    <w:p w:rsidR="004A7DF3" w:rsidRDefault="004A7DF3" w:rsidP="004A7DF3">
      <w:pPr>
        <w:pStyle w:val="ListParagraph"/>
        <w:numPr>
          <w:ilvl w:val="0"/>
          <w:numId w:val="33"/>
        </w:numPr>
        <w:spacing w:line="240" w:lineRule="auto"/>
        <w:rPr>
          <w:sz w:val="24"/>
        </w:rPr>
      </w:pPr>
      <w:proofErr w:type="spellStart"/>
      <w:r w:rsidRPr="00017040">
        <w:rPr>
          <w:sz w:val="24"/>
        </w:rPr>
        <w:t>markers.ignored</w:t>
      </w:r>
      <w:proofErr w:type="spellEnd"/>
      <w:r>
        <w:rPr>
          <w:sz w:val="24"/>
        </w:rPr>
        <w:t xml:space="preserve">: Markers ignored in the process and not present in the </w:t>
      </w:r>
      <w:proofErr w:type="spellStart"/>
      <w:r w:rsidRPr="00017040">
        <w:rPr>
          <w:sz w:val="24"/>
        </w:rPr>
        <w:t>fwdStrandResults_input.tped</w:t>
      </w:r>
      <w:proofErr w:type="spellEnd"/>
      <w:r>
        <w:rPr>
          <w:sz w:val="24"/>
        </w:rPr>
        <w:t>.</w:t>
      </w:r>
    </w:p>
    <w:p w:rsidR="004A7DF3" w:rsidRPr="00D245E0" w:rsidRDefault="004A7DF3" w:rsidP="008D413B">
      <w:pPr>
        <w:spacing w:line="240" w:lineRule="auto"/>
        <w:rPr>
          <w:b/>
        </w:rPr>
      </w:pPr>
    </w:p>
    <w:p w:rsidR="00E915E5" w:rsidRDefault="004A7DF3" w:rsidP="004A7DF3">
      <w:pPr>
        <w:pStyle w:val="Heading3"/>
      </w:pPr>
      <w:bookmarkStart w:id="25" w:name="_Toc388353993"/>
      <w:r>
        <w:t xml:space="preserve">Output from sample </w:t>
      </w:r>
      <w:proofErr w:type="gramStart"/>
      <w:r>
        <w:t>qc</w:t>
      </w:r>
      <w:proofErr w:type="gramEnd"/>
      <w:r>
        <w:t xml:space="preserve"> file</w:t>
      </w:r>
      <w:bookmarkEnd w:id="25"/>
    </w:p>
    <w:p w:rsidR="00A21E4E" w:rsidRDefault="00A21E4E" w:rsidP="00A21E4E">
      <w:pPr>
        <w:rPr>
          <w:b/>
        </w:rPr>
      </w:pPr>
      <w:r w:rsidRPr="00D245E0">
        <w:rPr>
          <w:b/>
        </w:rPr>
        <w:t>QC FILE COLUMN DESCRIPTION</w:t>
      </w:r>
      <w:r w:rsidR="00FF1746">
        <w:rPr>
          <w:b/>
        </w:rPr>
        <w:t xml:space="preserve"> (per sample)</w:t>
      </w:r>
    </w:p>
    <w:p w:rsidR="00A21E4E" w:rsidRPr="00D245E0" w:rsidRDefault="00A21E4E" w:rsidP="00A21E4E">
      <w:pPr>
        <w:numPr>
          <w:ilvl w:val="0"/>
          <w:numId w:val="6"/>
        </w:numPr>
        <w:spacing w:after="0" w:line="240" w:lineRule="auto"/>
        <w:rPr>
          <w:rFonts w:cstheme="minorHAnsi"/>
        </w:rPr>
      </w:pPr>
      <w:r w:rsidRPr="00D245E0">
        <w:rPr>
          <w:rFonts w:cstheme="minorHAnsi"/>
          <w:b/>
          <w:bCs/>
        </w:rPr>
        <w:lastRenderedPageBreak/>
        <w:t>MISSING_GENO_CLEAN</w:t>
      </w:r>
      <w:r w:rsidRPr="00D245E0">
        <w:rPr>
          <w:rFonts w:cstheme="minorHAnsi"/>
        </w:rPr>
        <w:t xml:space="preserve"> – Number of missing Genotypes after genotype level QC</w:t>
      </w:r>
    </w:p>
    <w:p w:rsidR="00A21E4E" w:rsidRPr="00D245E0" w:rsidRDefault="00A21E4E" w:rsidP="00A21E4E">
      <w:pPr>
        <w:numPr>
          <w:ilvl w:val="0"/>
          <w:numId w:val="7"/>
        </w:numPr>
        <w:spacing w:after="0" w:line="240" w:lineRule="auto"/>
        <w:rPr>
          <w:rFonts w:cstheme="minorHAnsi"/>
        </w:rPr>
      </w:pPr>
      <w:r w:rsidRPr="00D245E0">
        <w:rPr>
          <w:rFonts w:cstheme="minorHAnsi"/>
          <w:b/>
          <w:bCs/>
        </w:rPr>
        <w:t>NUM_GENO_CLEAN</w:t>
      </w:r>
      <w:r w:rsidRPr="00D245E0">
        <w:rPr>
          <w:rFonts w:cstheme="minorHAnsi"/>
        </w:rPr>
        <w:t xml:space="preserve"> - Total Number of Genotypes after genotype level QC</w:t>
      </w:r>
    </w:p>
    <w:p w:rsidR="00A21E4E" w:rsidRPr="00D245E0" w:rsidRDefault="00A21E4E" w:rsidP="00A21E4E">
      <w:pPr>
        <w:numPr>
          <w:ilvl w:val="0"/>
          <w:numId w:val="8"/>
        </w:numPr>
        <w:spacing w:after="0" w:line="240" w:lineRule="auto"/>
        <w:rPr>
          <w:rFonts w:cstheme="minorHAnsi"/>
        </w:rPr>
      </w:pPr>
      <w:r w:rsidRPr="00D245E0">
        <w:rPr>
          <w:rFonts w:cstheme="minorHAnsi"/>
          <w:b/>
          <w:bCs/>
        </w:rPr>
        <w:t>QC_SAMPLE_FLAG</w:t>
      </w:r>
      <w:r w:rsidRPr="00D245E0">
        <w:rPr>
          <w:rFonts w:cstheme="minorHAnsi"/>
        </w:rPr>
        <w:t xml:space="preserve"> </w:t>
      </w:r>
      <w:r w:rsidR="00FF1746">
        <w:rPr>
          <w:rFonts w:cstheme="minorHAnsi"/>
        </w:rPr>
        <w:t>–</w:t>
      </w:r>
      <w:r w:rsidRPr="00D245E0">
        <w:rPr>
          <w:rFonts w:cstheme="minorHAnsi"/>
        </w:rPr>
        <w:t xml:space="preserve"> FLAG</w:t>
      </w:r>
    </w:p>
    <w:p w:rsidR="00A21E4E" w:rsidRPr="00D245E0" w:rsidRDefault="00A21E4E" w:rsidP="00A21E4E">
      <w:pPr>
        <w:numPr>
          <w:ilvl w:val="1"/>
          <w:numId w:val="9"/>
        </w:numPr>
        <w:spacing w:after="0" w:line="240" w:lineRule="auto"/>
        <w:rPr>
          <w:rFonts w:eastAsia="Times New Roman" w:cstheme="minorHAnsi"/>
        </w:rPr>
      </w:pPr>
      <w:r w:rsidRPr="00D245E0">
        <w:rPr>
          <w:rFonts w:eastAsia="Times New Roman" w:cstheme="minorHAnsi"/>
          <w:b/>
          <w:bCs/>
          <w:i/>
          <w:iCs/>
        </w:rPr>
        <w:t>1:</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passed the QC and included</w:t>
      </w:r>
    </w:p>
    <w:p w:rsidR="00A21E4E" w:rsidRPr="00D245E0" w:rsidRDefault="00A21E4E" w:rsidP="00A21E4E">
      <w:pPr>
        <w:numPr>
          <w:ilvl w:val="1"/>
          <w:numId w:val="9"/>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i/>
          <w:iCs/>
        </w:rPr>
        <w:t>:</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failed the QC and removed</w:t>
      </w:r>
    </w:p>
    <w:p w:rsidR="00A21E4E" w:rsidRPr="00D245E0" w:rsidRDefault="00A21E4E" w:rsidP="00A21E4E">
      <w:pPr>
        <w:numPr>
          <w:ilvl w:val="0"/>
          <w:numId w:val="10"/>
        </w:numPr>
        <w:spacing w:after="0" w:line="240" w:lineRule="auto"/>
        <w:rPr>
          <w:rFonts w:cstheme="minorHAnsi"/>
        </w:rPr>
      </w:pPr>
      <w:r w:rsidRPr="00D245E0">
        <w:rPr>
          <w:rFonts w:cstheme="minorHAnsi"/>
          <w:b/>
          <w:bCs/>
        </w:rPr>
        <w:t>QC_SAMPLE_IND</w:t>
      </w:r>
      <w:r w:rsidRPr="00D245E0">
        <w:rPr>
          <w:rFonts w:cstheme="minorHAnsi"/>
        </w:rPr>
        <w:t xml:space="preserve"> </w:t>
      </w:r>
      <w:r w:rsidR="00FF1746">
        <w:rPr>
          <w:rFonts w:cstheme="minorHAnsi"/>
        </w:rPr>
        <w:t>–</w:t>
      </w:r>
      <w:r w:rsidRPr="00D245E0">
        <w:rPr>
          <w:rFonts w:cstheme="minorHAnsi"/>
        </w:rPr>
        <w:t xml:space="preserve"> </w:t>
      </w:r>
      <w:r w:rsidR="00FF1746">
        <w:rPr>
          <w:rFonts w:cstheme="minorHAnsi"/>
        </w:rPr>
        <w:t>Warning FLAG</w:t>
      </w:r>
      <w:r w:rsidRPr="00D245E0">
        <w:rPr>
          <w:rFonts w:cstheme="minorHAnsi"/>
        </w:rPr>
        <w:t xml:space="preserve"> [Sample Indicated as bad quality sample but not removed]</w:t>
      </w:r>
    </w:p>
    <w:p w:rsidR="00A21E4E" w:rsidRPr="00D245E0" w:rsidRDefault="00A21E4E" w:rsidP="00A21E4E">
      <w:pPr>
        <w:numPr>
          <w:ilvl w:val="1"/>
          <w:numId w:val="11"/>
        </w:numPr>
        <w:spacing w:after="0" w:line="240" w:lineRule="auto"/>
        <w:rPr>
          <w:rFonts w:eastAsia="Times New Roman" w:cstheme="minorHAnsi"/>
        </w:rPr>
      </w:pPr>
      <w:r w:rsidRPr="00D245E0">
        <w:rPr>
          <w:rFonts w:eastAsia="Times New Roman" w:cstheme="minorHAnsi"/>
          <w:b/>
          <w:bCs/>
          <w:i/>
          <w:iCs/>
        </w:rPr>
        <w:t>1:</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passed the QC</w:t>
      </w:r>
    </w:p>
    <w:p w:rsidR="00A21E4E" w:rsidRPr="00D245E0" w:rsidRDefault="00A21E4E" w:rsidP="00A21E4E">
      <w:pPr>
        <w:numPr>
          <w:ilvl w:val="1"/>
          <w:numId w:val="11"/>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rPr>
        <w:t xml:space="preserve"> </w:t>
      </w:r>
      <w:r w:rsidR="00FF1746">
        <w:rPr>
          <w:rFonts w:eastAsia="Times New Roman" w:cstheme="minorHAnsi"/>
        </w:rPr>
        <w:t>S</w:t>
      </w:r>
      <w:r w:rsidRPr="00D245E0">
        <w:rPr>
          <w:rFonts w:eastAsia="Times New Roman" w:cstheme="minorHAnsi"/>
        </w:rPr>
        <w:t>ample failed the QC</w:t>
      </w:r>
    </w:p>
    <w:p w:rsidR="00A21E4E" w:rsidRPr="00D245E0" w:rsidRDefault="00A21E4E" w:rsidP="00A21E4E">
      <w:pPr>
        <w:numPr>
          <w:ilvl w:val="0"/>
          <w:numId w:val="12"/>
        </w:numPr>
        <w:spacing w:after="0" w:line="240" w:lineRule="auto"/>
        <w:rPr>
          <w:rFonts w:cstheme="minorHAnsi"/>
        </w:rPr>
      </w:pPr>
      <w:r w:rsidRPr="00D245E0">
        <w:rPr>
          <w:rFonts w:cstheme="minorHAnsi"/>
          <w:b/>
          <w:bCs/>
        </w:rPr>
        <w:t>QC_SEX_IND</w:t>
      </w:r>
      <w:r w:rsidRPr="00D245E0">
        <w:rPr>
          <w:rFonts w:cstheme="minorHAnsi"/>
        </w:rPr>
        <w:t xml:space="preserve"> - FLAG for sex check QC</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0:</w:t>
      </w:r>
      <w:r w:rsidRPr="00D245E0">
        <w:rPr>
          <w:rFonts w:eastAsia="Times New Roman" w:cstheme="minorHAnsi"/>
        </w:rPr>
        <w:t xml:space="preserve"> Plink not able to determine sex</w:t>
      </w:r>
      <w:r w:rsidR="00FE0BEA">
        <w:rPr>
          <w:rFonts w:eastAsia="Times New Roman" w:cstheme="minorHAnsi"/>
        </w:rPr>
        <w:t xml:space="preserve"> </w:t>
      </w:r>
      <w:r w:rsidRPr="00D245E0">
        <w:rPr>
          <w:rFonts w:eastAsia="Times New Roman" w:cstheme="minorHAnsi"/>
        </w:rPr>
        <w:t>[</w:t>
      </w:r>
      <w:proofErr w:type="spellStart"/>
      <w:r w:rsidRPr="00D245E0">
        <w:rPr>
          <w:rFonts w:eastAsia="Times New Roman" w:cstheme="minorHAnsi"/>
        </w:rPr>
        <w:t>chr</w:t>
      </w:r>
      <w:proofErr w:type="spellEnd"/>
      <w:r w:rsidRPr="00D245E0">
        <w:rPr>
          <w:rFonts w:eastAsia="Times New Roman" w:cstheme="minorHAnsi"/>
        </w:rPr>
        <w:t xml:space="preserve"> 23 not available]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1:</w:t>
      </w:r>
      <w:r w:rsidRPr="00D245E0">
        <w:rPr>
          <w:rFonts w:eastAsia="Times New Roman" w:cstheme="minorHAnsi"/>
        </w:rPr>
        <w:t xml:space="preserve"> Provided sex information concordant with plink imputed one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2:</w:t>
      </w:r>
      <w:r w:rsidRPr="00D245E0">
        <w:rPr>
          <w:rFonts w:eastAsia="Times New Roman" w:cstheme="minorHAnsi"/>
        </w:rPr>
        <w:t xml:space="preserve"> Provided missing sex information and plink imputed the sex</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3:</w:t>
      </w:r>
      <w:r w:rsidRPr="00D245E0">
        <w:rPr>
          <w:rFonts w:eastAsia="Times New Roman" w:cstheme="minorHAnsi"/>
        </w:rPr>
        <w:t xml:space="preserve"> Provided sex information is discordant with plink imputed one</w:t>
      </w:r>
    </w:p>
    <w:p w:rsidR="00A21E4E" w:rsidRPr="00D245E0" w:rsidRDefault="00A21E4E" w:rsidP="00A21E4E">
      <w:pPr>
        <w:numPr>
          <w:ilvl w:val="1"/>
          <w:numId w:val="13"/>
        </w:numPr>
        <w:spacing w:after="0" w:line="240" w:lineRule="auto"/>
        <w:rPr>
          <w:rFonts w:eastAsia="Times New Roman" w:cstheme="minorHAnsi"/>
        </w:rPr>
      </w:pPr>
      <w:r w:rsidRPr="00D245E0">
        <w:rPr>
          <w:rFonts w:eastAsia="Times New Roman" w:cstheme="minorHAnsi"/>
          <w:b/>
          <w:bCs/>
          <w:i/>
          <w:iCs/>
        </w:rPr>
        <w:t>NA:</w:t>
      </w:r>
      <w:r w:rsidRPr="00D245E0">
        <w:rPr>
          <w:rFonts w:eastAsia="Times New Roman" w:cstheme="minorHAnsi"/>
        </w:rPr>
        <w:t xml:space="preserve"> Samples are removed by QC</w:t>
      </w:r>
    </w:p>
    <w:p w:rsidR="00A21E4E" w:rsidRPr="00D245E0" w:rsidRDefault="00A21E4E" w:rsidP="00A21E4E">
      <w:pPr>
        <w:numPr>
          <w:ilvl w:val="0"/>
          <w:numId w:val="14"/>
        </w:numPr>
        <w:spacing w:after="0" w:line="240" w:lineRule="auto"/>
        <w:rPr>
          <w:rFonts w:cstheme="minorHAnsi"/>
        </w:rPr>
      </w:pPr>
      <w:r w:rsidRPr="00D245E0">
        <w:rPr>
          <w:rFonts w:cstheme="minorHAnsi"/>
          <w:b/>
          <w:bCs/>
        </w:rPr>
        <w:t>PLINK_SEX_IMP_ESTIMATE</w:t>
      </w:r>
      <w:r w:rsidRPr="00D245E0">
        <w:rPr>
          <w:rFonts w:cstheme="minorHAnsi"/>
        </w:rPr>
        <w:t xml:space="preserve"> - The actual X chromosome inbreeding (</w:t>
      </w:r>
      <w:proofErr w:type="spellStart"/>
      <w:r w:rsidRPr="00D245E0">
        <w:rPr>
          <w:rFonts w:cstheme="minorHAnsi"/>
        </w:rPr>
        <w:t>homozygosity</w:t>
      </w:r>
      <w:proofErr w:type="spellEnd"/>
      <w:r w:rsidRPr="00D245E0">
        <w:rPr>
          <w:rFonts w:cstheme="minorHAnsi"/>
        </w:rPr>
        <w:t xml:space="preserve">) estimate </w:t>
      </w:r>
      <w:proofErr w:type="spellStart"/>
      <w:r w:rsidRPr="00D245E0">
        <w:rPr>
          <w:rFonts w:cstheme="minorHAnsi"/>
        </w:rPr>
        <w:t>Plink_Sex_Imp_Estimate</w:t>
      </w:r>
      <w:proofErr w:type="spellEnd"/>
    </w:p>
    <w:p w:rsidR="00A21E4E" w:rsidRPr="00D245E0" w:rsidRDefault="00A21E4E" w:rsidP="00A21E4E">
      <w:pPr>
        <w:numPr>
          <w:ilvl w:val="1"/>
          <w:numId w:val="15"/>
        </w:numPr>
        <w:spacing w:after="0" w:line="240" w:lineRule="auto"/>
        <w:rPr>
          <w:rFonts w:eastAsia="Times New Roman" w:cstheme="minorHAnsi"/>
        </w:rPr>
      </w:pPr>
      <w:r w:rsidRPr="00D245E0">
        <w:rPr>
          <w:rFonts w:eastAsia="Times New Roman" w:cstheme="minorHAnsi"/>
        </w:rPr>
        <w:t>Usually float values or integers</w:t>
      </w:r>
    </w:p>
    <w:p w:rsidR="00A21E4E" w:rsidRDefault="00A21E4E" w:rsidP="00A21E4E">
      <w:pPr>
        <w:numPr>
          <w:ilvl w:val="1"/>
          <w:numId w:val="15"/>
        </w:numPr>
        <w:spacing w:after="0" w:line="240" w:lineRule="auto"/>
        <w:rPr>
          <w:rFonts w:eastAsia="Times New Roman" w:cstheme="minorHAnsi"/>
        </w:rPr>
      </w:pPr>
      <w:r w:rsidRPr="00D245E0">
        <w:rPr>
          <w:rFonts w:eastAsia="Times New Roman" w:cstheme="minorHAnsi"/>
        </w:rPr>
        <w:t>'nan' = if plink not able to determine sex[</w:t>
      </w:r>
      <w:proofErr w:type="spellStart"/>
      <w:r w:rsidRPr="00D245E0">
        <w:rPr>
          <w:rFonts w:eastAsia="Times New Roman" w:cstheme="minorHAnsi"/>
        </w:rPr>
        <w:t>chr</w:t>
      </w:r>
      <w:proofErr w:type="spellEnd"/>
      <w:r w:rsidRPr="00D245E0">
        <w:rPr>
          <w:rFonts w:eastAsia="Times New Roman" w:cstheme="minorHAnsi"/>
        </w:rPr>
        <w:t xml:space="preserve"> 23 not available]</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 xml:space="preserve">EUR    </w:t>
      </w:r>
      <w:r>
        <w:rPr>
          <w:rFonts w:eastAsia="Times New Roman" w:cstheme="minorHAnsi"/>
          <w:b/>
        </w:rPr>
        <w:t>:</w:t>
      </w:r>
      <w:r w:rsidRPr="00383F4E">
        <w:rPr>
          <w:rFonts w:eastAsia="Times New Roman" w:cstheme="minorHAnsi"/>
        </w:rPr>
        <w:t xml:space="preserve"> Percent sample to </w:t>
      </w:r>
      <w:r>
        <w:rPr>
          <w:rFonts w:ascii="Arial" w:hAnsi="Arial" w:cs="Arial"/>
          <w:bCs/>
          <w:color w:val="000000"/>
          <w:shd w:val="clear" w:color="auto" w:fill="FFFFFF"/>
        </w:rPr>
        <w:t>European</w:t>
      </w:r>
      <w:r w:rsidRPr="00383F4E">
        <w:rPr>
          <w:rFonts w:eastAsia="Times New Roman" w:cstheme="minorHAnsi"/>
        </w:rPr>
        <w:t xml:space="preserve"> population </w:t>
      </w:r>
      <w:r>
        <w:rPr>
          <w:rFonts w:eastAsia="Times New Roman" w:cstheme="minorHAnsi"/>
          <w:b/>
        </w:rPr>
        <w:t xml:space="preserve">(FROM STRUCTURE OUTPUT) </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 xml:space="preserve">ASN    </w:t>
      </w:r>
      <w:r>
        <w:rPr>
          <w:rFonts w:eastAsia="Times New Roman" w:cstheme="minorHAnsi"/>
          <w:b/>
        </w:rPr>
        <w:t>:</w:t>
      </w:r>
      <w:r w:rsidRPr="00383F4E">
        <w:rPr>
          <w:rFonts w:eastAsia="Times New Roman" w:cstheme="minorHAnsi"/>
          <w:b/>
        </w:rPr>
        <w:t xml:space="preserve"> </w:t>
      </w:r>
      <w:r w:rsidRPr="00383F4E">
        <w:rPr>
          <w:rFonts w:eastAsia="Times New Roman" w:cstheme="minorHAnsi"/>
        </w:rPr>
        <w:t xml:space="preserve">Percent sample to </w:t>
      </w:r>
      <w:r w:rsidR="00C5338B">
        <w:rPr>
          <w:rFonts w:ascii="Arial" w:hAnsi="Arial" w:cs="Arial"/>
          <w:bCs/>
          <w:color w:val="000000"/>
          <w:shd w:val="clear" w:color="auto" w:fill="FFFFFF"/>
        </w:rPr>
        <w:t>Asia</w:t>
      </w:r>
      <w:r>
        <w:rPr>
          <w:rFonts w:ascii="Arial" w:hAnsi="Arial" w:cs="Arial"/>
          <w:bCs/>
          <w:color w:val="000000"/>
          <w:shd w:val="clear" w:color="auto" w:fill="FFFFFF"/>
        </w:rPr>
        <w:t>n</w:t>
      </w:r>
      <w:r w:rsidRPr="00383F4E">
        <w:rPr>
          <w:rFonts w:eastAsia="Times New Roman" w:cstheme="minorHAnsi"/>
        </w:rPr>
        <w:t xml:space="preserve"> population</w:t>
      </w:r>
    </w:p>
    <w:p w:rsidR="00A21E4E" w:rsidRPr="00383F4E" w:rsidRDefault="00A21E4E" w:rsidP="00A21E4E">
      <w:pPr>
        <w:pStyle w:val="ListParagraph"/>
        <w:numPr>
          <w:ilvl w:val="0"/>
          <w:numId w:val="14"/>
        </w:numPr>
        <w:spacing w:after="0" w:line="240" w:lineRule="auto"/>
        <w:rPr>
          <w:rFonts w:eastAsia="Times New Roman" w:cstheme="minorHAnsi"/>
          <w:b/>
        </w:rPr>
      </w:pPr>
      <w:r w:rsidRPr="00383F4E">
        <w:rPr>
          <w:rFonts w:eastAsia="Times New Roman" w:cstheme="minorHAnsi"/>
          <w:b/>
        </w:rPr>
        <w:t>YRI</w:t>
      </w:r>
      <w:r>
        <w:rPr>
          <w:rFonts w:eastAsia="Times New Roman" w:cstheme="minorHAnsi"/>
          <w:b/>
        </w:rPr>
        <w:t xml:space="preserve">  :</w:t>
      </w:r>
      <w:r w:rsidR="00C5338B">
        <w:rPr>
          <w:rFonts w:eastAsia="Times New Roman" w:cstheme="minorHAnsi"/>
          <w:b/>
        </w:rPr>
        <w:t xml:space="preserve"> </w:t>
      </w:r>
      <w:r w:rsidRPr="00383F4E">
        <w:rPr>
          <w:rFonts w:eastAsia="Times New Roman" w:cstheme="minorHAnsi"/>
        </w:rPr>
        <w:t xml:space="preserve">Percent sample to </w:t>
      </w:r>
      <w:r w:rsidRPr="00383F4E">
        <w:rPr>
          <w:rFonts w:ascii="Arial" w:hAnsi="Arial" w:cs="Arial"/>
          <w:bCs/>
          <w:color w:val="000000"/>
          <w:shd w:val="clear" w:color="auto" w:fill="FFFFFF"/>
        </w:rPr>
        <w:t>Yoruba</w:t>
      </w:r>
      <w:r w:rsidRPr="00383F4E">
        <w:rPr>
          <w:rFonts w:eastAsia="Times New Roman" w:cstheme="minorHAnsi"/>
        </w:rPr>
        <w:t xml:space="preserve"> population </w:t>
      </w:r>
    </w:p>
    <w:p w:rsidR="00A21E4E" w:rsidRDefault="00A21E4E" w:rsidP="00A21E4E">
      <w:pPr>
        <w:rPr>
          <w:b/>
        </w:rPr>
      </w:pPr>
    </w:p>
    <w:p w:rsidR="00A21E4E" w:rsidRDefault="00A21E4E" w:rsidP="00A21E4E">
      <w:pPr>
        <w:rPr>
          <w:b/>
        </w:rPr>
      </w:pPr>
      <w:r>
        <w:rPr>
          <w:b/>
        </w:rPr>
        <w:t>FORWARD STRAND INDICATOR FILE GENERATED BY THE FORWARD STRAND PROGRAM</w:t>
      </w:r>
    </w:p>
    <w:p w:rsidR="00A21E4E" w:rsidRPr="00BB1686" w:rsidRDefault="00A21E4E" w:rsidP="00A21E4E">
      <w:pPr>
        <w:pStyle w:val="ListParagraph"/>
        <w:numPr>
          <w:ilvl w:val="0"/>
          <w:numId w:val="16"/>
        </w:numPr>
      </w:pPr>
      <w:r w:rsidRPr="00BB1686">
        <w:t>Marker ID</w:t>
      </w:r>
    </w:p>
    <w:p w:rsidR="00A21E4E" w:rsidRPr="00BB1686" w:rsidRDefault="00A21E4E" w:rsidP="00A21E4E">
      <w:pPr>
        <w:pStyle w:val="ListParagraph"/>
        <w:numPr>
          <w:ilvl w:val="0"/>
          <w:numId w:val="16"/>
        </w:numPr>
      </w:pPr>
      <w:r w:rsidRPr="00BB1686">
        <w:t>INDICATOR VALUES</w:t>
      </w:r>
    </w:p>
    <w:p w:rsidR="00A21E4E" w:rsidRPr="00D85686" w:rsidRDefault="00A21E4E" w:rsidP="00A21E4E">
      <w:pPr>
        <w:pStyle w:val="ListParagraph"/>
        <w:numPr>
          <w:ilvl w:val="0"/>
          <w:numId w:val="17"/>
        </w:numPr>
      </w:pPr>
      <w:r w:rsidRPr="00D85686">
        <w:t>‘0’: Marker is not flipped as input alleles are on same strand as reference.</w:t>
      </w:r>
    </w:p>
    <w:p w:rsidR="00A21E4E" w:rsidRDefault="00A21E4E" w:rsidP="00A21E4E">
      <w:pPr>
        <w:pStyle w:val="ListParagraph"/>
        <w:numPr>
          <w:ilvl w:val="0"/>
          <w:numId w:val="17"/>
        </w:numPr>
      </w:pPr>
      <w:r w:rsidRPr="00D85686">
        <w:t>‘1’: Marker is flipped to match input alleles to same strand reference.</w:t>
      </w:r>
    </w:p>
    <w:p w:rsidR="00A21E4E" w:rsidRDefault="00A21E4E" w:rsidP="00A21E4E">
      <w:pPr>
        <w:pStyle w:val="ListParagraph"/>
        <w:numPr>
          <w:ilvl w:val="0"/>
          <w:numId w:val="17"/>
        </w:numPr>
      </w:pPr>
      <w:r>
        <w:t>‘2’: Marker doesn’t exist on the reference.</w:t>
      </w:r>
    </w:p>
    <w:p w:rsidR="004A7DF3" w:rsidRDefault="004A7DF3">
      <w:pPr>
        <w:rPr>
          <w:rFonts w:asciiTheme="majorHAnsi" w:eastAsiaTheme="majorEastAsia" w:hAnsiTheme="majorHAnsi" w:cstheme="majorBidi"/>
          <w:b/>
          <w:bCs/>
          <w:color w:val="365F91" w:themeColor="accent1" w:themeShade="BF"/>
          <w:sz w:val="28"/>
          <w:szCs w:val="28"/>
        </w:rPr>
      </w:pPr>
      <w:bookmarkStart w:id="26" w:name="_Create_fwdstrd_ind_4ambiInputMarker"/>
      <w:bookmarkStart w:id="27" w:name="CFA"/>
      <w:bookmarkEnd w:id="26"/>
      <w:r>
        <w:br w:type="page"/>
      </w:r>
    </w:p>
    <w:bookmarkStart w:id="28" w:name="_Toc388353994"/>
    <w:p w:rsidR="00A21E4E" w:rsidRPr="00DD400A" w:rsidRDefault="00BC7024" w:rsidP="00350D54">
      <w:pPr>
        <w:pStyle w:val="Heading1"/>
      </w:pPr>
      <w:r>
        <w:lastRenderedPageBreak/>
        <w:fldChar w:fldCharType="begin"/>
      </w:r>
      <w:r>
        <w:instrText xml:space="preserve"> HYPERLINK  \l "CFA" </w:instrText>
      </w:r>
      <w:r>
        <w:fldChar w:fldCharType="separate"/>
      </w:r>
      <w:r w:rsidR="00A21E4E" w:rsidRPr="00BC7024">
        <w:rPr>
          <w:rStyle w:val="Hyperlink"/>
        </w:rPr>
        <w:t>Create_fwdstrd_ind_4ambiInputMarkers</w:t>
      </w:r>
      <w:r w:rsidR="008D51DB" w:rsidRPr="00BC7024">
        <w:rPr>
          <w:rStyle w:val="Hyperlink"/>
        </w:rPr>
        <w:t>.pl</w:t>
      </w:r>
      <w:bookmarkEnd w:id="28"/>
      <w:r>
        <w:fldChar w:fldCharType="end"/>
      </w:r>
    </w:p>
    <w:bookmarkEnd w:id="27"/>
    <w:p w:rsidR="00886F83" w:rsidRDefault="00C723EC" w:rsidP="00886F83">
      <w:r>
        <w:t xml:space="preserve">The QC module tries to correct the strand of ambiguous SNPs. </w:t>
      </w:r>
      <w:r w:rsidR="00FF1746">
        <w:t xml:space="preserve"> For users who prefer to</w:t>
      </w:r>
      <w:r>
        <w:t xml:space="preserve"> remove from the input data set any ambiguous SNPs, this script offers an alternative. It generates an indicator file that tells the imputation workflow to not use any ambiguous SNPs in the input data set.  This</w:t>
      </w:r>
      <w:r w:rsidR="00886F83">
        <w:t xml:space="preserve"> indicator file is used by the imputation workflow to deal with ambiguous marke</w:t>
      </w:r>
      <w:r w:rsidR="005C7325">
        <w:t>r</w:t>
      </w:r>
      <w:r w:rsidR="00886F83">
        <w:t xml:space="preserve">s in the two step process (refer to </w:t>
      </w:r>
      <w:hyperlink w:anchor="_Phase_Impute_by_parallel_proc.pl" w:history="1">
        <w:proofErr w:type="spellStart"/>
        <w:r w:rsidR="00886F83" w:rsidRPr="00C723EC">
          <w:rPr>
            <w:rStyle w:val="Hyperlink"/>
          </w:rPr>
          <w:t>Phase_Impute_by_parallel_proc</w:t>
        </w:r>
        <w:proofErr w:type="spellEnd"/>
        <w:r w:rsidR="00886F83" w:rsidRPr="00C723EC">
          <w:rPr>
            <w:rStyle w:val="Hyperlink"/>
          </w:rPr>
          <w:t xml:space="preserve"> </w:t>
        </w:r>
        <w:r w:rsidRPr="00C723EC">
          <w:rPr>
            <w:rStyle w:val="Hyperlink"/>
          </w:rPr>
          <w:t xml:space="preserve"> </w:t>
        </w:r>
      </w:hyperlink>
      <w:r>
        <w:t xml:space="preserve"> </w:t>
      </w:r>
      <w:r w:rsidR="00886F83">
        <w:t>manual).</w:t>
      </w:r>
      <w:r w:rsidR="00FF1746">
        <w:t xml:space="preserve"> Note that there are historically very few ambiguous SNPs on </w:t>
      </w:r>
      <w:proofErr w:type="spellStart"/>
      <w:r w:rsidR="00FF1746">
        <w:t>Illumina</w:t>
      </w:r>
      <w:proofErr w:type="spellEnd"/>
      <w:r w:rsidR="00FF1746">
        <w:t xml:space="preserve"> genome-wide platforms (on the order of 0-3%), but this number can be much higher on Affymetrix Genotyping arrays (~ 10-15%).</w:t>
      </w:r>
    </w:p>
    <w:p w:rsidR="0056143E" w:rsidRDefault="0056143E" w:rsidP="0056143E">
      <w:proofErr w:type="spellStart"/>
      <w:proofErr w:type="gramStart"/>
      <w:r w:rsidRPr="00BA5E66">
        <w:t>perl</w:t>
      </w:r>
      <w:proofErr w:type="spellEnd"/>
      <w:r w:rsidRPr="00BA5E66">
        <w:t xml:space="preserve"> </w:t>
      </w:r>
      <w:r>
        <w:t xml:space="preserve"> $</w:t>
      </w:r>
      <w:proofErr w:type="gramEnd"/>
      <w:r>
        <w:t>EZIMPUTER/</w:t>
      </w:r>
      <w:r w:rsidRPr="00BA5E66">
        <w:t>Create_fwdstrd_ind_4ambiInputMarkers.pl -INPUT_FILE &lt;INPUT TPED FILE&gt; -OUTPUTFILE &lt;OUTPUT FORWARD STRAND INDICATOR FILE&gt;</w:t>
      </w:r>
    </w:p>
    <w:p w:rsidR="0056143E" w:rsidRDefault="0056143E" w:rsidP="00886F83"/>
    <w:p w:rsidR="00886F83" w:rsidRPr="00B5742A" w:rsidRDefault="00B5742A" w:rsidP="00B5742A">
      <w:r>
        <w:t>SAMPLE EXECUTION</w:t>
      </w:r>
    </w:p>
    <w:tbl>
      <w:tblPr>
        <w:tblStyle w:val="TableGrid"/>
        <w:tblW w:w="0" w:type="auto"/>
        <w:tblLook w:val="04A0" w:firstRow="1" w:lastRow="0" w:firstColumn="1" w:lastColumn="0" w:noHBand="0" w:noVBand="1"/>
      </w:tblPr>
      <w:tblGrid>
        <w:gridCol w:w="9576"/>
      </w:tblGrid>
      <w:tr w:rsidR="00E33575" w:rsidTr="00E33575">
        <w:tc>
          <w:tcPr>
            <w:tcW w:w="9576" w:type="dxa"/>
          </w:tcPr>
          <w:p w:rsidR="00E33575" w:rsidRDefault="00E33575" w:rsidP="00E33575">
            <w:r>
              <w:t>#sample command, all one line</w:t>
            </w:r>
          </w:p>
          <w:p w:rsidR="00E33575" w:rsidRDefault="00E33575" w:rsidP="00E33575">
            <w:proofErr w:type="spellStart"/>
            <w:r w:rsidRPr="00BA5E66">
              <w:t>perl</w:t>
            </w:r>
            <w:proofErr w:type="spellEnd"/>
            <w:r w:rsidRPr="00BA5E66">
              <w:t xml:space="preserve"> </w:t>
            </w:r>
            <w:r w:rsidR="00B5742A">
              <w:t xml:space="preserve"> $EZIMPUTER</w:t>
            </w:r>
            <w:r>
              <w:t>/</w:t>
            </w:r>
            <w:r w:rsidRPr="00BA5E66">
              <w:t xml:space="preserve">Create_fwdstrd_ind_4ambiInputMarkers.pl -INPUT_FILE </w:t>
            </w:r>
            <w:r w:rsidR="0056143E" w:rsidRPr="00E915E5">
              <w:rPr>
                <w:sz w:val="24"/>
              </w:rPr>
              <w:t>/home/</w:t>
            </w:r>
            <w:proofErr w:type="spellStart"/>
            <w:r w:rsidR="0056143E" w:rsidRPr="00E915E5">
              <w:rPr>
                <w:sz w:val="24"/>
              </w:rPr>
              <w:t>EzImputer_Sample_project</w:t>
            </w:r>
            <w:proofErr w:type="spellEnd"/>
            <w:r w:rsidR="0056143E">
              <w:rPr>
                <w:sz w:val="24"/>
              </w:rPr>
              <w:t>/</w:t>
            </w:r>
            <w:proofErr w:type="spellStart"/>
            <w:r w:rsidR="0056143E" w:rsidRPr="0056143E">
              <w:rPr>
                <w:sz w:val="24"/>
              </w:rPr>
              <w:t>processed_input.tped</w:t>
            </w:r>
            <w:proofErr w:type="spellEnd"/>
            <w:r w:rsidR="0056143E" w:rsidRPr="00E915E5">
              <w:t xml:space="preserve"> </w:t>
            </w:r>
            <w:r w:rsidRPr="00BA5E66">
              <w:t xml:space="preserve">-OUTPUTFILE </w:t>
            </w:r>
            <w:r w:rsidR="0056143E" w:rsidRPr="00E915E5">
              <w:rPr>
                <w:sz w:val="24"/>
              </w:rPr>
              <w:t>/home/</w:t>
            </w:r>
            <w:proofErr w:type="spellStart"/>
            <w:r w:rsidR="0056143E" w:rsidRPr="00E915E5">
              <w:rPr>
                <w:sz w:val="24"/>
              </w:rPr>
              <w:t>EzImputer_Sample_project</w:t>
            </w:r>
            <w:proofErr w:type="spellEnd"/>
            <w:r w:rsidR="0056143E">
              <w:rPr>
                <w:sz w:val="24"/>
              </w:rPr>
              <w:t>/processed_input_ambi_strand.txt</w:t>
            </w:r>
          </w:p>
          <w:p w:rsidR="00E33575" w:rsidRDefault="00E33575" w:rsidP="00E33575">
            <w:pPr>
              <w:rPr>
                <w:b/>
                <w:sz w:val="24"/>
                <w:u w:val="single"/>
              </w:rPr>
            </w:pPr>
          </w:p>
        </w:tc>
      </w:tr>
    </w:tbl>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p w:rsidR="00B55A8E" w:rsidRDefault="00B55A8E" w:rsidP="00A21E4E">
      <w:pPr>
        <w:spacing w:line="240" w:lineRule="auto"/>
        <w:rPr>
          <w:b/>
          <w:sz w:val="24"/>
          <w:u w:val="single"/>
        </w:rPr>
      </w:pPr>
    </w:p>
    <w:bookmarkStart w:id="29" w:name="_Filter_1000genome_reference_by_maf."/>
    <w:bookmarkStart w:id="30" w:name="_Toc388353995"/>
    <w:bookmarkStart w:id="31" w:name="PIPP"/>
    <w:bookmarkEnd w:id="29"/>
    <w:p w:rsidR="00A21E4E" w:rsidRPr="00DD400A" w:rsidRDefault="00BC7024" w:rsidP="00350D54">
      <w:pPr>
        <w:pStyle w:val="Heading1"/>
      </w:pPr>
      <w:r>
        <w:lastRenderedPageBreak/>
        <w:fldChar w:fldCharType="begin"/>
      </w:r>
      <w:r>
        <w:instrText xml:space="preserve"> HYPERLINK  \l "PIPP" </w:instrText>
      </w:r>
      <w:r>
        <w:fldChar w:fldCharType="separate"/>
      </w:r>
      <w:r w:rsidR="00A21E4E" w:rsidRPr="00BC7024">
        <w:rPr>
          <w:rStyle w:val="Hyperlink"/>
        </w:rPr>
        <w:t>Phase_Impute_by_parallel_proc</w:t>
      </w:r>
      <w:r w:rsidR="008D51DB" w:rsidRPr="00BC7024">
        <w:rPr>
          <w:rStyle w:val="Hyperlink"/>
        </w:rPr>
        <w:t>.pl</w:t>
      </w:r>
      <w:bookmarkEnd w:id="30"/>
      <w:r>
        <w:fldChar w:fldCharType="end"/>
      </w:r>
    </w:p>
    <w:bookmarkEnd w:id="31"/>
    <w:p w:rsidR="00886F83" w:rsidRDefault="00C723EC" w:rsidP="00886F83">
      <w:r>
        <w:t>This is the module that performs the imputation</w:t>
      </w:r>
      <w:r w:rsidR="00886F83">
        <w:t xml:space="preserve"> two steps</w:t>
      </w:r>
    </w:p>
    <w:p w:rsidR="001E79B2" w:rsidRDefault="001E79B2" w:rsidP="00886F83">
      <w:pPr>
        <w:pStyle w:val="ListParagraph"/>
        <w:numPr>
          <w:ilvl w:val="0"/>
          <w:numId w:val="18"/>
        </w:numPr>
      </w:pPr>
      <w:r>
        <w:t xml:space="preserve">STEP 1 : Phasing  </w:t>
      </w:r>
    </w:p>
    <w:p w:rsidR="00886F83" w:rsidRDefault="00886F83" w:rsidP="001E79B2">
      <w:pPr>
        <w:pStyle w:val="ListParagraph"/>
        <w:numPr>
          <w:ilvl w:val="1"/>
          <w:numId w:val="18"/>
        </w:numPr>
      </w:pPr>
      <w:r>
        <w:t xml:space="preserve">Tool Used: SHAPEIT </w:t>
      </w:r>
      <w:r w:rsidR="001E79B2">
        <w:t>program</w:t>
      </w:r>
    </w:p>
    <w:p w:rsidR="001E79B2" w:rsidRDefault="001E79B2" w:rsidP="00886F83">
      <w:pPr>
        <w:pStyle w:val="ListParagraph"/>
        <w:numPr>
          <w:ilvl w:val="0"/>
          <w:numId w:val="18"/>
        </w:numPr>
      </w:pPr>
      <w:r>
        <w:t xml:space="preserve">STEP 2 : Imputation </w:t>
      </w:r>
    </w:p>
    <w:p w:rsidR="00886F83" w:rsidRDefault="001E79B2" w:rsidP="001E79B2">
      <w:pPr>
        <w:pStyle w:val="ListParagraph"/>
        <w:numPr>
          <w:ilvl w:val="1"/>
          <w:numId w:val="18"/>
        </w:numPr>
      </w:pPr>
      <w:r>
        <w:t>Tool Used: IMPUTE2 program</w:t>
      </w:r>
    </w:p>
    <w:p w:rsidR="00886F83" w:rsidRDefault="00886F83" w:rsidP="00886F83">
      <w:r>
        <w:t xml:space="preserve">You can perform </w:t>
      </w:r>
    </w:p>
    <w:p w:rsidR="00886F83" w:rsidRDefault="00886F83" w:rsidP="00886F83">
      <w:pPr>
        <w:pStyle w:val="ListParagraph"/>
        <w:numPr>
          <w:ilvl w:val="0"/>
          <w:numId w:val="19"/>
        </w:numPr>
      </w:pPr>
      <w:r>
        <w:t>Phasing only</w:t>
      </w:r>
    </w:p>
    <w:p w:rsidR="00886F83" w:rsidRDefault="001E79B2" w:rsidP="00886F83">
      <w:pPr>
        <w:pStyle w:val="ListParagraph"/>
        <w:numPr>
          <w:ilvl w:val="0"/>
          <w:numId w:val="19"/>
        </w:numPr>
      </w:pPr>
      <w:r>
        <w:t xml:space="preserve">Imputation only, </w:t>
      </w:r>
      <w:r w:rsidR="00886F83">
        <w:t>using data pre-</w:t>
      </w:r>
      <w:r>
        <w:t>phased from another phasing run</w:t>
      </w:r>
      <w:r w:rsidR="00886F83">
        <w:t>.</w:t>
      </w:r>
      <w:r>
        <w:t xml:space="preserve"> You would do that if you downloaded a more recent reference or were trying different filtering settings for the reference.</w:t>
      </w:r>
    </w:p>
    <w:p w:rsidR="00886F83" w:rsidRDefault="00886F83" w:rsidP="00886F83">
      <w:pPr>
        <w:pStyle w:val="ListParagraph"/>
        <w:numPr>
          <w:ilvl w:val="0"/>
          <w:numId w:val="19"/>
        </w:numPr>
      </w:pPr>
      <w:r>
        <w:t>Phasing and Imputation</w:t>
      </w:r>
    </w:p>
    <w:p w:rsidR="00886F83" w:rsidRPr="0001413B" w:rsidRDefault="00886F83" w:rsidP="00886F83">
      <w:pPr>
        <w:rPr>
          <w:color w:val="0070C0"/>
        </w:rPr>
      </w:pPr>
      <w:r w:rsidRPr="0001413B">
        <w:rPr>
          <w:color w:val="0070C0"/>
        </w:rPr>
        <w:t xml:space="preserve">NOTE: </w:t>
      </w:r>
    </w:p>
    <w:p w:rsidR="00886F83" w:rsidRDefault="00886F83" w:rsidP="00886F83">
      <w:pPr>
        <w:pStyle w:val="ListParagraph"/>
        <w:numPr>
          <w:ilvl w:val="0"/>
          <w:numId w:val="20"/>
        </w:numPr>
        <w:rPr>
          <w:color w:val="0070C0"/>
        </w:rPr>
      </w:pPr>
      <w:r>
        <w:rPr>
          <w:color w:val="0070C0"/>
        </w:rPr>
        <w:t xml:space="preserve">The workflow assumes that you are starting with </w:t>
      </w:r>
      <w:proofErr w:type="spellStart"/>
      <w:r>
        <w:rPr>
          <w:color w:val="0070C0"/>
        </w:rPr>
        <w:t>tfam</w:t>
      </w:r>
      <w:proofErr w:type="spellEnd"/>
      <w:r>
        <w:rPr>
          <w:color w:val="0070C0"/>
        </w:rPr>
        <w:t>/</w:t>
      </w:r>
      <w:proofErr w:type="spellStart"/>
      <w:r>
        <w:rPr>
          <w:color w:val="0070C0"/>
        </w:rPr>
        <w:t>tped</w:t>
      </w:r>
      <w:proofErr w:type="spellEnd"/>
      <w:r>
        <w:rPr>
          <w:color w:val="0070C0"/>
        </w:rPr>
        <w:t xml:space="preserve"> files.  These can be exported directly from Plink.</w:t>
      </w:r>
    </w:p>
    <w:p w:rsidR="00886F83" w:rsidRPr="0001413B" w:rsidRDefault="00886F83" w:rsidP="00886F83">
      <w:pPr>
        <w:pStyle w:val="ListParagraph"/>
        <w:numPr>
          <w:ilvl w:val="0"/>
          <w:numId w:val="20"/>
        </w:numPr>
        <w:rPr>
          <w:color w:val="0070C0"/>
        </w:rPr>
      </w:pPr>
      <w:r w:rsidRPr="0001413B">
        <w:rPr>
          <w:color w:val="0070C0"/>
        </w:rPr>
        <w:t xml:space="preserve">Please provide unique samples ids in the </w:t>
      </w:r>
      <w:proofErr w:type="spellStart"/>
      <w:r w:rsidRPr="0001413B">
        <w:rPr>
          <w:color w:val="0070C0"/>
        </w:rPr>
        <w:t>tfam</w:t>
      </w:r>
      <w:proofErr w:type="spellEnd"/>
      <w:r w:rsidRPr="0001413B">
        <w:rPr>
          <w:color w:val="0070C0"/>
        </w:rPr>
        <w:t xml:space="preserve"> files (column 2).</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Convert your platform specific marker Id’s to </w:t>
      </w:r>
      <w:proofErr w:type="spellStart"/>
      <w:r w:rsidRPr="0001413B">
        <w:rPr>
          <w:color w:val="0070C0"/>
        </w:rPr>
        <w:t>rsid’s</w:t>
      </w:r>
      <w:proofErr w:type="spellEnd"/>
      <w:r w:rsidRPr="0001413B">
        <w:rPr>
          <w:color w:val="0070C0"/>
        </w:rPr>
        <w:t xml:space="preserve"> based on platform annotation file. </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If your input data is </w:t>
      </w:r>
      <w:proofErr w:type="gramStart"/>
      <w:r w:rsidRPr="0001413B">
        <w:rPr>
          <w:color w:val="0070C0"/>
        </w:rPr>
        <w:t>build36 ,</w:t>
      </w:r>
      <w:proofErr w:type="gramEnd"/>
      <w:r w:rsidRPr="0001413B">
        <w:rPr>
          <w:color w:val="0070C0"/>
        </w:rPr>
        <w:t xml:space="preserve"> upgrade it to build 37 because </w:t>
      </w:r>
      <w:r>
        <w:rPr>
          <w:color w:val="0070C0"/>
        </w:rPr>
        <w:t xml:space="preserve">the </w:t>
      </w:r>
      <w:r w:rsidRPr="0001413B">
        <w:rPr>
          <w:color w:val="0070C0"/>
        </w:rPr>
        <w:t xml:space="preserve">workflow </w:t>
      </w:r>
      <w:r>
        <w:rPr>
          <w:color w:val="0070C0"/>
        </w:rPr>
        <w:t>currently only supports build 37 reference samples</w:t>
      </w:r>
      <w:r w:rsidRPr="0001413B">
        <w:rPr>
          <w:color w:val="0070C0"/>
        </w:rPr>
        <w:t>.</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Set mother and father id to missing (plink dataset: 3</w:t>
      </w:r>
      <w:r w:rsidRPr="0001413B">
        <w:rPr>
          <w:color w:val="0070C0"/>
          <w:vertAlign w:val="superscript"/>
        </w:rPr>
        <w:t>rd</w:t>
      </w:r>
      <w:r w:rsidRPr="0001413B">
        <w:rPr>
          <w:color w:val="0070C0"/>
        </w:rPr>
        <w:t xml:space="preserve"> and 4</w:t>
      </w:r>
      <w:r w:rsidRPr="0001413B">
        <w:rPr>
          <w:color w:val="0070C0"/>
          <w:vertAlign w:val="superscript"/>
        </w:rPr>
        <w:t>th</w:t>
      </w:r>
      <w:r w:rsidRPr="0001413B">
        <w:rPr>
          <w:color w:val="0070C0"/>
        </w:rPr>
        <w:t xml:space="preserve"> column in the </w:t>
      </w:r>
      <w:proofErr w:type="spellStart"/>
      <w:r w:rsidRPr="0001413B">
        <w:rPr>
          <w:color w:val="0070C0"/>
        </w:rPr>
        <w:t>tfam</w:t>
      </w:r>
      <w:proofErr w:type="spellEnd"/>
      <w:r w:rsidRPr="0001413B">
        <w:rPr>
          <w:color w:val="0070C0"/>
        </w:rPr>
        <w:t>/</w:t>
      </w:r>
      <w:proofErr w:type="spellStart"/>
      <w:r w:rsidRPr="0001413B">
        <w:rPr>
          <w:color w:val="0070C0"/>
        </w:rPr>
        <w:t>fam</w:t>
      </w:r>
      <w:proofErr w:type="spellEnd"/>
      <w:r w:rsidRPr="0001413B">
        <w:rPr>
          <w:color w:val="0070C0"/>
        </w:rPr>
        <w:t xml:space="preserve"> file</w:t>
      </w:r>
      <w:r>
        <w:rPr>
          <w:color w:val="0070C0"/>
        </w:rPr>
        <w:t>, i.e. the columns should be 0 in plink</w:t>
      </w:r>
      <w:r w:rsidRPr="0001413B">
        <w:rPr>
          <w:color w:val="0070C0"/>
        </w:rPr>
        <w:t>).</w:t>
      </w:r>
    </w:p>
    <w:p w:rsidR="00886F83" w:rsidRDefault="00886F83" w:rsidP="00886F83">
      <w:pPr>
        <w:pStyle w:val="ListParagraph"/>
        <w:numPr>
          <w:ilvl w:val="0"/>
          <w:numId w:val="20"/>
        </w:numPr>
        <w:spacing w:after="0" w:line="240" w:lineRule="auto"/>
        <w:contextualSpacing w:val="0"/>
        <w:rPr>
          <w:color w:val="0070C0"/>
        </w:rPr>
      </w:pPr>
      <w:r w:rsidRPr="0001413B">
        <w:rPr>
          <w:color w:val="0070C0"/>
        </w:rPr>
        <w:t xml:space="preserve">No duplicate </w:t>
      </w:r>
      <w:proofErr w:type="spellStart"/>
      <w:proofErr w:type="gramStart"/>
      <w:r w:rsidR="00261D1B">
        <w:rPr>
          <w:color w:val="0070C0"/>
        </w:rPr>
        <w:t>rs</w:t>
      </w:r>
      <w:r w:rsidRPr="0001413B">
        <w:rPr>
          <w:color w:val="0070C0"/>
        </w:rPr>
        <w:t>id</w:t>
      </w:r>
      <w:proofErr w:type="spellEnd"/>
      <w:r w:rsidRPr="0001413B">
        <w:rPr>
          <w:color w:val="0070C0"/>
        </w:rPr>
        <w:t xml:space="preserve"> ‘s</w:t>
      </w:r>
      <w:proofErr w:type="gramEnd"/>
      <w:r w:rsidRPr="0001413B">
        <w:rPr>
          <w:color w:val="0070C0"/>
        </w:rPr>
        <w:t xml:space="preserve"> in the input</w:t>
      </w:r>
      <w:r>
        <w:rPr>
          <w:color w:val="0070C0"/>
        </w:rPr>
        <w:t xml:space="preserve"> </w:t>
      </w:r>
      <w:r w:rsidRPr="0001413B">
        <w:rPr>
          <w:color w:val="0070C0"/>
        </w:rPr>
        <w:t>dataset.</w:t>
      </w:r>
    </w:p>
    <w:p w:rsidR="001E79B2" w:rsidRPr="0001413B" w:rsidRDefault="001E79B2" w:rsidP="00886F83">
      <w:pPr>
        <w:pStyle w:val="ListParagraph"/>
        <w:numPr>
          <w:ilvl w:val="0"/>
          <w:numId w:val="20"/>
        </w:numPr>
        <w:spacing w:after="0" w:line="240" w:lineRule="auto"/>
        <w:contextualSpacing w:val="0"/>
        <w:rPr>
          <w:color w:val="0070C0"/>
        </w:rPr>
      </w:pPr>
      <w:r>
        <w:rPr>
          <w:color w:val="0070C0"/>
        </w:rPr>
        <w:t>While the imputation imputes insertion/deletion genotypes, the workflow cannot accept insertion/deletions as input genotype data.</w:t>
      </w:r>
    </w:p>
    <w:p w:rsidR="00886F83" w:rsidRPr="0001413B" w:rsidRDefault="00886F83" w:rsidP="00886F83">
      <w:pPr>
        <w:pStyle w:val="ListParagraph"/>
        <w:numPr>
          <w:ilvl w:val="0"/>
          <w:numId w:val="20"/>
        </w:numPr>
        <w:spacing w:after="0" w:line="240" w:lineRule="auto"/>
        <w:contextualSpacing w:val="0"/>
        <w:rPr>
          <w:color w:val="0070C0"/>
        </w:rPr>
      </w:pPr>
      <w:r w:rsidRPr="0001413B">
        <w:rPr>
          <w:color w:val="0070C0"/>
        </w:rPr>
        <w:t xml:space="preserve">Make sure your input dataset doesn’t have duplicate positions for </w:t>
      </w:r>
      <w:r>
        <w:rPr>
          <w:color w:val="0070C0"/>
        </w:rPr>
        <w:t xml:space="preserve">the </w:t>
      </w:r>
      <w:r w:rsidRPr="0001413B">
        <w:rPr>
          <w:color w:val="0070C0"/>
        </w:rPr>
        <w:t>same chromosome.</w:t>
      </w:r>
    </w:p>
    <w:p w:rsidR="00886F83" w:rsidRDefault="00886F83" w:rsidP="00886F83">
      <w:pPr>
        <w:pStyle w:val="ListParagraph"/>
        <w:numPr>
          <w:ilvl w:val="0"/>
          <w:numId w:val="20"/>
        </w:numPr>
        <w:rPr>
          <w:color w:val="0070C0"/>
        </w:rPr>
      </w:pPr>
      <w:r w:rsidRPr="0001413B">
        <w:rPr>
          <w:color w:val="0070C0"/>
        </w:rPr>
        <w:t xml:space="preserve">For </w:t>
      </w:r>
      <w:r>
        <w:rPr>
          <w:color w:val="0070C0"/>
        </w:rPr>
        <w:t>imputing a s</w:t>
      </w:r>
      <w:r w:rsidRPr="0001413B">
        <w:rPr>
          <w:color w:val="0070C0"/>
        </w:rPr>
        <w:t>ingle chromosome or small region</w:t>
      </w:r>
      <w:r>
        <w:rPr>
          <w:color w:val="0070C0"/>
        </w:rPr>
        <w:t>,</w:t>
      </w:r>
      <w:r w:rsidRPr="0001413B">
        <w:rPr>
          <w:color w:val="0070C0"/>
        </w:rPr>
        <w:t xml:space="preserve"> truncate </w:t>
      </w:r>
      <w:proofErr w:type="gramStart"/>
      <w:r w:rsidRPr="0001413B">
        <w:rPr>
          <w:color w:val="0070C0"/>
        </w:rPr>
        <w:t>the plink</w:t>
      </w:r>
      <w:proofErr w:type="gramEnd"/>
      <w:r w:rsidRPr="0001413B">
        <w:rPr>
          <w:color w:val="0070C0"/>
        </w:rPr>
        <w:t xml:space="preserve"> input data files to </w:t>
      </w:r>
      <w:r>
        <w:rPr>
          <w:color w:val="0070C0"/>
        </w:rPr>
        <w:t xml:space="preserve">the desired </w:t>
      </w:r>
      <w:r w:rsidRPr="0001413B">
        <w:rPr>
          <w:color w:val="0070C0"/>
        </w:rPr>
        <w:t xml:space="preserve">region. </w:t>
      </w:r>
    </w:p>
    <w:p w:rsidR="00886F83" w:rsidRDefault="00886F83" w:rsidP="00886F83">
      <w:pPr>
        <w:pStyle w:val="ListParagraph"/>
        <w:numPr>
          <w:ilvl w:val="0"/>
          <w:numId w:val="20"/>
        </w:numPr>
        <w:rPr>
          <w:color w:val="0070C0"/>
        </w:rPr>
      </w:pPr>
      <w:r>
        <w:rPr>
          <w:color w:val="0070C0"/>
        </w:rPr>
        <w:t xml:space="preserve">The imputation process may take a few days to complete depending on the request, so it is best practice to submit the job to </w:t>
      </w:r>
      <w:r w:rsidR="001E79B2">
        <w:rPr>
          <w:color w:val="0070C0"/>
        </w:rPr>
        <w:t>a compute</w:t>
      </w:r>
      <w:r>
        <w:rPr>
          <w:color w:val="0070C0"/>
        </w:rPr>
        <w:t xml:space="preserve"> cluster (</w:t>
      </w:r>
      <w:r w:rsidR="001E79B2">
        <w:rPr>
          <w:color w:val="0070C0"/>
        </w:rPr>
        <w:t>cluster managed with SGE or PBS are supported).</w:t>
      </w:r>
      <w:r>
        <w:rPr>
          <w:color w:val="0070C0"/>
        </w:rPr>
        <w:t xml:space="preserve"> </w:t>
      </w:r>
    </w:p>
    <w:p w:rsidR="00587ABE" w:rsidRPr="0001413B" w:rsidRDefault="00587ABE" w:rsidP="00886F83">
      <w:pPr>
        <w:pStyle w:val="ListParagraph"/>
        <w:numPr>
          <w:ilvl w:val="0"/>
          <w:numId w:val="20"/>
        </w:numPr>
        <w:rPr>
          <w:color w:val="0070C0"/>
        </w:rPr>
      </w:pPr>
      <w:r>
        <w:rPr>
          <w:color w:val="0070C0"/>
        </w:rPr>
        <w:t>There should be no extra space</w:t>
      </w:r>
      <w:r w:rsidR="001E79B2">
        <w:rPr>
          <w:color w:val="0070C0"/>
        </w:rPr>
        <w:t>s</w:t>
      </w:r>
      <w:r>
        <w:rPr>
          <w:color w:val="0070C0"/>
        </w:rPr>
        <w:t xml:space="preserve"> in the config files.</w:t>
      </w:r>
    </w:p>
    <w:p w:rsidR="00886F83" w:rsidRDefault="00886F83" w:rsidP="00886F83">
      <w:pPr>
        <w:pStyle w:val="ListParagraph"/>
      </w:pPr>
    </w:p>
    <w:p w:rsidR="00886F83" w:rsidRDefault="00886F83" w:rsidP="00886F83">
      <w:r>
        <w:t>STEPS</w:t>
      </w:r>
    </w:p>
    <w:p w:rsidR="001E79B2" w:rsidRDefault="001E79B2" w:rsidP="00886F83">
      <w:r>
        <w:tab/>
        <w:t>(After the installation of the workflow and the external tools)</w:t>
      </w:r>
    </w:p>
    <w:p w:rsidR="00D24EDC" w:rsidRDefault="00D24EDC" w:rsidP="00D24EDC">
      <w:pPr>
        <w:pStyle w:val="ListParagraph"/>
        <w:numPr>
          <w:ilvl w:val="0"/>
          <w:numId w:val="44"/>
        </w:numPr>
      </w:pPr>
      <w:r>
        <w:t>First step is to download the impute reference (</w:t>
      </w:r>
      <w:hyperlink w:anchor="_Get_impute_reference.pl" w:history="1">
        <w:r w:rsidRPr="00D24EDC">
          <w:rPr>
            <w:rStyle w:val="Hyperlink"/>
          </w:rPr>
          <w:t>here</w:t>
        </w:r>
      </w:hyperlink>
      <w:r>
        <w:t>).</w:t>
      </w:r>
    </w:p>
    <w:p w:rsidR="00886F83" w:rsidRDefault="00886F83" w:rsidP="00D24EDC">
      <w:pPr>
        <w:pStyle w:val="ListParagraph"/>
        <w:numPr>
          <w:ilvl w:val="0"/>
          <w:numId w:val="44"/>
        </w:numPr>
      </w:pPr>
      <w:r>
        <w:t>Create config file  (see section on Config file at the end)</w:t>
      </w:r>
    </w:p>
    <w:p w:rsidR="00886F83" w:rsidRDefault="00886F83" w:rsidP="00886F83">
      <w:pPr>
        <w:pStyle w:val="ListParagraph"/>
        <w:numPr>
          <w:ilvl w:val="1"/>
          <w:numId w:val="2"/>
        </w:numPr>
        <w:jc w:val="both"/>
        <w:rPr>
          <w:color w:val="000000"/>
        </w:rPr>
      </w:pPr>
      <w:r>
        <w:rPr>
          <w:color w:val="000000"/>
        </w:rPr>
        <w:t>For Phasing only mode</w:t>
      </w:r>
    </w:p>
    <w:p w:rsidR="00886F83" w:rsidRPr="003D6AF8" w:rsidRDefault="00886F83" w:rsidP="00886F83">
      <w:pPr>
        <w:pStyle w:val="ListParagraph"/>
        <w:numPr>
          <w:ilvl w:val="2"/>
          <w:numId w:val="2"/>
        </w:numPr>
        <w:jc w:val="both"/>
        <w:rPr>
          <w:color w:val="000000"/>
        </w:rPr>
      </w:pPr>
      <w:r>
        <w:rPr>
          <w:color w:val="000000"/>
        </w:rPr>
        <w:lastRenderedPageBreak/>
        <w:t xml:space="preserve">set config parameter </w:t>
      </w:r>
      <w:r w:rsidRPr="003D6AF8">
        <w:rPr>
          <w:color w:val="0070C0"/>
        </w:rPr>
        <w:t>SHAPEITONLY=YES</w:t>
      </w:r>
    </w:p>
    <w:p w:rsidR="00886F83" w:rsidRPr="003D6AF8" w:rsidRDefault="00886F83" w:rsidP="00886F83">
      <w:pPr>
        <w:pStyle w:val="ListParagraph"/>
        <w:numPr>
          <w:ilvl w:val="1"/>
          <w:numId w:val="2"/>
        </w:numPr>
        <w:jc w:val="both"/>
        <w:rPr>
          <w:color w:val="000000"/>
        </w:rPr>
      </w:pPr>
      <w:r>
        <w:t>For Imputation only (If data is already phased),</w:t>
      </w:r>
    </w:p>
    <w:p w:rsidR="00886F83" w:rsidRPr="003D6AF8" w:rsidRDefault="00886F83" w:rsidP="00886F83">
      <w:pPr>
        <w:pStyle w:val="ListParagraph"/>
        <w:numPr>
          <w:ilvl w:val="2"/>
          <w:numId w:val="2"/>
        </w:numPr>
        <w:jc w:val="both"/>
        <w:rPr>
          <w:color w:val="000000"/>
        </w:rPr>
      </w:pPr>
      <w:r w:rsidRPr="003D6AF8">
        <w:rPr>
          <w:color w:val="262626" w:themeColor="text1" w:themeTint="D9"/>
        </w:rPr>
        <w:t xml:space="preserve">Set config parameter </w:t>
      </w:r>
      <w:r w:rsidRPr="003D6AF8">
        <w:rPr>
          <w:color w:val="0070C0"/>
        </w:rPr>
        <w:t>SHAPEITONLY=NO</w:t>
      </w:r>
    </w:p>
    <w:p w:rsidR="00886F83" w:rsidRPr="00EE249B" w:rsidRDefault="00886F83" w:rsidP="00886F83">
      <w:pPr>
        <w:pStyle w:val="ListParagraph"/>
        <w:numPr>
          <w:ilvl w:val="2"/>
          <w:numId w:val="2"/>
        </w:numPr>
        <w:jc w:val="both"/>
        <w:rPr>
          <w:color w:val="000000"/>
        </w:rPr>
      </w:pPr>
      <w:r w:rsidRPr="003D6AF8">
        <w:rPr>
          <w:color w:val="262626" w:themeColor="text1" w:themeTint="D9"/>
        </w:rPr>
        <w:t xml:space="preserve">Set config parameter </w:t>
      </w:r>
      <w:r w:rsidRPr="003D6AF8">
        <w:rPr>
          <w:color w:val="0070C0"/>
        </w:rPr>
        <w:t xml:space="preserve">HAPS=&lt;PATH to the tar file&gt; </w:t>
      </w:r>
      <w:r>
        <w:rPr>
          <w:color w:val="262626" w:themeColor="text1" w:themeTint="D9"/>
        </w:rPr>
        <w:t>(see below)</w:t>
      </w:r>
    </w:p>
    <w:p w:rsidR="00886F83" w:rsidRDefault="00886F83" w:rsidP="00886F83">
      <w:pPr>
        <w:pStyle w:val="ListParagraph"/>
        <w:numPr>
          <w:ilvl w:val="1"/>
          <w:numId w:val="2"/>
        </w:numPr>
      </w:pPr>
      <w:r>
        <w:t xml:space="preserve">For Phasing and Imputation </w:t>
      </w:r>
    </w:p>
    <w:p w:rsidR="00886F83" w:rsidRPr="003D6AF8" w:rsidRDefault="00886F83" w:rsidP="00886F83">
      <w:pPr>
        <w:pStyle w:val="ListParagraph"/>
        <w:numPr>
          <w:ilvl w:val="2"/>
          <w:numId w:val="2"/>
        </w:numPr>
        <w:jc w:val="both"/>
        <w:rPr>
          <w:color w:val="000000"/>
        </w:rPr>
      </w:pPr>
      <w:r w:rsidRPr="003D6AF8">
        <w:rPr>
          <w:color w:val="262626" w:themeColor="text1" w:themeTint="D9"/>
        </w:rPr>
        <w:t xml:space="preserve">Set config parameter </w:t>
      </w:r>
      <w:r w:rsidRPr="003D6AF8">
        <w:rPr>
          <w:color w:val="0070C0"/>
        </w:rPr>
        <w:t>SHAPEITONLY=NO</w:t>
      </w:r>
    </w:p>
    <w:p w:rsidR="00886F83" w:rsidRPr="000365E8" w:rsidRDefault="00886F83" w:rsidP="00886F83">
      <w:pPr>
        <w:pStyle w:val="ListParagraph"/>
        <w:numPr>
          <w:ilvl w:val="2"/>
          <w:numId w:val="2"/>
        </w:numPr>
        <w:jc w:val="both"/>
        <w:rPr>
          <w:color w:val="000000"/>
        </w:rPr>
      </w:pPr>
      <w:r w:rsidRPr="003D6AF8">
        <w:rPr>
          <w:color w:val="262626" w:themeColor="text1" w:themeTint="D9"/>
        </w:rPr>
        <w:t xml:space="preserve">Set config parameter </w:t>
      </w:r>
      <w:r>
        <w:rPr>
          <w:color w:val="0070C0"/>
        </w:rPr>
        <w:t>HAPS=NA</w:t>
      </w:r>
      <w:r w:rsidRPr="003D6AF8">
        <w:rPr>
          <w:color w:val="0070C0"/>
        </w:rPr>
        <w:t xml:space="preserve"> </w:t>
      </w:r>
      <w:r>
        <w:rPr>
          <w:color w:val="262626" w:themeColor="text1" w:themeTint="D9"/>
        </w:rPr>
        <w:t>(see below)</w:t>
      </w:r>
    </w:p>
    <w:p w:rsidR="000365E8" w:rsidRPr="000365E8" w:rsidRDefault="003A764F" w:rsidP="00D24EDC">
      <w:pPr>
        <w:pStyle w:val="ListParagraph"/>
        <w:numPr>
          <w:ilvl w:val="0"/>
          <w:numId w:val="44"/>
        </w:numPr>
        <w:spacing w:line="240" w:lineRule="auto"/>
        <w:rPr>
          <w:color w:val="000000" w:themeColor="text1"/>
          <w:sz w:val="24"/>
        </w:rPr>
      </w:pPr>
      <w:hyperlink w:anchor="TOOLINFO" w:history="1">
        <w:r w:rsidR="000365E8" w:rsidRPr="003816F0">
          <w:rPr>
            <w:rStyle w:val="Hyperlink"/>
            <w:sz w:val="24"/>
          </w:rPr>
          <w:t>Downloading External tools &amp; preparing tool info file</w:t>
        </w:r>
      </w:hyperlink>
    </w:p>
    <w:p w:rsidR="00886F83" w:rsidRDefault="00886F83" w:rsidP="00886F83">
      <w:pPr>
        <w:pStyle w:val="ListParagraph"/>
        <w:ind w:left="1440"/>
      </w:pPr>
    </w:p>
    <w:p w:rsidR="00886F83" w:rsidRPr="00EE249B" w:rsidRDefault="00886F83" w:rsidP="00886F83">
      <w:pPr>
        <w:pStyle w:val="ListParagraph"/>
        <w:ind w:left="1440"/>
        <w:jc w:val="both"/>
        <w:rPr>
          <w:color w:val="000000"/>
        </w:rPr>
      </w:pPr>
    </w:p>
    <w:p w:rsidR="00886F83" w:rsidRDefault="00886F83" w:rsidP="00D24EDC">
      <w:pPr>
        <w:pStyle w:val="ListParagraph"/>
        <w:numPr>
          <w:ilvl w:val="0"/>
          <w:numId w:val="44"/>
        </w:numPr>
        <w:jc w:val="both"/>
        <w:rPr>
          <w:color w:val="000000"/>
        </w:rPr>
      </w:pPr>
      <w:r>
        <w:rPr>
          <w:color w:val="000000"/>
        </w:rPr>
        <w:t>Invoke</w:t>
      </w:r>
      <w:r w:rsidRPr="00B51B86">
        <w:rPr>
          <w:color w:val="000000"/>
        </w:rPr>
        <w:t xml:space="preserve"> the script</w:t>
      </w:r>
      <w:r>
        <w:rPr>
          <w:color w:val="000000"/>
        </w:rPr>
        <w:t xml:space="preserve"> </w:t>
      </w:r>
    </w:p>
    <w:p w:rsidR="00DD400A" w:rsidRPr="00BA6AF0" w:rsidRDefault="00DD400A" w:rsidP="00BA6AF0">
      <w:pPr>
        <w:rPr>
          <w:b/>
        </w:rPr>
      </w:pPr>
      <w:r w:rsidRPr="00BA6AF0">
        <w:rPr>
          <w:b/>
        </w:rPr>
        <w:t>SAMPLE EXECUTION</w:t>
      </w:r>
    </w:p>
    <w:tbl>
      <w:tblPr>
        <w:tblStyle w:val="TableGrid"/>
        <w:tblW w:w="0" w:type="auto"/>
        <w:tblInd w:w="18" w:type="dxa"/>
        <w:tblLook w:val="04A0" w:firstRow="1" w:lastRow="0" w:firstColumn="1" w:lastColumn="0" w:noHBand="0" w:noVBand="1"/>
      </w:tblPr>
      <w:tblGrid>
        <w:gridCol w:w="9558"/>
      </w:tblGrid>
      <w:tr w:rsidR="00DD400A" w:rsidTr="00BA6AF0">
        <w:tc>
          <w:tcPr>
            <w:tcW w:w="9558" w:type="dxa"/>
          </w:tcPr>
          <w:p w:rsidR="00BA6AF0" w:rsidRDefault="00BA6AF0" w:rsidP="00DD400A">
            <w:pPr>
              <w:rPr>
                <w:i/>
              </w:rPr>
            </w:pPr>
            <w:r>
              <w:rPr>
                <w:i/>
                <w:color w:val="000000"/>
              </w:rPr>
              <w:t>#</w:t>
            </w:r>
            <w:proofErr w:type="spellStart"/>
            <w:r w:rsidRPr="00BA6AF0">
              <w:rPr>
                <w:i/>
                <w:color w:val="000000"/>
              </w:rPr>
              <w:t>perl</w:t>
            </w:r>
            <w:proofErr w:type="spellEnd"/>
            <w:r w:rsidRPr="00BA6AF0">
              <w:rPr>
                <w:i/>
                <w:color w:val="000000"/>
              </w:rPr>
              <w:t xml:space="preserve"> perl_workflow_impute.pl </w:t>
            </w:r>
            <w:r w:rsidR="000365E8" w:rsidRPr="000365E8">
              <w:rPr>
                <w:i/>
                <w:color w:val="000000"/>
              </w:rPr>
              <w:t>-</w:t>
            </w:r>
            <w:proofErr w:type="spellStart"/>
            <w:r w:rsidR="000365E8" w:rsidRPr="000365E8">
              <w:rPr>
                <w:i/>
                <w:color w:val="000000"/>
              </w:rPr>
              <w:t>run_config</w:t>
            </w:r>
            <w:proofErr w:type="spellEnd"/>
            <w:r w:rsidR="000365E8" w:rsidRPr="000365E8">
              <w:rPr>
                <w:i/>
                <w:color w:val="000000"/>
              </w:rPr>
              <w:t xml:space="preserve"> &lt;PATH TO THE RUN CONFIG FILE&gt; -</w:t>
            </w:r>
            <w:proofErr w:type="spellStart"/>
            <w:r w:rsidR="000365E8" w:rsidRPr="000365E8">
              <w:rPr>
                <w:i/>
                <w:color w:val="000000"/>
              </w:rPr>
              <w:t>tool_config</w:t>
            </w:r>
            <w:proofErr w:type="spellEnd"/>
            <w:r w:rsidR="000365E8" w:rsidRPr="000365E8">
              <w:rPr>
                <w:i/>
                <w:color w:val="000000"/>
              </w:rPr>
              <w:t xml:space="preserve"> &lt;PATH TO THE TOOL CONFIG FILE&gt;</w:t>
            </w:r>
          </w:p>
          <w:p w:rsidR="00DD400A" w:rsidRPr="00BA6AF0" w:rsidRDefault="00DD400A" w:rsidP="00BA6AF0">
            <w:pPr>
              <w:rPr>
                <w:i/>
              </w:rPr>
            </w:pPr>
            <w:r w:rsidRPr="00BA6AF0">
              <w:rPr>
                <w:i/>
              </w:rPr>
              <w:t>#sample command, all one line</w:t>
            </w:r>
          </w:p>
          <w:p w:rsidR="00DD400A" w:rsidRPr="00BA6AF0" w:rsidRDefault="00DD400A" w:rsidP="00BA6AF0">
            <w:pPr>
              <w:rPr>
                <w:i/>
                <w:color w:val="000000"/>
              </w:rPr>
            </w:pPr>
            <w:proofErr w:type="spellStart"/>
            <w:r w:rsidRPr="00BA6AF0">
              <w:rPr>
                <w:i/>
                <w:color w:val="000000"/>
              </w:rPr>
              <w:t>perl</w:t>
            </w:r>
            <w:proofErr w:type="spellEnd"/>
            <w:r w:rsidRPr="00BA6AF0">
              <w:rPr>
                <w:i/>
                <w:color w:val="000000"/>
              </w:rPr>
              <w:t xml:space="preserve"> </w:t>
            </w:r>
            <w:r w:rsidR="00BA6AF0" w:rsidRPr="00BA6AF0">
              <w:rPr>
                <w:i/>
                <w:color w:val="000000"/>
              </w:rPr>
              <w:t xml:space="preserve"> </w:t>
            </w:r>
            <w:r w:rsidR="00B5742A">
              <w:rPr>
                <w:i/>
              </w:rPr>
              <w:t>$EZIMPUTER</w:t>
            </w:r>
            <w:r w:rsidR="00BA6AF0" w:rsidRPr="00BA6AF0">
              <w:rPr>
                <w:i/>
              </w:rPr>
              <w:t>/</w:t>
            </w:r>
            <w:r w:rsidR="0064388E" w:rsidRPr="0064388E">
              <w:rPr>
                <w:i/>
                <w:color w:val="000000"/>
              </w:rPr>
              <w:t xml:space="preserve">Phase_Impute_by_parallel_proc.pl </w:t>
            </w:r>
            <w:r w:rsidR="005C4F4C">
              <w:rPr>
                <w:i/>
                <w:color w:val="000000"/>
              </w:rPr>
              <w:t>–</w:t>
            </w:r>
            <w:proofErr w:type="spellStart"/>
            <w:r w:rsidR="005C4F4C" w:rsidRPr="003816F0">
              <w:t>run_config</w:t>
            </w:r>
            <w:proofErr w:type="spellEnd"/>
            <w:r w:rsidR="005C4F4C" w:rsidRPr="003816F0">
              <w:t xml:space="preserve"> </w:t>
            </w:r>
            <w:r w:rsidR="005C4F4C" w:rsidRPr="00D62867">
              <w:t>$PWD/SAM</w:t>
            </w:r>
            <w:r w:rsidR="005C4F4C">
              <w:t xml:space="preserve">PLEFILES/INPUTDATA/ </w:t>
            </w:r>
            <w:proofErr w:type="spellStart"/>
            <w:r w:rsidR="005C4F4C" w:rsidRPr="005C4F4C">
              <w:t>config_phase_impute</w:t>
            </w:r>
            <w:proofErr w:type="spellEnd"/>
            <w:r w:rsidR="005C4F4C">
              <w:t xml:space="preserve"> </w:t>
            </w:r>
            <w:r w:rsidR="005C4F4C" w:rsidRPr="003816F0">
              <w:t>-</w:t>
            </w:r>
            <w:proofErr w:type="spellStart"/>
            <w:r w:rsidR="005C4F4C" w:rsidRPr="003816F0">
              <w:t>tool_config</w:t>
            </w:r>
            <w:proofErr w:type="spellEnd"/>
            <w:r w:rsidR="005C4F4C">
              <w:t xml:space="preserve"> </w:t>
            </w:r>
            <w:r w:rsidR="005C4F4C" w:rsidRPr="003816F0">
              <w:t xml:space="preserve"> </w:t>
            </w:r>
            <w:r w:rsidR="005C4F4C" w:rsidRPr="00D62867">
              <w:t>$PWD/SAMPLEFILES/INPUTDATA/</w:t>
            </w:r>
            <w:proofErr w:type="spellStart"/>
            <w:r w:rsidR="005C4F4C" w:rsidRPr="003816F0">
              <w:t>tool_info.config</w:t>
            </w:r>
            <w:proofErr w:type="spellEnd"/>
            <w:r w:rsidR="005C4F4C">
              <w:t xml:space="preserve">  </w:t>
            </w:r>
          </w:p>
          <w:p w:rsidR="00DD400A" w:rsidRPr="00BA6AF0" w:rsidRDefault="00DD400A" w:rsidP="00DD400A">
            <w:pPr>
              <w:rPr>
                <w:i/>
              </w:rPr>
            </w:pPr>
          </w:p>
        </w:tc>
      </w:tr>
    </w:tbl>
    <w:p w:rsidR="00DD400A" w:rsidRDefault="00DD400A" w:rsidP="00BA6AF0">
      <w:pPr>
        <w:jc w:val="both"/>
        <w:rPr>
          <w:color w:val="000000"/>
        </w:rPr>
      </w:pPr>
    </w:p>
    <w:p w:rsidR="00BA6AF0" w:rsidRDefault="00BA6AF0" w:rsidP="00BA6AF0">
      <w:pPr>
        <w:jc w:val="both"/>
        <w:rPr>
          <w:color w:val="000000"/>
        </w:rPr>
      </w:pPr>
    </w:p>
    <w:p w:rsidR="00BA6AF0" w:rsidRPr="00BA6AF0" w:rsidRDefault="00BA6AF0" w:rsidP="00BA6AF0">
      <w:pPr>
        <w:jc w:val="both"/>
        <w:rPr>
          <w:color w:val="000000"/>
        </w:rPr>
      </w:pPr>
    </w:p>
    <w:p w:rsidR="00886F83" w:rsidRPr="003D6AF8" w:rsidRDefault="00886F83" w:rsidP="00886F83">
      <w:pPr>
        <w:pStyle w:val="ListParagraph"/>
        <w:ind w:left="1800"/>
        <w:rPr>
          <w:color w:val="000000"/>
        </w:rPr>
      </w:pPr>
    </w:p>
    <w:p w:rsidR="00886F83" w:rsidRDefault="00886F83" w:rsidP="00886F83">
      <w:pPr>
        <w:jc w:val="both"/>
        <w:rPr>
          <w:color w:val="FF0000"/>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2158F5" w:rsidRDefault="002158F5" w:rsidP="00886F83">
      <w:pPr>
        <w:jc w:val="both"/>
        <w:rPr>
          <w:b/>
          <w:color w:val="1F497D" w:themeColor="text2"/>
          <w:sz w:val="48"/>
        </w:rPr>
      </w:pPr>
    </w:p>
    <w:p w:rsidR="00E33575" w:rsidRPr="00E33575" w:rsidRDefault="00E33575" w:rsidP="00E33575">
      <w:pPr>
        <w:pStyle w:val="Heading1"/>
        <w:rPr>
          <w:color w:val="000000" w:themeColor="text1"/>
          <w:sz w:val="32"/>
        </w:rPr>
      </w:pPr>
      <w:bookmarkStart w:id="32" w:name="_Toc388353996"/>
      <w:r w:rsidRPr="00E33575">
        <w:rPr>
          <w:sz w:val="36"/>
        </w:rPr>
        <w:lastRenderedPageBreak/>
        <w:t>Optional modules</w:t>
      </w:r>
      <w:bookmarkEnd w:id="32"/>
      <w:r w:rsidRPr="00E33575">
        <w:rPr>
          <w:color w:val="000000" w:themeColor="text1"/>
          <w:sz w:val="32"/>
        </w:rPr>
        <w:t xml:space="preserve"> </w:t>
      </w:r>
    </w:p>
    <w:bookmarkStart w:id="33" w:name="_Toc388353997"/>
    <w:bookmarkStart w:id="34" w:name="FIR"/>
    <w:p w:rsidR="00895DEF" w:rsidRPr="00DD400A" w:rsidRDefault="00BC7024" w:rsidP="001C7E39">
      <w:pPr>
        <w:pStyle w:val="Heading2"/>
      </w:pPr>
      <w:r>
        <w:fldChar w:fldCharType="begin"/>
      </w:r>
      <w:r>
        <w:instrText xml:space="preserve"> HYPERLINK  \l "FIR" </w:instrText>
      </w:r>
      <w:r>
        <w:fldChar w:fldCharType="separate"/>
      </w:r>
      <w:r w:rsidR="00895DEF" w:rsidRPr="00BC7024">
        <w:rPr>
          <w:rStyle w:val="Hyperlink"/>
        </w:rPr>
        <w:t>Filter_inputdata_by_impute_ref.pl</w:t>
      </w:r>
      <w:bookmarkEnd w:id="33"/>
      <w:r>
        <w:fldChar w:fldCharType="end"/>
      </w:r>
    </w:p>
    <w:bookmarkEnd w:id="34"/>
    <w:p w:rsidR="00895DEF" w:rsidRDefault="00895DEF" w:rsidP="00895DEF">
      <w:r>
        <w:t xml:space="preserve">This script filters the input data markers based on the different 1000 genome population or subpopulations minor allele frequency ranges. This script also automatically filters out markers not on the reference since they are not needed for imputation.  </w:t>
      </w:r>
    </w:p>
    <w:p w:rsidR="00895DEF" w:rsidRDefault="00895DEF" w:rsidP="00895DEF">
      <w:r>
        <w:t>Filtering extremely rare SNPs can speed up imputation. Additionally, it has been shown by Hancock et al (2012) [see article for citation] that for samples of multi-ethnicity origin, it is best to eliminate SNPs monomorphic in subpopulations relevant to those samples. For example, for imputing genotypes for African-American samples, exclude SNPs monomorphic in European or African populations, e.g. –POP AFR</w:t>
      </w:r>
      <w:proofErr w:type="gramStart"/>
      <w:r>
        <w:t>,CEU</w:t>
      </w:r>
      <w:proofErr w:type="gramEnd"/>
      <w:r>
        <w:t xml:space="preserve">  –LMAF 0.0001,0.0001 . We use 0.0001 instead of 0, since the –LMAF limit is inclusive.</w:t>
      </w:r>
    </w:p>
    <w:p w:rsidR="00895DEF" w:rsidRDefault="00895DEF" w:rsidP="00895DEF">
      <w:proofErr w:type="gramStart"/>
      <w:r w:rsidRPr="00033C14">
        <w:t>USAGE :</w:t>
      </w:r>
      <w:proofErr w:type="gramEnd"/>
      <w:r w:rsidRPr="00033C14">
        <w:t xml:space="preserve"> </w:t>
      </w:r>
      <w:proofErr w:type="spellStart"/>
      <w:r w:rsidRPr="00033C14">
        <w:t>perl</w:t>
      </w:r>
      <w:proofErr w:type="spellEnd"/>
      <w:r>
        <w:t xml:space="preserve"> </w:t>
      </w:r>
      <w:r w:rsidRPr="00033C14">
        <w:t xml:space="preserve"> </w:t>
      </w:r>
      <w:r>
        <w:t>$EZIMPUTER/</w:t>
      </w:r>
      <w:r w:rsidRPr="00033C14">
        <w:t xml:space="preserve">Filter_inputdata_by_impute_ref.pl  </w:t>
      </w:r>
    </w:p>
    <w:p w:rsidR="00895DEF" w:rsidRDefault="00895DEF" w:rsidP="00895DEF">
      <w:r>
        <w:t xml:space="preserve"> -</w:t>
      </w:r>
      <w:r w:rsidRPr="00BE7258">
        <w:t>POPULATION</w:t>
      </w:r>
      <w:r w:rsidRPr="00033C14">
        <w:t xml:space="preserve"> &lt;Different </w:t>
      </w:r>
      <w:proofErr w:type="gramStart"/>
      <w:r w:rsidRPr="00033C14">
        <w:t>population :</w:t>
      </w:r>
      <w:proofErr w:type="gramEnd"/>
      <w:r w:rsidRPr="00033C14">
        <w:t xml:space="preserve"> </w:t>
      </w:r>
      <w:proofErr w:type="spellStart"/>
      <w:r w:rsidRPr="00033C14">
        <w:t>afr,amr,asn,eur</w:t>
      </w:r>
      <w:proofErr w:type="spellEnd"/>
      <w:r w:rsidRPr="00033C14">
        <w:t>&gt;</w:t>
      </w:r>
    </w:p>
    <w:p w:rsidR="00895DEF" w:rsidRDefault="00895DEF" w:rsidP="00895DEF">
      <w:r w:rsidRPr="00033C14">
        <w:t xml:space="preserve"> -LMAF &lt;Lower Limit Minor allele frequency</w:t>
      </w:r>
      <w:r>
        <w:t>, inclusive</w:t>
      </w:r>
      <w:r w:rsidRPr="00033C14">
        <w:t xml:space="preserve">&gt; </w:t>
      </w:r>
    </w:p>
    <w:p w:rsidR="00895DEF" w:rsidRDefault="00895DEF" w:rsidP="00895DEF">
      <w:r w:rsidRPr="00033C14">
        <w:t>-UMAF &lt;Upper Limit Minor allele frequency</w:t>
      </w:r>
      <w:proofErr w:type="gramStart"/>
      <w:r>
        <w:t>,  inclusive</w:t>
      </w:r>
      <w:proofErr w:type="gramEnd"/>
      <w:r w:rsidRPr="00033C14">
        <w:t>&gt;</w:t>
      </w:r>
    </w:p>
    <w:p w:rsidR="00895DEF" w:rsidRDefault="00895DEF" w:rsidP="00895DEF">
      <w:r w:rsidRPr="00033C14">
        <w:t xml:space="preserve"> -REF_GENOME_DIR &lt;Reference Genome Directory&gt;</w:t>
      </w:r>
    </w:p>
    <w:p w:rsidR="00895DEF" w:rsidRDefault="00895DEF" w:rsidP="00895DEF">
      <w:r w:rsidRPr="00033C14">
        <w:t xml:space="preserve"> -IMPUTEREF_VERSION &lt;IMPUTE REFER</w:t>
      </w:r>
      <w:r>
        <w:t>E</w:t>
      </w:r>
      <w:r w:rsidRPr="00033C14">
        <w:t xml:space="preserve">NCE </w:t>
      </w:r>
      <w:r>
        <w:t>directory name</w:t>
      </w:r>
      <w:r w:rsidRPr="00033C14">
        <w:t xml:space="preserve"> </w:t>
      </w:r>
      <w:r>
        <w:t xml:space="preserve">(e.g.  </w:t>
      </w:r>
      <w:r w:rsidRPr="00651A49">
        <w:t>ALL_1000G_phase1integrated_</w:t>
      </w:r>
      <w:proofErr w:type="gramStart"/>
      <w:r w:rsidRPr="00651A49">
        <w:t>v3</w:t>
      </w:r>
      <w:r w:rsidRPr="00033C14">
        <w:t xml:space="preserve"> </w:t>
      </w:r>
      <w:r>
        <w:t>)</w:t>
      </w:r>
      <w:proofErr w:type="gramEnd"/>
      <w:r w:rsidRPr="00033C14">
        <w:t>&gt;</w:t>
      </w:r>
    </w:p>
    <w:p w:rsidR="00895DEF" w:rsidRDefault="00895DEF" w:rsidP="00895DEF">
      <w:r w:rsidRPr="00033C14">
        <w:t xml:space="preserve"> -INPUT_FILE &lt;INPUT TPED FILE&gt; </w:t>
      </w:r>
    </w:p>
    <w:p w:rsidR="00895DEF" w:rsidRDefault="00895DEF" w:rsidP="00895DEF">
      <w:r w:rsidRPr="00033C14">
        <w:t>-OUTPUTFILE &lt;OUTPUT TPED FILE&gt;</w:t>
      </w:r>
    </w:p>
    <w:p w:rsidR="00895DEF" w:rsidRDefault="00895DEF" w:rsidP="00895DEF">
      <w:pPr>
        <w:rPr>
          <w:b/>
        </w:rPr>
      </w:pPr>
      <w:r w:rsidRPr="00B23881">
        <w:rPr>
          <w:b/>
        </w:rPr>
        <w:t>INPUT ARGUMENTS</w:t>
      </w:r>
    </w:p>
    <w:p w:rsidR="00895DEF" w:rsidRDefault="00895DEF" w:rsidP="00895DEF">
      <w:r>
        <w:t>-</w:t>
      </w:r>
      <w:r w:rsidRPr="00BE7258">
        <w:t>POPULATION</w:t>
      </w:r>
      <w:r>
        <w:t xml:space="preserve"> -&gt; The user can specify populations or sub populations. Multiple populations can be separated by ‘,’. Available populations are </w:t>
      </w:r>
      <w:r w:rsidRPr="00F9596F">
        <w:t>AFR</w:t>
      </w:r>
      <w:r>
        <w:t>,</w:t>
      </w:r>
      <w:r w:rsidRPr="00F9596F">
        <w:t xml:space="preserve"> AMR</w:t>
      </w:r>
      <w:r>
        <w:t>,</w:t>
      </w:r>
      <w:r w:rsidRPr="00F9596F">
        <w:t xml:space="preserve"> ASN</w:t>
      </w:r>
      <w:r>
        <w:t>,</w:t>
      </w:r>
      <w:r w:rsidRPr="00F9596F">
        <w:t xml:space="preserve"> EUR</w:t>
      </w:r>
      <w:r>
        <w:t xml:space="preserve"> and available sub populations are </w:t>
      </w:r>
      <w:r w:rsidRPr="00F9596F">
        <w:t>ASW,CEU,CHB,CHS,CLM,FIN,GBR,IBS,JPT,LWK,MXL, PUR,TSI,YRI</w:t>
      </w:r>
      <w:r>
        <w:t xml:space="preserve"> .</w:t>
      </w:r>
    </w:p>
    <w:p w:rsidR="00895DEF" w:rsidRDefault="00895DEF" w:rsidP="00895DEF">
      <w:pPr>
        <w:rPr>
          <w:b/>
        </w:rPr>
      </w:pPr>
      <w:r w:rsidRPr="00033C14">
        <w:t>-LMAF</w:t>
      </w:r>
      <w:r>
        <w:t xml:space="preserve"> -&gt; Lower limit of minor allele frequency for each population</w:t>
      </w:r>
    </w:p>
    <w:p w:rsidR="00895DEF" w:rsidRDefault="00895DEF" w:rsidP="00895DEF">
      <w:pPr>
        <w:rPr>
          <w:b/>
        </w:rPr>
      </w:pPr>
      <w:r>
        <w:t>-U</w:t>
      </w:r>
      <w:r w:rsidRPr="00033C14">
        <w:t>MAF</w:t>
      </w:r>
      <w:r>
        <w:t xml:space="preserve"> -&gt; Upper limit of minor allele frequency for each population</w:t>
      </w:r>
    </w:p>
    <w:p w:rsidR="00895DEF" w:rsidRDefault="00895DEF" w:rsidP="00895DEF">
      <w:r w:rsidRPr="00033C14">
        <w:t>-REF_GENOME_DIR</w:t>
      </w:r>
      <w:r>
        <w:t>-&gt; Path to the IMPUTE2 Reference genome directory</w:t>
      </w:r>
    </w:p>
    <w:p w:rsidR="00895DEF" w:rsidRDefault="00895DEF" w:rsidP="00895DEF">
      <w:pPr>
        <w:rPr>
          <w:color w:val="1F497D"/>
        </w:rPr>
      </w:pPr>
      <w:r w:rsidRPr="00033C14">
        <w:t>-IMPUTEREF_VERSION</w:t>
      </w:r>
      <w:r>
        <w:t xml:space="preserve"> -&gt;</w:t>
      </w:r>
      <w:r w:rsidRPr="006D4F36">
        <w:rPr>
          <w:color w:val="1F497D"/>
        </w:rPr>
        <w:t xml:space="preserve"> </w:t>
      </w:r>
      <w:r w:rsidRPr="00651A49">
        <w:t xml:space="preserve">ALL_1000G_phase1integrated_v3 </w:t>
      </w:r>
    </w:p>
    <w:p w:rsidR="00895DEF" w:rsidRPr="00350D54" w:rsidRDefault="00895DEF" w:rsidP="00895DEF">
      <w:pPr>
        <w:ind w:left="720"/>
      </w:pPr>
      <w:r>
        <w:t>[</w:t>
      </w:r>
      <w:r w:rsidRPr="00350D54">
        <w:t xml:space="preserve">Note: </w:t>
      </w:r>
      <w:r>
        <w:t xml:space="preserve"> T</w:t>
      </w:r>
      <w:r w:rsidRPr="00350D54">
        <w:t>his field is the file prefix of</w:t>
      </w:r>
      <w:r>
        <w:t xml:space="preserve"> </w:t>
      </w:r>
      <w:r w:rsidRPr="00350D54">
        <w:t xml:space="preserve">the impute reference files. Look at the files in the impute reference file folder and enter the root prefix </w:t>
      </w:r>
      <w:r>
        <w:t xml:space="preserve">(boldface part) </w:t>
      </w:r>
      <w:r w:rsidRPr="00350D54">
        <w:t xml:space="preserve">of the filename </w:t>
      </w:r>
      <w:r w:rsidRPr="00350D54">
        <w:rPr>
          <w:b/>
        </w:rPr>
        <w:t>ALL_1000G_phase1integrated_</w:t>
      </w:r>
      <w:r w:rsidRPr="00350D54">
        <w:rPr>
          <w:b/>
          <w:bCs/>
        </w:rPr>
        <w:t>v3</w:t>
      </w:r>
      <w:r w:rsidRPr="00350D54">
        <w:t>_chr9_impute.hap.gz]</w:t>
      </w:r>
    </w:p>
    <w:p w:rsidR="00895DEF" w:rsidRDefault="00895DEF" w:rsidP="00895DEF">
      <w:r w:rsidRPr="00033C14">
        <w:lastRenderedPageBreak/>
        <w:t>-INPUT_FILE</w:t>
      </w:r>
      <w:r>
        <w:t xml:space="preserve"> -&gt; Full path and filename to the INPUT TPED FILE</w:t>
      </w:r>
    </w:p>
    <w:p w:rsidR="00895DEF" w:rsidRPr="00B23881" w:rsidRDefault="00895DEF" w:rsidP="00895DEF">
      <w:pPr>
        <w:rPr>
          <w:b/>
        </w:rPr>
      </w:pPr>
      <w:r>
        <w:t>-OUTPUTFILE -&gt; Full path and filename to the OUTPUT TPED FILE</w:t>
      </w:r>
    </w:p>
    <w:p w:rsidR="00895DEF" w:rsidRDefault="00895DEF" w:rsidP="00895DEF">
      <w:pPr>
        <w:rPr>
          <w:b/>
        </w:rPr>
      </w:pPr>
    </w:p>
    <w:p w:rsidR="00895DEF" w:rsidRPr="00B23881" w:rsidRDefault="00895DEF" w:rsidP="00895DEF">
      <w:pPr>
        <w:rPr>
          <w:b/>
        </w:rPr>
      </w:pPr>
      <w:r w:rsidRPr="00B23881">
        <w:rPr>
          <w:b/>
        </w:rPr>
        <w:t>SAMPLE EXECUTION</w:t>
      </w:r>
    </w:p>
    <w:tbl>
      <w:tblPr>
        <w:tblStyle w:val="TableGrid"/>
        <w:tblW w:w="0" w:type="auto"/>
        <w:tblLook w:val="04A0" w:firstRow="1" w:lastRow="0" w:firstColumn="1" w:lastColumn="0" w:noHBand="0" w:noVBand="1"/>
      </w:tblPr>
      <w:tblGrid>
        <w:gridCol w:w="9576"/>
      </w:tblGrid>
      <w:tr w:rsidR="00895DEF" w:rsidTr="00630828">
        <w:tc>
          <w:tcPr>
            <w:tcW w:w="9576" w:type="dxa"/>
          </w:tcPr>
          <w:p w:rsidR="00895DEF" w:rsidRDefault="00895DEF" w:rsidP="00630828">
            <w:r>
              <w:t>#sample command, all one line</w:t>
            </w:r>
          </w:p>
          <w:p w:rsidR="00895DEF" w:rsidRDefault="00895DEF" w:rsidP="00630828"/>
          <w:p w:rsidR="00895DEF" w:rsidRPr="005C16A1" w:rsidRDefault="00895DEF" w:rsidP="00630828">
            <w:pPr>
              <w:rPr>
                <w:color w:val="FF0000"/>
              </w:rPr>
            </w:pPr>
            <w:proofErr w:type="spellStart"/>
            <w:r w:rsidRPr="005C16A1">
              <w:rPr>
                <w:color w:val="FF0000"/>
              </w:rPr>
              <w:t>perl</w:t>
            </w:r>
            <w:proofErr w:type="spellEnd"/>
            <w:r w:rsidRPr="005C16A1">
              <w:rPr>
                <w:color w:val="FF0000"/>
              </w:rPr>
              <w:t xml:space="preserve"> </w:t>
            </w:r>
            <w:r>
              <w:rPr>
                <w:color w:val="FF0000"/>
              </w:rPr>
              <w:t>$EZIMPUTER/</w:t>
            </w:r>
            <w:r w:rsidRPr="005C16A1">
              <w:rPr>
                <w:color w:val="FF0000"/>
              </w:rPr>
              <w:t xml:space="preserve">Filter_inputdata_by_impute_ref.pl </w:t>
            </w:r>
          </w:p>
          <w:p w:rsidR="00895DEF" w:rsidRPr="005C16A1" w:rsidRDefault="00895DEF" w:rsidP="00630828">
            <w:r w:rsidRPr="005C16A1">
              <w:rPr>
                <w:color w:val="FF0000"/>
              </w:rPr>
              <w:t xml:space="preserve">-POPULATION </w:t>
            </w:r>
            <w:proofErr w:type="spellStart"/>
            <w:r w:rsidRPr="005C16A1">
              <w:t>afr,eur</w:t>
            </w:r>
            <w:proofErr w:type="spellEnd"/>
            <w:r w:rsidRPr="005C16A1">
              <w:t xml:space="preserve"> </w:t>
            </w:r>
          </w:p>
          <w:p w:rsidR="00895DEF" w:rsidRPr="005C16A1" w:rsidRDefault="00895DEF" w:rsidP="00630828">
            <w:r w:rsidRPr="005C16A1">
              <w:rPr>
                <w:color w:val="FF0000"/>
              </w:rPr>
              <w:t xml:space="preserve">-LMAF </w:t>
            </w:r>
            <w:r w:rsidRPr="005C16A1">
              <w:t>0.01,0.01</w:t>
            </w:r>
          </w:p>
          <w:p w:rsidR="00895DEF" w:rsidRPr="005C16A1" w:rsidRDefault="00895DEF" w:rsidP="00630828">
            <w:r w:rsidRPr="005C16A1">
              <w:rPr>
                <w:color w:val="FF0000"/>
              </w:rPr>
              <w:t xml:space="preserve"> -UMAF </w:t>
            </w:r>
            <w:r w:rsidRPr="005C16A1">
              <w:t xml:space="preserve">0.5,0.5 </w:t>
            </w:r>
          </w:p>
          <w:p w:rsidR="00895DEF" w:rsidRPr="005C16A1" w:rsidRDefault="00895DEF" w:rsidP="00630828">
            <w:r w:rsidRPr="005C16A1">
              <w:rPr>
                <w:color w:val="FF0000"/>
              </w:rPr>
              <w:t xml:space="preserve">-REF_GENOME_DIR </w:t>
            </w:r>
            <w:r w:rsidRPr="005C16A1">
              <w:rPr>
                <w:sz w:val="24"/>
              </w:rPr>
              <w:t>/home/EzImputer_Sample_project/impute_ref/ALL_1000G_phase1integrated_v3_impute</w:t>
            </w:r>
          </w:p>
          <w:p w:rsidR="00895DEF" w:rsidRPr="005C16A1" w:rsidRDefault="00895DEF" w:rsidP="00630828">
            <w:r w:rsidRPr="005C16A1">
              <w:rPr>
                <w:color w:val="FF0000"/>
              </w:rPr>
              <w:t xml:space="preserve">-IMPUTEREF_VERSION </w:t>
            </w:r>
            <w:r w:rsidRPr="005C16A1">
              <w:t xml:space="preserve">ALL_1000G_phase1integrated_v3  </w:t>
            </w:r>
          </w:p>
          <w:p w:rsidR="00895DEF" w:rsidRPr="005C16A1" w:rsidRDefault="00895DEF" w:rsidP="00630828">
            <w:r w:rsidRPr="005C16A1">
              <w:rPr>
                <w:color w:val="FF0000"/>
              </w:rPr>
              <w:t xml:space="preserve">-INPUT_FILE  </w:t>
            </w:r>
            <w:r w:rsidR="00FA2CFE" w:rsidRPr="00E915E5">
              <w:rPr>
                <w:sz w:val="24"/>
              </w:rPr>
              <w:t>/home/</w:t>
            </w:r>
            <w:proofErr w:type="spellStart"/>
            <w:r w:rsidR="00FA2CFE" w:rsidRPr="00E915E5">
              <w:rPr>
                <w:sz w:val="24"/>
              </w:rPr>
              <w:t>EzImputer_Sample_project</w:t>
            </w:r>
            <w:proofErr w:type="spellEnd"/>
            <w:r w:rsidR="00FA2CFE">
              <w:rPr>
                <w:sz w:val="24"/>
              </w:rPr>
              <w:t>/</w:t>
            </w:r>
            <w:proofErr w:type="spellStart"/>
            <w:r w:rsidR="00FA2CFE">
              <w:rPr>
                <w:sz w:val="24"/>
              </w:rPr>
              <w:t>processed_input.tped</w:t>
            </w:r>
            <w:proofErr w:type="spellEnd"/>
          </w:p>
          <w:p w:rsidR="00895DEF" w:rsidRPr="005C16A1" w:rsidRDefault="00895DEF" w:rsidP="00630828">
            <w:r w:rsidRPr="005C16A1">
              <w:rPr>
                <w:color w:val="FF0000"/>
              </w:rPr>
              <w:t xml:space="preserve"> -OUTPUT_FILE  </w:t>
            </w:r>
            <w:r w:rsidR="00FA2CFE" w:rsidRPr="00E915E5">
              <w:rPr>
                <w:sz w:val="24"/>
              </w:rPr>
              <w:t>/home/EzImputer_Sample_project</w:t>
            </w:r>
            <w:r w:rsidR="00FA2CFE">
              <w:rPr>
                <w:sz w:val="24"/>
              </w:rPr>
              <w:t>/Filter_processed_input_ambi_strand.txt</w:t>
            </w:r>
          </w:p>
          <w:p w:rsidR="00895DEF" w:rsidRPr="00854265" w:rsidRDefault="00895DEF" w:rsidP="00630828"/>
          <w:p w:rsidR="00895DEF" w:rsidRDefault="00895DEF" w:rsidP="00630828">
            <w:pPr>
              <w:rPr>
                <w:b/>
                <w:sz w:val="24"/>
                <w:u w:val="single"/>
              </w:rPr>
            </w:pPr>
          </w:p>
        </w:tc>
      </w:tr>
    </w:tbl>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rsidP="00895DEF">
      <w:pPr>
        <w:spacing w:line="240" w:lineRule="auto"/>
        <w:rPr>
          <w:b/>
          <w:sz w:val="24"/>
          <w:u w:val="single"/>
        </w:rPr>
      </w:pPr>
    </w:p>
    <w:p w:rsidR="00895DEF" w:rsidRDefault="00895DEF">
      <w:pPr>
        <w:rPr>
          <w:b/>
          <w:sz w:val="24"/>
          <w:u w:val="single"/>
        </w:rPr>
      </w:pPr>
      <w:bookmarkStart w:id="35" w:name="FRM"/>
      <w:r>
        <w:rPr>
          <w:bCs/>
          <w:sz w:val="24"/>
          <w:u w:val="single"/>
        </w:rPr>
        <w:br w:type="page"/>
      </w:r>
    </w:p>
    <w:bookmarkStart w:id="36" w:name="_Toc388353998"/>
    <w:p w:rsidR="00895DEF" w:rsidRPr="00DD400A" w:rsidRDefault="00BC7024" w:rsidP="001C7E39">
      <w:pPr>
        <w:pStyle w:val="Heading2"/>
      </w:pPr>
      <w:r>
        <w:lastRenderedPageBreak/>
        <w:fldChar w:fldCharType="begin"/>
      </w:r>
      <w:r>
        <w:instrText xml:space="preserve"> HYPERLINK  \l "FRM" </w:instrText>
      </w:r>
      <w:r>
        <w:fldChar w:fldCharType="separate"/>
      </w:r>
      <w:r w:rsidR="00895DEF" w:rsidRPr="00BC7024">
        <w:rPr>
          <w:rStyle w:val="Hyperlink"/>
        </w:rPr>
        <w:t>Filter_1000genome_reference_by_maf.pl</w:t>
      </w:r>
      <w:bookmarkEnd w:id="36"/>
      <w:r>
        <w:fldChar w:fldCharType="end"/>
      </w:r>
    </w:p>
    <w:bookmarkEnd w:id="35"/>
    <w:p w:rsidR="00895DEF" w:rsidRDefault="00895DEF" w:rsidP="00895DEF">
      <w:r>
        <w:t xml:space="preserve">This script will create a new copy of the imputation reference after removing SNPs that fail to be within the specified limits of population specific Minor Allele Frequency. [An alternative, which is not supported by </w:t>
      </w:r>
      <w:proofErr w:type="spellStart"/>
      <w:r>
        <w:t>EZImputer</w:t>
      </w:r>
      <w:proofErr w:type="spellEnd"/>
      <w:r>
        <w:t xml:space="preserve">, is to use the new reference is to extract the list of SNPs passing QC and </w:t>
      </w:r>
      <w:proofErr w:type="gramStart"/>
      <w:r>
        <w:t>use  the</w:t>
      </w:r>
      <w:proofErr w:type="gramEnd"/>
      <w:r>
        <w:t xml:space="preserve"> ‘include’ option in the original impute2 software (this option can restrict the markers to be included in the imputation process), but this option will increase the running time when compared to using all the markers in the reference.]</w:t>
      </w:r>
    </w:p>
    <w:p w:rsidR="00895DEF" w:rsidRDefault="00895DEF" w:rsidP="00895DEF">
      <w:proofErr w:type="gramStart"/>
      <w:r w:rsidRPr="00F867AE">
        <w:t>USAGE :</w:t>
      </w:r>
      <w:proofErr w:type="gramEnd"/>
      <w:r w:rsidRPr="00F867AE">
        <w:t xml:space="preserve"> </w:t>
      </w:r>
      <w:proofErr w:type="spellStart"/>
      <w:r w:rsidRPr="00F867AE">
        <w:t>perl</w:t>
      </w:r>
      <w:proofErr w:type="spellEnd"/>
      <w:r w:rsidRPr="00F867AE">
        <w:t xml:space="preserve"> </w:t>
      </w:r>
      <w:r>
        <w:t>$EZIMPUTER/</w:t>
      </w:r>
      <w:r w:rsidRPr="00F867AE">
        <w:t xml:space="preserve">Filter_1000genome_reference_by_maf.pl  </w:t>
      </w:r>
    </w:p>
    <w:p w:rsidR="00895DEF" w:rsidRDefault="00895DEF" w:rsidP="00895DEF">
      <w:r w:rsidRPr="00F867AE">
        <w:t>-POP</w:t>
      </w:r>
      <w:r>
        <w:t>ULATION</w:t>
      </w:r>
      <w:r w:rsidRPr="00F867AE">
        <w:t xml:space="preserve"> &lt;Different </w:t>
      </w:r>
      <w:proofErr w:type="gramStart"/>
      <w:r w:rsidRPr="00F867AE">
        <w:t>population :</w:t>
      </w:r>
      <w:proofErr w:type="gramEnd"/>
      <w:r w:rsidRPr="00F867AE">
        <w:t xml:space="preserve"> AFR,AMR,ASN,EUR&gt; </w:t>
      </w:r>
    </w:p>
    <w:p w:rsidR="00895DEF" w:rsidRDefault="00895DEF" w:rsidP="00895DEF">
      <w:r w:rsidRPr="00F867AE">
        <w:t xml:space="preserve">-LMAF &lt;Lower Limit Minor allele frequency&gt; </w:t>
      </w:r>
    </w:p>
    <w:p w:rsidR="00895DEF" w:rsidRDefault="00895DEF" w:rsidP="00895DEF">
      <w:r w:rsidRPr="00F867AE">
        <w:t xml:space="preserve">-UMAF &lt;Upper Limit Minor allele frequency&gt; </w:t>
      </w:r>
    </w:p>
    <w:p w:rsidR="00895DEF" w:rsidRDefault="00895DEF" w:rsidP="00895DEF">
      <w:r w:rsidRPr="00F867AE">
        <w:t xml:space="preserve">-REF_GENOME_DIR &lt;Reference Genome Directory&gt; </w:t>
      </w:r>
    </w:p>
    <w:p w:rsidR="00895DEF" w:rsidRDefault="00895DEF" w:rsidP="00895DEF">
      <w:r w:rsidRPr="00F867AE">
        <w:t xml:space="preserve">-OUTPUT_DIR &lt;OUTPUT DIR&gt; </w:t>
      </w:r>
    </w:p>
    <w:p w:rsidR="00895DEF" w:rsidRDefault="00895DEF" w:rsidP="00895DEF">
      <w:r w:rsidRPr="00F867AE">
        <w:t>-IMPUTEREF_VERSION &lt;versio</w:t>
      </w:r>
      <w:r>
        <w:t xml:space="preserve">n of the impute reference files e.g.  </w:t>
      </w:r>
      <w:r w:rsidRPr="00651A49">
        <w:t>ALL_1000G_phase1integrated</w:t>
      </w:r>
      <w:r>
        <w:t>_v3</w:t>
      </w:r>
      <w:r w:rsidRPr="00F867AE">
        <w:t>&gt;</w:t>
      </w:r>
    </w:p>
    <w:p w:rsidR="00895DEF" w:rsidRDefault="00895DEF" w:rsidP="00895DEF">
      <w:r>
        <w:rPr>
          <w:bCs/>
          <w:color w:val="FF0000"/>
          <w:sz w:val="24"/>
          <w:szCs w:val="24"/>
        </w:rPr>
        <w:t>-</w:t>
      </w:r>
      <w:r w:rsidRPr="00D70813">
        <w:rPr>
          <w:bCs/>
          <w:sz w:val="24"/>
          <w:szCs w:val="24"/>
        </w:rPr>
        <w:t>INCLUDE_POP</w:t>
      </w:r>
      <w:r>
        <w:rPr>
          <w:bCs/>
          <w:sz w:val="24"/>
          <w:szCs w:val="24"/>
        </w:rPr>
        <w:t xml:space="preserve"> &lt;</w:t>
      </w:r>
      <w:r w:rsidRPr="00434D52">
        <w:rPr>
          <w:bCs/>
          <w:sz w:val="24"/>
          <w:szCs w:val="24"/>
        </w:rPr>
        <w:t xml:space="preserve"> </w:t>
      </w:r>
      <w:r>
        <w:rPr>
          <w:bCs/>
          <w:sz w:val="24"/>
          <w:szCs w:val="24"/>
        </w:rPr>
        <w:t>Populations to be included in the new reference&gt;</w:t>
      </w:r>
    </w:p>
    <w:p w:rsidR="00895DEF" w:rsidRDefault="00895DEF" w:rsidP="00895DEF">
      <w:pPr>
        <w:rPr>
          <w:b/>
        </w:rPr>
      </w:pPr>
      <w:r>
        <w:t xml:space="preserve"> </w:t>
      </w:r>
      <w:r w:rsidRPr="00B23881">
        <w:rPr>
          <w:b/>
        </w:rPr>
        <w:t>INPUT ARGUMENTS</w:t>
      </w:r>
    </w:p>
    <w:p w:rsidR="00895DEF" w:rsidRPr="00C723EC" w:rsidRDefault="00895DEF" w:rsidP="00895DEF">
      <w:r w:rsidRPr="00C723EC">
        <w:t>-POPULATION -&gt; You can specify populations or sub populations. Multiple populations can be separated by ‘,’. Available populations are AFR, AMR, ASN, EUR and available sub populations are ASW,CEU,CHB,CHS,CLM,FIN,GBR,IBS,JPT,LWK,MXL, PUR,TSI,YRI .  When downloading the 1000 genome data, a file (e.g. ALL_1000G_phase1integrated_feb2012.sample) is downloaded containing the population definitions that can be used by this script. This file will be downloaded in the directory specified by the OUT_REF_DIR argument of Get_impute_reference.pl</w:t>
      </w:r>
      <w:r>
        <w:t xml:space="preserve"> (optional)</w:t>
      </w:r>
    </w:p>
    <w:p w:rsidR="00895DEF" w:rsidRDefault="00895DEF" w:rsidP="00895DEF">
      <w:pPr>
        <w:rPr>
          <w:b/>
        </w:rPr>
      </w:pPr>
      <w:r w:rsidRPr="00033C14">
        <w:t>-LMAF</w:t>
      </w:r>
      <w:r>
        <w:t xml:space="preserve"> -&gt; Lower limit of minor allele frequency for each population (optional)</w:t>
      </w:r>
    </w:p>
    <w:p w:rsidR="00895DEF" w:rsidRDefault="00895DEF" w:rsidP="00895DEF">
      <w:pPr>
        <w:rPr>
          <w:b/>
        </w:rPr>
      </w:pPr>
      <w:r>
        <w:t>-U</w:t>
      </w:r>
      <w:r w:rsidRPr="00033C14">
        <w:t>MAF</w:t>
      </w:r>
      <w:r>
        <w:t xml:space="preserve"> -&gt; Upper limit of minor allele frequency for each population (optional)</w:t>
      </w:r>
    </w:p>
    <w:p w:rsidR="00895DEF" w:rsidRDefault="00895DEF" w:rsidP="00895DEF">
      <w:r w:rsidRPr="00033C14">
        <w:t>-REF_GENOME_DIR</w:t>
      </w:r>
      <w:r>
        <w:t>-&gt; Path to the IMPUTE2 Reference genome directory</w:t>
      </w:r>
    </w:p>
    <w:p w:rsidR="00895DEF" w:rsidRDefault="00895DEF" w:rsidP="00895DEF">
      <w:pPr>
        <w:rPr>
          <w:color w:val="1F497D"/>
        </w:rPr>
      </w:pPr>
      <w:r w:rsidRPr="00033C14">
        <w:t>-IMPUTEREF_VERSION</w:t>
      </w:r>
      <w:r>
        <w:t xml:space="preserve"> -&gt;</w:t>
      </w:r>
      <w:r w:rsidRPr="00AB45AD">
        <w:rPr>
          <w:b/>
          <w:color w:val="FF0000"/>
          <w:sz w:val="24"/>
          <w:szCs w:val="24"/>
        </w:rPr>
        <w:t xml:space="preserve"> </w:t>
      </w:r>
      <w:r w:rsidRPr="00651A49">
        <w:t xml:space="preserve">ALL_1000G_phase1integrated_v3 </w:t>
      </w:r>
    </w:p>
    <w:p w:rsidR="00895DEF" w:rsidRPr="00E9302C" w:rsidRDefault="00895DEF" w:rsidP="00895DEF">
      <w:pPr>
        <w:ind w:left="720"/>
      </w:pPr>
      <w:r>
        <w:t>[</w:t>
      </w:r>
      <w:r w:rsidRPr="00350D54">
        <w:t xml:space="preserve">Note: </w:t>
      </w:r>
      <w:r>
        <w:t xml:space="preserve"> T</w:t>
      </w:r>
      <w:r w:rsidRPr="00350D54">
        <w:t>his field is the file prefix of</w:t>
      </w:r>
      <w:r>
        <w:t xml:space="preserve"> </w:t>
      </w:r>
      <w:r w:rsidRPr="00350D54">
        <w:t xml:space="preserve">the impute reference files. Look at the files in the impute reference file folder and enter the root prefix of the filename (bold </w:t>
      </w:r>
      <w:proofErr w:type="gramStart"/>
      <w:r w:rsidRPr="00350D54">
        <w:t>in )</w:t>
      </w:r>
      <w:proofErr w:type="gramEnd"/>
      <w:r w:rsidRPr="00350D54">
        <w:t xml:space="preserve"> </w:t>
      </w:r>
      <w:r w:rsidRPr="00350D54">
        <w:rPr>
          <w:b/>
        </w:rPr>
        <w:t>ALL_1000G_phase1integrated_</w:t>
      </w:r>
      <w:r w:rsidRPr="00350D54">
        <w:rPr>
          <w:b/>
          <w:bCs/>
        </w:rPr>
        <w:t>v3</w:t>
      </w:r>
      <w:r w:rsidRPr="00350D54">
        <w:t>_chr9_impute.hap.gz]</w:t>
      </w:r>
    </w:p>
    <w:p w:rsidR="00895DEF" w:rsidRDefault="00895DEF" w:rsidP="00895DEF">
      <w:r w:rsidRPr="00033C14">
        <w:t>-INPUT_FILE</w:t>
      </w:r>
      <w:r>
        <w:t xml:space="preserve"> -&gt; PATH to the INPUT TPED FILE</w:t>
      </w:r>
    </w:p>
    <w:p w:rsidR="00895DEF" w:rsidRDefault="00895DEF" w:rsidP="00895DEF">
      <w:r>
        <w:lastRenderedPageBreak/>
        <w:t>-OUTPUT_DIR -&gt; PATH to the NEW REFERENCE FILES</w:t>
      </w:r>
    </w:p>
    <w:p w:rsidR="00895DEF" w:rsidRDefault="00895DEF" w:rsidP="00895DEF">
      <w:r>
        <w:rPr>
          <w:bCs/>
          <w:color w:val="FF0000"/>
          <w:sz w:val="24"/>
          <w:szCs w:val="24"/>
        </w:rPr>
        <w:t>-</w:t>
      </w:r>
      <w:r w:rsidRPr="00D70813">
        <w:rPr>
          <w:bCs/>
          <w:sz w:val="24"/>
          <w:szCs w:val="24"/>
        </w:rPr>
        <w:t>INCLUDE_POP</w:t>
      </w:r>
      <w:r>
        <w:rPr>
          <w:bCs/>
          <w:sz w:val="24"/>
          <w:szCs w:val="24"/>
        </w:rPr>
        <w:t xml:space="preserve"> -&gt; Populations to be included in the new reference (other populations are removed)</w:t>
      </w:r>
    </w:p>
    <w:p w:rsidR="00895DEF" w:rsidRPr="00B23881" w:rsidRDefault="00895DEF" w:rsidP="00895DEF">
      <w:pPr>
        <w:rPr>
          <w:b/>
        </w:rPr>
      </w:pPr>
      <w:r w:rsidRPr="00B23881">
        <w:rPr>
          <w:b/>
        </w:rPr>
        <w:t>SAMPLE EXECUTION</w:t>
      </w:r>
    </w:p>
    <w:tbl>
      <w:tblPr>
        <w:tblStyle w:val="TableGrid"/>
        <w:tblW w:w="0" w:type="auto"/>
        <w:tblLook w:val="04A0" w:firstRow="1" w:lastRow="0" w:firstColumn="1" w:lastColumn="0" w:noHBand="0" w:noVBand="1"/>
      </w:tblPr>
      <w:tblGrid>
        <w:gridCol w:w="9576"/>
      </w:tblGrid>
      <w:tr w:rsidR="00895DEF" w:rsidTr="00630828">
        <w:tc>
          <w:tcPr>
            <w:tcW w:w="9576" w:type="dxa"/>
          </w:tcPr>
          <w:p w:rsidR="00895DEF" w:rsidRDefault="00895DEF" w:rsidP="00630828">
            <w:r>
              <w:t>#sample command, all one line</w:t>
            </w:r>
          </w:p>
          <w:p w:rsidR="00895DEF" w:rsidRDefault="00895DEF" w:rsidP="00630828">
            <w:proofErr w:type="spellStart"/>
            <w:r w:rsidRPr="00272B35">
              <w:t>perl</w:t>
            </w:r>
            <w:proofErr w:type="spellEnd"/>
            <w:r w:rsidRPr="00272B35">
              <w:t xml:space="preserve"> </w:t>
            </w:r>
            <w:r>
              <w:t xml:space="preserve"> $EZIMPUTER/</w:t>
            </w:r>
            <w:r w:rsidRPr="002A13A1">
              <w:rPr>
                <w:color w:val="FF0000"/>
              </w:rPr>
              <w:t xml:space="preserve">Filter_1000genome_reference_by_maf.pl  </w:t>
            </w:r>
          </w:p>
          <w:p w:rsidR="00895DEF" w:rsidRDefault="00895DEF" w:rsidP="00630828">
            <w:r w:rsidRPr="00272B35">
              <w:t>-POP</w:t>
            </w:r>
            <w:r>
              <w:t>ULATION</w:t>
            </w:r>
            <w:r w:rsidRPr="002A13A1">
              <w:rPr>
                <w:color w:val="FF0000"/>
              </w:rPr>
              <w:t xml:space="preserve"> </w:t>
            </w:r>
            <w:proofErr w:type="spellStart"/>
            <w:r w:rsidRPr="002A13A1">
              <w:rPr>
                <w:color w:val="FF0000"/>
              </w:rPr>
              <w:t>eur</w:t>
            </w:r>
            <w:proofErr w:type="spellEnd"/>
            <w:r w:rsidRPr="002A13A1">
              <w:rPr>
                <w:color w:val="FF0000"/>
              </w:rPr>
              <w:t xml:space="preserve"> </w:t>
            </w:r>
          </w:p>
          <w:p w:rsidR="00895DEF" w:rsidRDefault="00895DEF" w:rsidP="00630828">
            <w:r w:rsidRPr="00272B35">
              <w:t xml:space="preserve">-LMAF </w:t>
            </w:r>
            <w:r w:rsidRPr="002A13A1">
              <w:rPr>
                <w:color w:val="FF0000"/>
              </w:rPr>
              <w:t xml:space="preserve">0.005 </w:t>
            </w:r>
          </w:p>
          <w:p w:rsidR="00895DEF" w:rsidRDefault="00895DEF" w:rsidP="00630828">
            <w:r w:rsidRPr="00272B35">
              <w:t xml:space="preserve">-UMAF  </w:t>
            </w:r>
            <w:r w:rsidRPr="002A13A1">
              <w:rPr>
                <w:color w:val="FF0000"/>
              </w:rPr>
              <w:t xml:space="preserve">0.5  </w:t>
            </w:r>
          </w:p>
          <w:p w:rsidR="00895DEF" w:rsidRDefault="00895DEF" w:rsidP="00630828">
            <w:r w:rsidRPr="00272B35">
              <w:t xml:space="preserve">-REF_GENOME_DIR </w:t>
            </w:r>
            <w:r w:rsidRPr="00087F8F">
              <w:rPr>
                <w:color w:val="FF0000"/>
                <w:sz w:val="24"/>
              </w:rPr>
              <w:t>/home/EzImputer_Sample_project/impute_ref</w:t>
            </w:r>
            <w:r w:rsidRPr="00F37445">
              <w:rPr>
                <w:color w:val="FF0000"/>
                <w:sz w:val="24"/>
              </w:rPr>
              <w:t>/ALL_1000G_phase1integrated_v3_impute</w:t>
            </w:r>
          </w:p>
          <w:p w:rsidR="00895DEF" w:rsidRDefault="00895DEF" w:rsidP="00630828">
            <w:r w:rsidRPr="00272B35">
              <w:t xml:space="preserve"> -OUTPUT_DIR </w:t>
            </w:r>
            <w:r w:rsidRPr="00087F8F">
              <w:rPr>
                <w:color w:val="FF0000"/>
                <w:sz w:val="24"/>
              </w:rPr>
              <w:t>/home/EzImputer_Sample_project/impute_ref</w:t>
            </w:r>
            <w:r w:rsidRPr="00F37445">
              <w:rPr>
                <w:color w:val="FF0000"/>
                <w:sz w:val="24"/>
              </w:rPr>
              <w:t>/ALL_1000G_phase1integrated_v3_impute</w:t>
            </w:r>
            <w:r>
              <w:rPr>
                <w:color w:val="FF0000"/>
                <w:sz w:val="24"/>
              </w:rPr>
              <w:t>_filtered_eur</w:t>
            </w:r>
          </w:p>
          <w:p w:rsidR="00895DEF" w:rsidRDefault="00895DEF" w:rsidP="00630828">
            <w:pPr>
              <w:rPr>
                <w:bCs/>
                <w:color w:val="FF0000"/>
                <w:sz w:val="24"/>
                <w:szCs w:val="24"/>
              </w:rPr>
            </w:pPr>
            <w:r w:rsidRPr="00272B35">
              <w:t xml:space="preserve"> -IMPUTEREF_VERSION </w:t>
            </w:r>
            <w:r w:rsidRPr="00ED5B1C">
              <w:rPr>
                <w:color w:val="FF0000"/>
                <w:sz w:val="24"/>
                <w:szCs w:val="24"/>
              </w:rPr>
              <w:t>ALL_1000G_phase1integrated_</w:t>
            </w:r>
            <w:r w:rsidRPr="00ED5B1C">
              <w:rPr>
                <w:bCs/>
                <w:color w:val="FF0000"/>
                <w:sz w:val="24"/>
                <w:szCs w:val="24"/>
              </w:rPr>
              <w:t>v3</w:t>
            </w:r>
          </w:p>
          <w:p w:rsidR="00895DEF" w:rsidRDefault="00895DEF" w:rsidP="00630828">
            <w:pPr>
              <w:rPr>
                <w:bCs/>
                <w:color w:val="FF0000"/>
                <w:sz w:val="24"/>
                <w:szCs w:val="24"/>
              </w:rPr>
            </w:pPr>
            <w:r>
              <w:rPr>
                <w:bCs/>
                <w:color w:val="FF0000"/>
                <w:sz w:val="24"/>
                <w:szCs w:val="24"/>
              </w:rPr>
              <w:t>-</w:t>
            </w:r>
            <w:r w:rsidRPr="00D70813">
              <w:rPr>
                <w:bCs/>
                <w:sz w:val="24"/>
                <w:szCs w:val="24"/>
              </w:rPr>
              <w:t>INCLUDE_POP</w:t>
            </w:r>
            <w:r>
              <w:rPr>
                <w:bCs/>
                <w:color w:val="FF0000"/>
                <w:sz w:val="24"/>
                <w:szCs w:val="24"/>
              </w:rPr>
              <w:t xml:space="preserve"> EUR</w:t>
            </w:r>
          </w:p>
          <w:p w:rsidR="00895DEF" w:rsidRDefault="00895DEF" w:rsidP="00630828"/>
          <w:p w:rsidR="00895DEF" w:rsidRDefault="00895DEF" w:rsidP="00630828">
            <w:r>
              <w:t>#Note that after running this script, you have to update the config file with the new reference directory (IMPUTE_REF) but  not change the IMPUTEREF_VERSION</w:t>
            </w:r>
          </w:p>
          <w:p w:rsidR="00895DEF" w:rsidRDefault="00895DEF" w:rsidP="00630828"/>
          <w:p w:rsidR="00895DEF" w:rsidRPr="00261D1B" w:rsidRDefault="00895DEF" w:rsidP="00630828">
            <w:pPr>
              <w:rPr>
                <w:color w:val="FF0000"/>
              </w:rPr>
            </w:pPr>
            <w:r w:rsidRPr="00261D1B">
              <w:t>IMPUTE_REF</w:t>
            </w:r>
            <w:r w:rsidRPr="00261D1B">
              <w:rPr>
                <w:color w:val="FF0000"/>
              </w:rPr>
              <w:t>=</w:t>
            </w:r>
            <w:r w:rsidRPr="00261D1B">
              <w:rPr>
                <w:color w:val="FF0000"/>
                <w:sz w:val="24"/>
              </w:rPr>
              <w:t>/home/EzImputer_Sample_project/impute_ref/ALL_1000G_phase1integrated_v3_impute</w:t>
            </w:r>
            <w:r w:rsidRPr="00261D1B">
              <w:rPr>
                <w:color w:val="FF0000"/>
              </w:rPr>
              <w:t>_eur</w:t>
            </w:r>
          </w:p>
          <w:p w:rsidR="00895DEF" w:rsidRPr="00C5585A" w:rsidRDefault="00895DEF" w:rsidP="00630828">
            <w:r w:rsidRPr="00261D1B">
              <w:t>IMPUTEREF_VERSION</w:t>
            </w:r>
            <w:r>
              <w:t>=</w:t>
            </w:r>
            <w:r w:rsidRPr="00ED5B1C">
              <w:rPr>
                <w:color w:val="FF0000"/>
                <w:sz w:val="24"/>
                <w:szCs w:val="24"/>
              </w:rPr>
              <w:t xml:space="preserve"> ALL_1000G_phase1integrated_</w:t>
            </w:r>
            <w:r w:rsidRPr="00ED5B1C">
              <w:rPr>
                <w:bCs/>
                <w:color w:val="FF0000"/>
                <w:sz w:val="24"/>
                <w:szCs w:val="24"/>
              </w:rPr>
              <w:t>v3</w:t>
            </w:r>
          </w:p>
        </w:tc>
      </w:tr>
    </w:tbl>
    <w:p w:rsidR="00895DEF" w:rsidRDefault="00895DEF" w:rsidP="00895DEF">
      <w:pPr>
        <w:pStyle w:val="Heading1"/>
      </w:pPr>
    </w:p>
    <w:p w:rsidR="002158F5" w:rsidRDefault="002158F5" w:rsidP="00886F83">
      <w:pPr>
        <w:jc w:val="both"/>
        <w:rPr>
          <w:b/>
          <w:color w:val="1F497D" w:themeColor="text2"/>
          <w:sz w:val="48"/>
        </w:rPr>
      </w:pPr>
    </w:p>
    <w:p w:rsidR="00E33575" w:rsidRDefault="00E33575">
      <w:pPr>
        <w:rPr>
          <w:rFonts w:asciiTheme="majorHAnsi" w:eastAsiaTheme="majorEastAsia" w:hAnsiTheme="majorHAnsi" w:cstheme="majorBidi"/>
          <w:b/>
          <w:bCs/>
          <w:color w:val="365F91" w:themeColor="accent1" w:themeShade="BF"/>
          <w:sz w:val="28"/>
          <w:szCs w:val="28"/>
        </w:rPr>
      </w:pPr>
      <w:r>
        <w:br w:type="page"/>
      </w:r>
    </w:p>
    <w:bookmarkStart w:id="37" w:name="_Toc388353999"/>
    <w:bookmarkStart w:id="38" w:name="WRAPP"/>
    <w:p w:rsidR="001C7E39" w:rsidRPr="00DD400A" w:rsidRDefault="00BC7024" w:rsidP="001C7E39">
      <w:pPr>
        <w:pStyle w:val="Heading2"/>
      </w:pPr>
      <w:r>
        <w:lastRenderedPageBreak/>
        <w:fldChar w:fldCharType="begin"/>
      </w:r>
      <w:r>
        <w:instrText xml:space="preserve"> HYPERLINK  \l "WRAPP" </w:instrText>
      </w:r>
      <w:r>
        <w:fldChar w:fldCharType="separate"/>
      </w:r>
      <w:r w:rsidR="001C7E39" w:rsidRPr="00BC7024">
        <w:rPr>
          <w:rStyle w:val="Hyperlink"/>
        </w:rPr>
        <w:t>Wrapper.pl</w:t>
      </w:r>
      <w:bookmarkEnd w:id="37"/>
      <w:r>
        <w:fldChar w:fldCharType="end"/>
      </w:r>
    </w:p>
    <w:bookmarkEnd w:id="38"/>
    <w:p w:rsidR="00C85AB7" w:rsidRDefault="001C7E39">
      <w:r>
        <w:t>This script is a wrapper to run all the above modules serially. The wrapper</w:t>
      </w:r>
      <w:r w:rsidR="0006098B">
        <w:t xml:space="preserve"> script takes input parameters for all the modules and executes each module accordingly</w:t>
      </w:r>
      <w:r w:rsidR="00C85AB7">
        <w:t>.</w:t>
      </w:r>
    </w:p>
    <w:p w:rsidR="009B5924" w:rsidRDefault="00C85AB7">
      <w:proofErr w:type="gramStart"/>
      <w:r w:rsidRPr="00F867AE">
        <w:t>USAGE :</w:t>
      </w:r>
      <w:proofErr w:type="gramEnd"/>
      <w:r w:rsidRPr="00F867AE">
        <w:t xml:space="preserve"> </w:t>
      </w:r>
      <w:proofErr w:type="spellStart"/>
      <w:r w:rsidRPr="00F867AE">
        <w:t>perl</w:t>
      </w:r>
      <w:proofErr w:type="spellEnd"/>
      <w:r>
        <w:t xml:space="preserve"> </w:t>
      </w:r>
      <w:r w:rsidR="001C7E39">
        <w:t xml:space="preserve"> </w:t>
      </w:r>
      <w:r>
        <w:t>$EZIMPUTER/Wrapper.pl</w:t>
      </w:r>
      <w:r w:rsidR="009B5924">
        <w:t xml:space="preserve"> </w:t>
      </w:r>
      <w:r w:rsidR="009B5924" w:rsidRPr="009B5924">
        <w:t>-</w:t>
      </w:r>
      <w:proofErr w:type="spellStart"/>
      <w:r w:rsidR="009B5924" w:rsidRPr="009B5924">
        <w:t>wrapper_config</w:t>
      </w:r>
      <w:proofErr w:type="spellEnd"/>
      <w:r w:rsidR="009B5924" w:rsidRPr="009B5924">
        <w:t xml:space="preserve"> &lt;PATH TO THE RUN CONFIG FILE&gt; -</w:t>
      </w:r>
      <w:proofErr w:type="spellStart"/>
      <w:r w:rsidR="009B5924" w:rsidRPr="009B5924">
        <w:t>tool_config</w:t>
      </w:r>
      <w:proofErr w:type="spellEnd"/>
      <w:r w:rsidR="009B5924" w:rsidRPr="009B5924">
        <w:t xml:space="preserve"> &lt;PATH TO THE TOOL CONFIG FILE&gt;</w:t>
      </w:r>
    </w:p>
    <w:p w:rsidR="009B5924" w:rsidRDefault="009B5924">
      <w:r w:rsidRPr="00B23881">
        <w:rPr>
          <w:b/>
        </w:rPr>
        <w:t>INPUT ARGUMENTS</w:t>
      </w:r>
      <w:r>
        <w:t xml:space="preserve"> </w:t>
      </w:r>
    </w:p>
    <w:p w:rsidR="009B5924" w:rsidRDefault="009B5924">
      <w:r w:rsidRPr="009B5924">
        <w:t>-</w:t>
      </w:r>
      <w:proofErr w:type="spellStart"/>
      <w:r w:rsidRPr="009B5924">
        <w:t>wrapper_config</w:t>
      </w:r>
      <w:proofErr w:type="spellEnd"/>
      <w:r>
        <w:t xml:space="preserve">: </w:t>
      </w:r>
      <w:proofErr w:type="spellStart"/>
      <w:r>
        <w:t>Runinfo</w:t>
      </w:r>
      <w:proofErr w:type="spellEnd"/>
      <w:r>
        <w:t xml:space="preserve"> </w:t>
      </w:r>
      <w:proofErr w:type="spellStart"/>
      <w:r>
        <w:t>Config</w:t>
      </w:r>
      <w:proofErr w:type="spellEnd"/>
      <w:r>
        <w:t xml:space="preserve"> file with all the </w:t>
      </w:r>
      <w:r w:rsidR="0006321C">
        <w:t xml:space="preserve">run </w:t>
      </w:r>
      <w:r>
        <w:t xml:space="preserve">parameters required to run each module </w:t>
      </w:r>
    </w:p>
    <w:p w:rsidR="00DB0955" w:rsidRDefault="009B5924">
      <w:r w:rsidRPr="009B5924">
        <w:t>-</w:t>
      </w:r>
      <w:proofErr w:type="spellStart"/>
      <w:r w:rsidRPr="009B5924">
        <w:t>tool_</w:t>
      </w:r>
      <w:proofErr w:type="gramStart"/>
      <w:r w:rsidRPr="009B5924">
        <w:t>config</w:t>
      </w:r>
      <w:proofErr w:type="spellEnd"/>
      <w:r w:rsidRPr="009B5924">
        <w:t xml:space="preserve"> </w:t>
      </w:r>
      <w:r w:rsidR="0006321C">
        <w:t>:</w:t>
      </w:r>
      <w:proofErr w:type="gramEnd"/>
      <w:r w:rsidR="0006321C">
        <w:t xml:space="preserve"> Tool info Config file with path to the tools used (Tool info file generated by the </w:t>
      </w:r>
      <w:r w:rsidR="0006321C" w:rsidRPr="0006321C">
        <w:t xml:space="preserve">make_tool_info.sh </w:t>
      </w:r>
      <w:r w:rsidR="0006321C">
        <w:t>.</w:t>
      </w:r>
      <w:r w:rsidR="00D37924">
        <w:t xml:space="preserve"> [Required </w:t>
      </w:r>
      <w:proofErr w:type="gramStart"/>
      <w:r w:rsidR="00D37924">
        <w:t>Parameters :</w:t>
      </w:r>
      <w:proofErr w:type="gramEnd"/>
      <w:r w:rsidR="00D37924">
        <w:t xml:space="preserve"> *]</w:t>
      </w:r>
    </w:p>
    <w:p w:rsidR="00DB0955" w:rsidRDefault="00DB0955" w:rsidP="00DB0955">
      <w:pPr>
        <w:rPr>
          <w:b/>
          <w:color w:val="1F497D"/>
          <w:u w:val="single"/>
        </w:rPr>
      </w:pPr>
      <w:proofErr w:type="spellStart"/>
      <w:r>
        <w:rPr>
          <w:b/>
          <w:color w:val="1F497D"/>
          <w:u w:val="single"/>
        </w:rPr>
        <w:t>RunInfo</w:t>
      </w:r>
      <w:proofErr w:type="spellEnd"/>
      <w:r>
        <w:rPr>
          <w:b/>
          <w:color w:val="1F497D"/>
          <w:u w:val="single"/>
        </w:rPr>
        <w:t xml:space="preserve"> </w:t>
      </w:r>
      <w:proofErr w:type="spellStart"/>
      <w:r>
        <w:rPr>
          <w:b/>
          <w:color w:val="1F497D"/>
          <w:u w:val="single"/>
        </w:rPr>
        <w:t>C</w:t>
      </w:r>
      <w:r w:rsidRPr="0013754B">
        <w:rPr>
          <w:b/>
          <w:color w:val="1F497D"/>
          <w:u w:val="single"/>
        </w:rPr>
        <w:t>onfig</w:t>
      </w:r>
      <w:proofErr w:type="spellEnd"/>
      <w:r w:rsidRPr="0013754B">
        <w:rPr>
          <w:b/>
          <w:color w:val="1F497D"/>
          <w:u w:val="single"/>
        </w:rPr>
        <w:t xml:space="preserve"> </w:t>
      </w:r>
      <w:proofErr w:type="gramStart"/>
      <w:r w:rsidRPr="0013754B">
        <w:rPr>
          <w:b/>
          <w:color w:val="1F497D"/>
          <w:u w:val="single"/>
        </w:rPr>
        <w:t>file</w:t>
      </w:r>
      <w:proofErr w:type="gramEnd"/>
      <w:r w:rsidRPr="0013754B">
        <w:rPr>
          <w:b/>
          <w:color w:val="1F497D"/>
          <w:u w:val="single"/>
        </w:rPr>
        <w:t xml:space="preserve"> parameters</w:t>
      </w:r>
      <w:r>
        <w:rPr>
          <w:b/>
          <w:color w:val="1F497D"/>
          <w:u w:val="single"/>
        </w:rPr>
        <w:t xml:space="preserve"> for imputation</w:t>
      </w:r>
    </w:p>
    <w:p w:rsidR="001719B5" w:rsidRPr="001719B5" w:rsidRDefault="001719B5" w:rsidP="001719B5">
      <w:pPr>
        <w:numPr>
          <w:ilvl w:val="0"/>
          <w:numId w:val="3"/>
        </w:numPr>
        <w:spacing w:after="0" w:line="240" w:lineRule="auto"/>
        <w:rPr>
          <w:color w:val="000000" w:themeColor="text1"/>
        </w:rPr>
      </w:pPr>
      <w:r w:rsidRPr="001719B5">
        <w:t>INPUT_PLINK</w:t>
      </w:r>
      <w:r w:rsidRPr="001111CB">
        <w:t>=</w:t>
      </w:r>
      <w:r w:rsidR="00FA2CFE" w:rsidRPr="00E915E5">
        <w:rPr>
          <w:sz w:val="24"/>
        </w:rPr>
        <w:t>/home/</w:t>
      </w:r>
      <w:proofErr w:type="spellStart"/>
      <w:r w:rsidR="00FA2CFE" w:rsidRPr="00E915E5">
        <w:rPr>
          <w:sz w:val="24"/>
        </w:rPr>
        <w:t>EzImputer_Sample_project</w:t>
      </w:r>
      <w:proofErr w:type="spellEnd"/>
      <w:r w:rsidR="00FA2CFE">
        <w:rPr>
          <w:sz w:val="24"/>
        </w:rPr>
        <w:t>/</w:t>
      </w:r>
      <w:proofErr w:type="spellStart"/>
      <w:r w:rsidR="00FA2CFE">
        <w:rPr>
          <w:sz w:val="24"/>
        </w:rPr>
        <w:t>processed_input</w:t>
      </w:r>
      <w:proofErr w:type="spellEnd"/>
      <w:r w:rsidRPr="001111CB">
        <w:rPr>
          <w:color w:val="FF0000"/>
        </w:rPr>
        <w:t>[</w:t>
      </w:r>
      <w:r>
        <w:rPr>
          <w:color w:val="FF0000"/>
        </w:rPr>
        <w:t>Path to the binary Plink file set</w:t>
      </w:r>
      <w:r w:rsidRPr="001719B5">
        <w:rPr>
          <w:color w:val="000000" w:themeColor="text1"/>
        </w:rPr>
        <w:t>]</w:t>
      </w:r>
      <w:r w:rsidR="00D37924" w:rsidRPr="00D37924">
        <w:rPr>
          <w:b/>
          <w:color w:val="00B050"/>
        </w:rPr>
        <w:t>[Required]</w:t>
      </w:r>
    </w:p>
    <w:p w:rsidR="00A763E3" w:rsidRPr="008D2212" w:rsidRDefault="00142E2E" w:rsidP="001719B5">
      <w:pPr>
        <w:numPr>
          <w:ilvl w:val="0"/>
          <w:numId w:val="3"/>
        </w:numPr>
        <w:spacing w:after="0" w:line="240" w:lineRule="auto"/>
        <w:rPr>
          <w:color w:val="FF0000"/>
        </w:rPr>
      </w:pPr>
      <w:r w:rsidRPr="001719B5">
        <w:rPr>
          <w:color w:val="000000" w:themeColor="text1"/>
        </w:rPr>
        <w:t>MODULES_NEEDED</w:t>
      </w:r>
      <w:r w:rsidR="008D2212">
        <w:rPr>
          <w:color w:val="000000" w:themeColor="text1"/>
        </w:rPr>
        <w:t>=</w:t>
      </w:r>
      <w:r w:rsidR="001719B5" w:rsidRPr="001719B5">
        <w:rPr>
          <w:color w:val="000000" w:themeColor="text1"/>
        </w:rPr>
        <w:t>UPGRADE_BUILD,</w:t>
      </w:r>
      <w:r w:rsidR="001719B5" w:rsidRPr="001719B5">
        <w:t xml:space="preserve"> </w:t>
      </w:r>
      <w:r w:rsidR="001719B5" w:rsidRPr="001719B5">
        <w:rPr>
          <w:color w:val="000000" w:themeColor="text1"/>
        </w:rPr>
        <w:t>QC_REQUIRED</w:t>
      </w:r>
      <w:r w:rsidR="001719B5">
        <w:rPr>
          <w:color w:val="000000" w:themeColor="text1"/>
        </w:rPr>
        <w:t xml:space="preserve">, </w:t>
      </w:r>
      <w:r w:rsidR="001719B5" w:rsidRPr="001719B5">
        <w:rPr>
          <w:color w:val="000000" w:themeColor="text1"/>
        </w:rPr>
        <w:t>REF_FILTER</w:t>
      </w:r>
      <w:r w:rsidR="001719B5">
        <w:rPr>
          <w:color w:val="000000" w:themeColor="text1"/>
        </w:rPr>
        <w:t xml:space="preserve">, </w:t>
      </w:r>
      <w:r w:rsidR="001719B5" w:rsidRPr="001719B5">
        <w:rPr>
          <w:color w:val="000000" w:themeColor="text1"/>
        </w:rPr>
        <w:t>IMPUTE</w:t>
      </w:r>
      <w:r w:rsidR="001719B5">
        <w:rPr>
          <w:color w:val="000000" w:themeColor="text1"/>
        </w:rPr>
        <w:t xml:space="preserve"> </w:t>
      </w:r>
      <w:r w:rsidR="001719B5" w:rsidRPr="008D2212">
        <w:rPr>
          <w:color w:val="FF0000"/>
        </w:rPr>
        <w:t xml:space="preserve">[Keyword to invoke each module. </w:t>
      </w:r>
      <w:r w:rsidR="00A763E3" w:rsidRPr="008D2212">
        <w:rPr>
          <w:color w:val="FF0000"/>
        </w:rPr>
        <w:t>Use ‘</w:t>
      </w:r>
      <w:r w:rsidR="00A763E3" w:rsidRPr="00DA3280">
        <w:t xml:space="preserve">UPGRADE_BUILD’ </w:t>
      </w:r>
      <w:r w:rsidR="00A763E3" w:rsidRPr="008D2212">
        <w:rPr>
          <w:color w:val="FF0000"/>
        </w:rPr>
        <w:t>keyword  i</w:t>
      </w:r>
      <w:r w:rsidR="001719B5" w:rsidRPr="008D2212">
        <w:rPr>
          <w:color w:val="FF0000"/>
        </w:rPr>
        <w:t>f you want to run the</w:t>
      </w:r>
      <w:r w:rsidR="006462A1" w:rsidRPr="008D2212">
        <w:rPr>
          <w:color w:val="FF0000"/>
        </w:rPr>
        <w:t xml:space="preserve"> script </w:t>
      </w:r>
      <w:r w:rsidR="001719B5" w:rsidRPr="008D2212">
        <w:rPr>
          <w:color w:val="FF0000"/>
        </w:rPr>
        <w:t>‘</w:t>
      </w:r>
      <w:r w:rsidR="001719B5" w:rsidRPr="008D2212">
        <w:rPr>
          <w:color w:val="FF0000"/>
          <w:sz w:val="24"/>
        </w:rPr>
        <w:t>Upgrade_inputmarkers_to_build37_by_DBSNP</w:t>
      </w:r>
      <w:r w:rsidR="001719B5" w:rsidRPr="008D2212">
        <w:rPr>
          <w:rStyle w:val="Hyperlink"/>
          <w:color w:val="FF0000"/>
          <w:sz w:val="24"/>
          <w:u w:val="none"/>
        </w:rPr>
        <w:t>.pl</w:t>
      </w:r>
      <w:r w:rsidR="001719B5" w:rsidRPr="008D2212">
        <w:rPr>
          <w:color w:val="FF0000"/>
        </w:rPr>
        <w:t xml:space="preserve">’ </w:t>
      </w:r>
    </w:p>
    <w:p w:rsidR="00A763E3" w:rsidRPr="008D2212" w:rsidRDefault="00A763E3" w:rsidP="00A763E3">
      <w:pPr>
        <w:spacing w:after="0" w:line="240" w:lineRule="auto"/>
        <w:ind w:left="720"/>
        <w:rPr>
          <w:rStyle w:val="Hyperlink"/>
          <w:color w:val="FF0000"/>
          <w:sz w:val="24"/>
          <w:u w:val="none"/>
        </w:rPr>
      </w:pPr>
      <w:r w:rsidRPr="008D2212">
        <w:rPr>
          <w:rStyle w:val="Hyperlink"/>
          <w:color w:val="FF0000"/>
          <w:sz w:val="24"/>
          <w:u w:val="none"/>
        </w:rPr>
        <w:t>Use ‘</w:t>
      </w:r>
      <w:r w:rsidRPr="00DA3280">
        <w:t>QC_REQUIRED</w:t>
      </w:r>
      <w:r w:rsidRPr="00DA3280">
        <w:rPr>
          <w:rStyle w:val="Hyperlink"/>
          <w:color w:val="auto"/>
          <w:sz w:val="24"/>
          <w:u w:val="none"/>
        </w:rPr>
        <w:t xml:space="preserve">’ </w:t>
      </w:r>
      <w:r w:rsidRPr="008D2212">
        <w:rPr>
          <w:rStyle w:val="Hyperlink"/>
          <w:color w:val="FF0000"/>
          <w:sz w:val="24"/>
          <w:u w:val="none"/>
        </w:rPr>
        <w:t>keyword</w:t>
      </w:r>
      <w:r w:rsidRPr="008D2212">
        <w:rPr>
          <w:color w:val="FF0000"/>
        </w:rPr>
        <w:t xml:space="preserve"> if you want to run the script ‘</w:t>
      </w:r>
      <w:r w:rsidRPr="008D2212">
        <w:rPr>
          <w:color w:val="FF0000"/>
          <w:sz w:val="24"/>
        </w:rPr>
        <w:t>QC_fwd_structure</w:t>
      </w:r>
      <w:r w:rsidRPr="008D2212">
        <w:rPr>
          <w:rStyle w:val="Hyperlink"/>
          <w:color w:val="FF0000"/>
          <w:sz w:val="24"/>
          <w:u w:val="none"/>
        </w:rPr>
        <w:t>.pl’</w:t>
      </w:r>
    </w:p>
    <w:p w:rsidR="00A763E3" w:rsidRPr="008D2212" w:rsidRDefault="00A763E3" w:rsidP="00A763E3">
      <w:pPr>
        <w:spacing w:after="0" w:line="240" w:lineRule="auto"/>
        <w:ind w:left="720"/>
        <w:rPr>
          <w:color w:val="FF0000"/>
        </w:rPr>
      </w:pPr>
      <w:r w:rsidRPr="008D2212">
        <w:rPr>
          <w:rStyle w:val="Hyperlink"/>
          <w:color w:val="FF0000"/>
          <w:sz w:val="24"/>
          <w:u w:val="none"/>
        </w:rPr>
        <w:t>Use ‘</w:t>
      </w:r>
      <w:r w:rsidRPr="00DA3280">
        <w:t>REF_FILTER</w:t>
      </w:r>
      <w:r w:rsidRPr="00DA3280">
        <w:rPr>
          <w:rStyle w:val="Hyperlink"/>
          <w:color w:val="auto"/>
          <w:sz w:val="24"/>
          <w:u w:val="none"/>
        </w:rPr>
        <w:t xml:space="preserve">’ </w:t>
      </w:r>
      <w:r w:rsidRPr="008D2212">
        <w:rPr>
          <w:rStyle w:val="Hyperlink"/>
          <w:color w:val="FF0000"/>
          <w:sz w:val="24"/>
          <w:u w:val="none"/>
        </w:rPr>
        <w:t>keyword</w:t>
      </w:r>
      <w:r w:rsidRPr="008D2212">
        <w:rPr>
          <w:color w:val="FF0000"/>
        </w:rPr>
        <w:t xml:space="preserve"> if you want to run the script ‘Filter_1000genome_reference_by_maf.pl’</w:t>
      </w:r>
    </w:p>
    <w:p w:rsidR="001719B5" w:rsidRPr="008D2212" w:rsidRDefault="00A763E3" w:rsidP="00A763E3">
      <w:pPr>
        <w:spacing w:after="0" w:line="240" w:lineRule="auto"/>
        <w:ind w:left="720"/>
        <w:rPr>
          <w:color w:val="FF0000"/>
        </w:rPr>
      </w:pPr>
      <w:r w:rsidRPr="008D2212">
        <w:rPr>
          <w:color w:val="FF0000"/>
        </w:rPr>
        <w:t>Use ‘</w:t>
      </w:r>
      <w:r w:rsidRPr="00DA3280">
        <w:t>IMPUTE</w:t>
      </w:r>
      <w:r w:rsidRPr="008D2212">
        <w:rPr>
          <w:color w:val="FF0000"/>
        </w:rPr>
        <w:t>’ keyword if you want to run the script ‘Phase_Impute_by_parallel_proc.pl’</w:t>
      </w:r>
      <w:r w:rsidR="001719B5" w:rsidRPr="008D2212">
        <w:rPr>
          <w:color w:val="FF0000"/>
        </w:rPr>
        <w:t>]</w:t>
      </w:r>
      <w:r w:rsidR="00D37924" w:rsidRPr="00D37924">
        <w:rPr>
          <w:b/>
          <w:color w:val="00B050"/>
        </w:rPr>
        <w:t xml:space="preserve"> [Required]</w:t>
      </w:r>
    </w:p>
    <w:p w:rsidR="001719B5" w:rsidRPr="001719B5" w:rsidRDefault="00142E2E" w:rsidP="001719B5">
      <w:pPr>
        <w:numPr>
          <w:ilvl w:val="0"/>
          <w:numId w:val="3"/>
        </w:numPr>
        <w:spacing w:after="0" w:line="240" w:lineRule="auto"/>
        <w:rPr>
          <w:color w:val="000000" w:themeColor="text1"/>
        </w:rPr>
      </w:pPr>
      <w:r w:rsidRPr="001719B5">
        <w:rPr>
          <w:color w:val="000000" w:themeColor="text1"/>
        </w:rPr>
        <w:t>IMP2_OUT_DIR</w:t>
      </w:r>
      <w:r w:rsidR="008D2212" w:rsidRPr="001111CB">
        <w:t>=</w:t>
      </w:r>
      <w:r w:rsidR="008D2212" w:rsidRPr="001111CB">
        <w:rPr>
          <w:sz w:val="24"/>
        </w:rPr>
        <w:t>/home/</w:t>
      </w:r>
      <w:proofErr w:type="spellStart"/>
      <w:r w:rsidR="008D2212" w:rsidRPr="001111CB">
        <w:rPr>
          <w:sz w:val="24"/>
        </w:rPr>
        <w:t>EzImputer_Sample_project</w:t>
      </w:r>
      <w:proofErr w:type="spellEnd"/>
      <w:r w:rsidR="008D2212">
        <w:t>/</w:t>
      </w:r>
      <w:proofErr w:type="spellStart"/>
      <w:r w:rsidR="008D2212">
        <w:t>Impute_out_dir</w:t>
      </w:r>
      <w:proofErr w:type="spellEnd"/>
      <w:r w:rsidR="008D2212">
        <w:t xml:space="preserve"> </w:t>
      </w:r>
      <w:r w:rsidR="008D2212" w:rsidRPr="001111CB">
        <w:rPr>
          <w:color w:val="FF0000"/>
        </w:rPr>
        <w:t>[</w:t>
      </w:r>
      <w:r w:rsidR="008D2212">
        <w:rPr>
          <w:color w:val="FF0000"/>
        </w:rPr>
        <w:t>Path to the process directory (temp &amp; output director</w:t>
      </w:r>
      <w:r w:rsidR="008D2212" w:rsidRPr="008D2212">
        <w:rPr>
          <w:color w:val="FF0000"/>
        </w:rPr>
        <w:t>y)]</w:t>
      </w:r>
      <w:r w:rsidR="00D37924" w:rsidRPr="00D37924">
        <w:rPr>
          <w:b/>
          <w:color w:val="00B050"/>
        </w:rPr>
        <w:t xml:space="preserve"> [Required]</w:t>
      </w:r>
    </w:p>
    <w:p w:rsidR="001719B5" w:rsidRPr="00DA3280" w:rsidRDefault="001719B5" w:rsidP="008D2212">
      <w:pPr>
        <w:numPr>
          <w:ilvl w:val="0"/>
          <w:numId w:val="3"/>
        </w:numPr>
        <w:spacing w:after="0" w:line="240" w:lineRule="auto"/>
        <w:rPr>
          <w:color w:val="000000" w:themeColor="text1"/>
        </w:rPr>
      </w:pPr>
      <w:r w:rsidRPr="001719B5">
        <w:rPr>
          <w:color w:val="000000" w:themeColor="text1"/>
        </w:rPr>
        <w:t>DEAL_AMBIGUOUS</w:t>
      </w:r>
      <w:r w:rsidR="008D2212">
        <w:rPr>
          <w:color w:val="000000" w:themeColor="text1"/>
        </w:rPr>
        <w:t xml:space="preserve">=YES </w:t>
      </w:r>
      <w:r w:rsidR="008D2212" w:rsidRPr="001111CB">
        <w:rPr>
          <w:color w:val="FF0000"/>
        </w:rPr>
        <w:t>[</w:t>
      </w:r>
      <w:r w:rsidR="00DA3280">
        <w:rPr>
          <w:color w:val="FF0000"/>
        </w:rPr>
        <w:t xml:space="preserve">Use this if you want to deal with ambiguous markers(For more information)  </w:t>
      </w:r>
      <w:r w:rsidR="008D2212" w:rsidRPr="008D2212">
        <w:rPr>
          <w:color w:val="FF0000"/>
        </w:rPr>
        <w:t>]</w:t>
      </w:r>
      <w:r w:rsidR="00D37924" w:rsidRPr="00D37924">
        <w:rPr>
          <w:b/>
          <w:color w:val="00B050"/>
        </w:rPr>
        <w:t xml:space="preserve"> [Required]</w:t>
      </w:r>
    </w:p>
    <w:p w:rsidR="008C243B" w:rsidRPr="008C243B" w:rsidRDefault="008C243B" w:rsidP="008C243B">
      <w:pPr>
        <w:pStyle w:val="ListParagraph"/>
        <w:numPr>
          <w:ilvl w:val="0"/>
          <w:numId w:val="3"/>
        </w:numPr>
        <w:spacing w:after="0" w:line="240" w:lineRule="auto"/>
        <w:rPr>
          <w:color w:val="1F497D"/>
        </w:rPr>
      </w:pPr>
      <w:r w:rsidRPr="008C243B">
        <w:t>IMPUTE_REF</w:t>
      </w:r>
      <w:r w:rsidRPr="00E915E5">
        <w:t>=</w:t>
      </w:r>
      <w:r w:rsidRPr="008C243B">
        <w:rPr>
          <w:sz w:val="24"/>
        </w:rPr>
        <w:t>/home/EzImputer_Sample_project/impute_ref/ALL_1000G_phase1integrated_v3_impute</w:t>
      </w:r>
      <w:r w:rsidRPr="00E915E5">
        <w:t xml:space="preserve"> </w:t>
      </w:r>
      <w:r w:rsidRPr="008C243B">
        <w:rPr>
          <w:color w:val="FF0000"/>
        </w:rPr>
        <w:t xml:space="preserve">[Impute reference </w:t>
      </w:r>
      <w:proofErr w:type="spellStart"/>
      <w:r w:rsidRPr="008C243B">
        <w:rPr>
          <w:color w:val="FF0000"/>
        </w:rPr>
        <w:t>path+”version</w:t>
      </w:r>
      <w:proofErr w:type="spellEnd"/>
      <w:r w:rsidRPr="008C243B">
        <w:rPr>
          <w:color w:val="FF0000"/>
        </w:rPr>
        <w:t>” prefix]</w:t>
      </w:r>
      <w:r w:rsidR="00D37924" w:rsidRPr="00D37924">
        <w:rPr>
          <w:b/>
          <w:color w:val="00B050"/>
        </w:rPr>
        <w:t xml:space="preserve"> [Required]</w:t>
      </w:r>
    </w:p>
    <w:p w:rsidR="003202E7" w:rsidRPr="00B16152" w:rsidRDefault="003202E7" w:rsidP="003202E7">
      <w:pPr>
        <w:pStyle w:val="ListParagraph"/>
        <w:numPr>
          <w:ilvl w:val="0"/>
          <w:numId w:val="3"/>
        </w:numPr>
        <w:spacing w:after="0" w:line="240" w:lineRule="auto"/>
        <w:rPr>
          <w:color w:val="1F497D"/>
        </w:rPr>
      </w:pPr>
      <w:r w:rsidRPr="008C243B">
        <w:t>IMPUTEREF_VERSION</w:t>
      </w:r>
      <w:r w:rsidRPr="008C243B">
        <w:rPr>
          <w:color w:val="1F497D"/>
        </w:rPr>
        <w:t>=</w:t>
      </w:r>
      <w:r w:rsidRPr="00D22571">
        <w:t>ALL_1000G_phase1integrated_</w:t>
      </w:r>
      <w:proofErr w:type="gramStart"/>
      <w:r w:rsidRPr="00D22571">
        <w:t xml:space="preserve">v3  </w:t>
      </w:r>
      <w:r w:rsidRPr="008C243B">
        <w:rPr>
          <w:color w:val="FF0000"/>
        </w:rPr>
        <w:t>[</w:t>
      </w:r>
      <w:proofErr w:type="gramEnd"/>
      <w:r w:rsidRPr="008C243B">
        <w:rPr>
          <w:color w:val="FF0000"/>
        </w:rPr>
        <w:t xml:space="preserve">Note:  This field is the file prefix of the impute reference files. Look at the files in the impute reference file folder and enter the root prefix of the filename (bold in) </w:t>
      </w:r>
      <w:r w:rsidRPr="008C243B">
        <w:rPr>
          <w:b/>
          <w:color w:val="FF0000"/>
        </w:rPr>
        <w:t>ALL_1000G_phase1integrated_</w:t>
      </w:r>
      <w:r w:rsidRPr="008C243B">
        <w:rPr>
          <w:b/>
          <w:bCs/>
          <w:color w:val="FF0000"/>
        </w:rPr>
        <w:t>v3</w:t>
      </w:r>
      <w:r w:rsidRPr="008C243B">
        <w:rPr>
          <w:color w:val="FF0000"/>
        </w:rPr>
        <w:t>_chr9_impute.hap.gz]</w:t>
      </w:r>
      <w:r w:rsidR="00D37924" w:rsidRPr="00D37924">
        <w:rPr>
          <w:b/>
          <w:color w:val="00B050"/>
        </w:rPr>
        <w:t xml:space="preserve"> [Required]</w:t>
      </w:r>
    </w:p>
    <w:p w:rsidR="00B16152" w:rsidRPr="001111CB" w:rsidRDefault="00B16152" w:rsidP="00B16152">
      <w:pPr>
        <w:numPr>
          <w:ilvl w:val="0"/>
          <w:numId w:val="3"/>
        </w:numPr>
        <w:spacing w:after="0" w:line="240" w:lineRule="auto"/>
        <w:rPr>
          <w:color w:val="FF0000"/>
        </w:rPr>
      </w:pPr>
      <w:r w:rsidRPr="001111CB">
        <w:t>USERNAME=</w:t>
      </w:r>
      <w:proofErr w:type="spellStart"/>
      <w:r w:rsidRPr="001111CB">
        <w:t>mXXXXX</w:t>
      </w:r>
      <w:proofErr w:type="spellEnd"/>
      <w:r w:rsidRPr="001111CB">
        <w:t xml:space="preserve">  </w:t>
      </w:r>
      <w:r w:rsidRPr="001111CB">
        <w:rPr>
          <w:color w:val="FF0000"/>
        </w:rPr>
        <w:t>[To create unique directories in the local temp directory to identify the user]</w:t>
      </w:r>
      <w:r w:rsidR="00D37924" w:rsidRPr="00D37924">
        <w:rPr>
          <w:b/>
          <w:color w:val="00B050"/>
        </w:rPr>
        <w:t xml:space="preserve"> [Required]</w:t>
      </w:r>
    </w:p>
    <w:p w:rsidR="00B16152" w:rsidRPr="001111CB" w:rsidRDefault="003A764F" w:rsidP="00B16152">
      <w:pPr>
        <w:numPr>
          <w:ilvl w:val="0"/>
          <w:numId w:val="3"/>
        </w:numPr>
        <w:spacing w:after="0" w:line="240" w:lineRule="auto"/>
        <w:rPr>
          <w:color w:val="FF0000"/>
        </w:rPr>
      </w:pPr>
      <w:hyperlink r:id="rId13" w:history="1">
        <w:r w:rsidR="00B16152" w:rsidRPr="001111CB">
          <w:rPr>
            <w:rStyle w:val="Hyperlink"/>
            <w:color w:val="auto"/>
          </w:rPr>
          <w:t>EMAIL=lastname.firstname@mayo.edu</w:t>
        </w:r>
      </w:hyperlink>
      <w:r w:rsidR="00B16152" w:rsidRPr="001111CB">
        <w:rPr>
          <w:color w:val="FF0000"/>
        </w:rPr>
        <w:t xml:space="preserve"> [Fill in user’s full e-mail address] </w:t>
      </w:r>
    </w:p>
    <w:p w:rsidR="00B16152" w:rsidRPr="008C243B" w:rsidRDefault="00D37924" w:rsidP="00B16152">
      <w:pPr>
        <w:pStyle w:val="ListParagraph"/>
        <w:spacing w:after="0" w:line="240" w:lineRule="auto"/>
        <w:rPr>
          <w:color w:val="1F497D"/>
        </w:rPr>
      </w:pPr>
      <w:r w:rsidRPr="00D37924">
        <w:rPr>
          <w:b/>
          <w:color w:val="00B050"/>
        </w:rPr>
        <w:t>[Required]</w:t>
      </w:r>
    </w:p>
    <w:p w:rsidR="003202E7" w:rsidRDefault="003202E7" w:rsidP="00DA3280">
      <w:pPr>
        <w:spacing w:after="0" w:line="240" w:lineRule="auto"/>
        <w:ind w:left="720"/>
        <w:rPr>
          <w:b/>
          <w:color w:val="FF0000"/>
        </w:rPr>
      </w:pPr>
    </w:p>
    <w:p w:rsidR="00DA3280" w:rsidRPr="008C243B" w:rsidRDefault="008C243B" w:rsidP="00DA3280">
      <w:pPr>
        <w:spacing w:after="0" w:line="240" w:lineRule="auto"/>
        <w:ind w:left="720"/>
        <w:rPr>
          <w:b/>
          <w:color w:val="FF0000"/>
        </w:rPr>
      </w:pPr>
      <w:r w:rsidRPr="008C243B">
        <w:rPr>
          <w:b/>
          <w:color w:val="FF0000"/>
        </w:rPr>
        <w:t>Remaining</w:t>
      </w:r>
      <w:r w:rsidR="00251D98">
        <w:rPr>
          <w:b/>
          <w:color w:val="FF0000"/>
        </w:rPr>
        <w:t xml:space="preserve"> unique</w:t>
      </w:r>
      <w:r w:rsidRPr="008C243B">
        <w:rPr>
          <w:b/>
          <w:color w:val="FF0000"/>
        </w:rPr>
        <w:t xml:space="preserve"> parameters for each module</w:t>
      </w:r>
    </w:p>
    <w:p w:rsidR="008C243B" w:rsidRPr="008C243B" w:rsidRDefault="00251D98" w:rsidP="00DA3280">
      <w:pPr>
        <w:spacing w:after="0" w:line="240" w:lineRule="auto"/>
        <w:ind w:left="720"/>
        <w:rPr>
          <w:b/>
          <w:color w:val="FF0000"/>
        </w:rPr>
      </w:pPr>
      <w:r>
        <w:rPr>
          <w:b/>
          <w:color w:val="FF0000"/>
        </w:rPr>
        <w:t xml:space="preserve">UNIQUE </w:t>
      </w:r>
      <w:r w:rsidR="008C243B" w:rsidRPr="008C243B">
        <w:rPr>
          <w:b/>
          <w:color w:val="FF0000"/>
        </w:rPr>
        <w:t>UPGRADE_BUILD</w:t>
      </w:r>
      <w:r>
        <w:rPr>
          <w:b/>
          <w:color w:val="FF0000"/>
        </w:rPr>
        <w:t xml:space="preserve"> PARAMETERS</w:t>
      </w:r>
    </w:p>
    <w:p w:rsidR="008C243B" w:rsidRPr="008C243B" w:rsidRDefault="008C243B" w:rsidP="008C243B">
      <w:pPr>
        <w:pStyle w:val="ListParagraph"/>
        <w:numPr>
          <w:ilvl w:val="0"/>
          <w:numId w:val="3"/>
        </w:numPr>
        <w:spacing w:after="0" w:line="240" w:lineRule="auto"/>
        <w:rPr>
          <w:color w:val="000000" w:themeColor="text1"/>
        </w:rPr>
      </w:pPr>
      <w:r w:rsidRPr="00C20B61">
        <w:t>DBSNP_DOWNLOADLINK</w:t>
      </w:r>
      <w:r>
        <w:t>=</w:t>
      </w:r>
      <w:r w:rsidRPr="008C243B">
        <w:t xml:space="preserve"> </w:t>
      </w:r>
      <w:r>
        <w:t>ftp://ftp.ncbi.nlm.nih.gov/snp/organisms/human_9606/database/organism_data/b137_SNPChrPosOnRef.bcp.gz</w:t>
      </w:r>
      <w:r w:rsidR="00D22571" w:rsidRPr="00D22571">
        <w:rPr>
          <w:color w:val="FF0000"/>
        </w:rPr>
        <w:t>(Target DBSNP directory for downloading DBSNP file (Output directory will be created if not existing))</w:t>
      </w:r>
      <w:r w:rsidR="00D37924" w:rsidRPr="00D37924">
        <w:rPr>
          <w:b/>
          <w:color w:val="00B050"/>
        </w:rPr>
        <w:t xml:space="preserve"> [Required]</w:t>
      </w:r>
    </w:p>
    <w:p w:rsidR="008C243B" w:rsidRPr="00251D98" w:rsidRDefault="008C243B" w:rsidP="008C243B">
      <w:pPr>
        <w:pStyle w:val="ListParagraph"/>
        <w:numPr>
          <w:ilvl w:val="0"/>
          <w:numId w:val="3"/>
        </w:numPr>
        <w:spacing w:after="0" w:line="240" w:lineRule="auto"/>
        <w:rPr>
          <w:color w:val="000000" w:themeColor="text1"/>
        </w:rPr>
      </w:pPr>
      <w:r w:rsidRPr="00C20B61">
        <w:lastRenderedPageBreak/>
        <w:t>DBSNP_DIR</w:t>
      </w:r>
      <w:r>
        <w:t>=</w:t>
      </w:r>
      <w:r w:rsidRPr="001111CB">
        <w:rPr>
          <w:sz w:val="24"/>
        </w:rPr>
        <w:t>/home/</w:t>
      </w:r>
      <w:proofErr w:type="spellStart"/>
      <w:r w:rsidRPr="001111CB">
        <w:rPr>
          <w:sz w:val="24"/>
        </w:rPr>
        <w:t>EzImputer_Sample_project</w:t>
      </w:r>
      <w:proofErr w:type="spellEnd"/>
      <w:r>
        <w:t>/</w:t>
      </w:r>
      <w:r w:rsidRPr="008C243B">
        <w:t>DBDIR</w:t>
      </w:r>
      <w:r w:rsidR="00D22571" w:rsidRPr="00D22571">
        <w:rPr>
          <w:color w:val="FF0000"/>
        </w:rPr>
        <w:t>(DBSNP download directory)</w:t>
      </w:r>
      <w:r w:rsidR="00D37924" w:rsidRPr="00D37924">
        <w:rPr>
          <w:b/>
          <w:color w:val="00B050"/>
        </w:rPr>
        <w:t xml:space="preserve"> </w:t>
      </w:r>
    </w:p>
    <w:p w:rsidR="00251D98" w:rsidRPr="008C243B" w:rsidRDefault="00251D98" w:rsidP="00251D98">
      <w:pPr>
        <w:pStyle w:val="ListParagraph"/>
        <w:spacing w:after="0" w:line="240" w:lineRule="auto"/>
        <w:rPr>
          <w:color w:val="000000" w:themeColor="text1"/>
        </w:rPr>
      </w:pPr>
    </w:p>
    <w:p w:rsidR="008C243B" w:rsidRDefault="008C243B" w:rsidP="008C243B">
      <w:pPr>
        <w:pStyle w:val="ListParagraph"/>
        <w:spacing w:after="0" w:line="240" w:lineRule="auto"/>
        <w:rPr>
          <w:b/>
          <w:color w:val="FF0000"/>
        </w:rPr>
      </w:pPr>
      <w:r w:rsidRPr="008C243B">
        <w:rPr>
          <w:b/>
          <w:color w:val="FF0000"/>
        </w:rPr>
        <w:t>QC_REQUIRED</w:t>
      </w:r>
      <w:r w:rsidR="00251D98">
        <w:rPr>
          <w:b/>
          <w:color w:val="FF0000"/>
        </w:rPr>
        <w:t xml:space="preserve"> PARAMETERS</w:t>
      </w:r>
    </w:p>
    <w:p w:rsidR="008C243B" w:rsidRPr="008C243B" w:rsidRDefault="008C243B" w:rsidP="008C243B">
      <w:pPr>
        <w:pStyle w:val="ListParagraph"/>
        <w:numPr>
          <w:ilvl w:val="0"/>
          <w:numId w:val="3"/>
        </w:numPr>
        <w:spacing w:after="0" w:line="240" w:lineRule="auto"/>
        <w:rPr>
          <w:color w:val="1F497D"/>
        </w:rPr>
      </w:pPr>
      <w:r w:rsidRPr="008C243B">
        <w:t>GENOTYPE_PERCENT_CUTOFF</w:t>
      </w:r>
      <w:r w:rsidRPr="008C243B">
        <w:rPr>
          <w:color w:val="1F497D"/>
        </w:rPr>
        <w:t>=</w:t>
      </w:r>
      <w:r w:rsidRPr="00D22571">
        <w:t xml:space="preserve">0.05 </w:t>
      </w:r>
      <w:r w:rsidRPr="008C243B">
        <w:rPr>
          <w:color w:val="FF0000"/>
        </w:rPr>
        <w:t>[Marker level missing Threshold Percentage (0-1 values) : any Marker which have more missing value percentage will be dropped]</w:t>
      </w:r>
      <w:r w:rsidR="00D37924" w:rsidRPr="00D37924">
        <w:rPr>
          <w:b/>
          <w:color w:val="00B050"/>
        </w:rPr>
        <w:t xml:space="preserve"> </w:t>
      </w:r>
    </w:p>
    <w:p w:rsidR="008C243B" w:rsidRPr="008C243B" w:rsidRDefault="008C243B" w:rsidP="008C243B">
      <w:pPr>
        <w:pStyle w:val="ListParagraph"/>
        <w:numPr>
          <w:ilvl w:val="0"/>
          <w:numId w:val="3"/>
        </w:numPr>
        <w:spacing w:after="0" w:line="240" w:lineRule="auto"/>
        <w:rPr>
          <w:color w:val="1F497D"/>
        </w:rPr>
      </w:pPr>
      <w:r w:rsidRPr="008C243B">
        <w:t>SAMPLE_PERCENT_CUTOFF</w:t>
      </w:r>
      <w:r w:rsidRPr="008C243B">
        <w:rPr>
          <w:color w:val="1F497D"/>
        </w:rPr>
        <w:t>=</w:t>
      </w:r>
      <w:r w:rsidRPr="00D22571">
        <w:t xml:space="preserve">0.05 </w:t>
      </w:r>
      <w:r w:rsidRPr="008C243B">
        <w:rPr>
          <w:color w:val="FF0000"/>
        </w:rPr>
        <w:t>[Sample level missing Threshold Percentage (0-1 values) : any Sample which have more missing value percentage will be dropped]</w:t>
      </w:r>
    </w:p>
    <w:p w:rsidR="008C243B" w:rsidRPr="008C243B" w:rsidRDefault="008C243B" w:rsidP="008C243B">
      <w:pPr>
        <w:pStyle w:val="ListParagraph"/>
        <w:numPr>
          <w:ilvl w:val="0"/>
          <w:numId w:val="3"/>
        </w:numPr>
        <w:spacing w:after="0" w:line="240" w:lineRule="auto"/>
        <w:rPr>
          <w:color w:val="FF0000"/>
        </w:rPr>
      </w:pPr>
      <w:r w:rsidRPr="008C243B">
        <w:t>BEAGLE_REF_DB</w:t>
      </w:r>
      <w:r w:rsidRPr="00E915E5">
        <w:t>=</w:t>
      </w:r>
      <w:r w:rsidRPr="008C243B">
        <w:rPr>
          <w:sz w:val="24"/>
        </w:rPr>
        <w:t>/home/</w:t>
      </w:r>
      <w:proofErr w:type="spellStart"/>
      <w:r w:rsidRPr="008C243B">
        <w:rPr>
          <w:sz w:val="24"/>
        </w:rPr>
        <w:t>EzImputer_Sample_project</w:t>
      </w:r>
      <w:proofErr w:type="spellEnd"/>
      <w:r w:rsidRPr="008C243B">
        <w:rPr>
          <w:sz w:val="24"/>
        </w:rPr>
        <w:t>/BEAGLE/</w:t>
      </w:r>
      <w:r w:rsidRPr="00E915E5">
        <w:t xml:space="preserve"> </w:t>
      </w:r>
      <w:r w:rsidRPr="008C243B">
        <w:rPr>
          <w:color w:val="FF0000"/>
        </w:rPr>
        <w:t>[Directory that will contain imputation reference reformatted in beagle format. For mapping ambiguous markers to impute reference strand, beagle utility program (check_strands_16May11) is used and for this impute reference should be converted to beagle reference format (these files are generated when your running for the first time and for later runs these files are reused) ]</w:t>
      </w:r>
    </w:p>
    <w:p w:rsidR="008C243B" w:rsidRPr="00251D98" w:rsidRDefault="008C243B" w:rsidP="008C243B">
      <w:pPr>
        <w:pStyle w:val="ListParagraph"/>
        <w:numPr>
          <w:ilvl w:val="0"/>
          <w:numId w:val="3"/>
        </w:numPr>
        <w:spacing w:after="0" w:line="240" w:lineRule="auto"/>
        <w:rPr>
          <w:color w:val="1F497D"/>
        </w:rPr>
      </w:pPr>
      <w:r w:rsidRPr="008C243B">
        <w:t>OPTION</w:t>
      </w:r>
      <w:r w:rsidRPr="008C243B">
        <w:rPr>
          <w:color w:val="1F497D"/>
        </w:rPr>
        <w:t>=</w:t>
      </w:r>
      <w:proofErr w:type="spellStart"/>
      <w:r w:rsidRPr="00D22571">
        <w:t>forward_strand,missing,sexcheck,structure</w:t>
      </w:r>
      <w:proofErr w:type="spellEnd"/>
      <w:r w:rsidRPr="00D22571">
        <w:t xml:space="preserve"> </w:t>
      </w:r>
      <w:r w:rsidRPr="008C243B">
        <w:rPr>
          <w:color w:val="FF0000"/>
        </w:rPr>
        <w:t xml:space="preserve">[Specify the options for the QC steps to be </w:t>
      </w:r>
      <w:proofErr w:type="spellStart"/>
      <w:r w:rsidRPr="008C243B">
        <w:rPr>
          <w:color w:val="FF0000"/>
        </w:rPr>
        <w:t>performed.Multiple</w:t>
      </w:r>
      <w:proofErr w:type="spellEnd"/>
      <w:r w:rsidRPr="008C243B">
        <w:rPr>
          <w:color w:val="FF0000"/>
        </w:rPr>
        <w:t xml:space="preserve"> options can be given as comma separated.” </w:t>
      </w:r>
      <w:proofErr w:type="spellStart"/>
      <w:r w:rsidRPr="008C243B">
        <w:rPr>
          <w:color w:val="FF0000"/>
        </w:rPr>
        <w:t>forward_strand</w:t>
      </w:r>
      <w:proofErr w:type="spellEnd"/>
      <w:r w:rsidRPr="008C243B">
        <w:rPr>
          <w:color w:val="FF0000"/>
        </w:rPr>
        <w:t xml:space="preserve"> -&gt; Forward Strand the input data”, ” missing-&gt; Perform the </w:t>
      </w:r>
      <w:proofErr w:type="spellStart"/>
      <w:r w:rsidRPr="008C243B">
        <w:rPr>
          <w:color w:val="FF0000"/>
        </w:rPr>
        <w:t>missingness</w:t>
      </w:r>
      <w:proofErr w:type="spellEnd"/>
      <w:r w:rsidRPr="008C243B">
        <w:rPr>
          <w:color w:val="FF0000"/>
        </w:rPr>
        <w:t xml:space="preserve"> QC”, ”</w:t>
      </w:r>
      <w:proofErr w:type="spellStart"/>
      <w:r w:rsidRPr="008C243B">
        <w:rPr>
          <w:color w:val="FF0000"/>
        </w:rPr>
        <w:t>sexcheck</w:t>
      </w:r>
      <w:proofErr w:type="spellEnd"/>
      <w:r w:rsidRPr="008C243B">
        <w:rPr>
          <w:color w:val="FF0000"/>
        </w:rPr>
        <w:t>-&gt; Perform plink sex check”, ” structure-&gt; Run structure on the input data”] {for all options “</w:t>
      </w:r>
      <w:proofErr w:type="spellStart"/>
      <w:r w:rsidRPr="008C243B">
        <w:rPr>
          <w:color w:val="FF0000"/>
        </w:rPr>
        <w:t>forward_strand,missing,sexcheck,structure</w:t>
      </w:r>
      <w:proofErr w:type="spellEnd"/>
      <w:r w:rsidRPr="008C243B">
        <w:rPr>
          <w:color w:val="FF0000"/>
        </w:rPr>
        <w:t>”}</w:t>
      </w:r>
    </w:p>
    <w:p w:rsidR="00251D98" w:rsidRPr="008C243B" w:rsidRDefault="00251D98" w:rsidP="008C243B">
      <w:pPr>
        <w:pStyle w:val="ListParagraph"/>
        <w:numPr>
          <w:ilvl w:val="0"/>
          <w:numId w:val="3"/>
        </w:numPr>
        <w:spacing w:after="0" w:line="240" w:lineRule="auto"/>
        <w:rPr>
          <w:color w:val="1F497D"/>
        </w:rPr>
      </w:pPr>
    </w:p>
    <w:p w:rsidR="008C243B" w:rsidRPr="00BF7B2A" w:rsidRDefault="003031C7" w:rsidP="003031C7">
      <w:pPr>
        <w:pStyle w:val="ListParagraph"/>
        <w:spacing w:after="0" w:line="240" w:lineRule="auto"/>
        <w:rPr>
          <w:b/>
          <w:color w:val="FF0000"/>
        </w:rPr>
      </w:pPr>
      <w:r w:rsidRPr="00BF7B2A">
        <w:rPr>
          <w:b/>
          <w:color w:val="FF0000"/>
        </w:rPr>
        <w:t>REF_FILTER</w:t>
      </w:r>
      <w:r w:rsidR="00251D98">
        <w:rPr>
          <w:b/>
          <w:color w:val="FF0000"/>
        </w:rPr>
        <w:t xml:space="preserve"> PARAMETERS</w:t>
      </w:r>
    </w:p>
    <w:p w:rsidR="003031C7" w:rsidRPr="003031C7" w:rsidRDefault="003031C7" w:rsidP="00BF7B2A">
      <w:pPr>
        <w:pStyle w:val="ListParagraph"/>
        <w:numPr>
          <w:ilvl w:val="0"/>
          <w:numId w:val="3"/>
        </w:numPr>
        <w:spacing w:after="0" w:line="240" w:lineRule="auto"/>
      </w:pPr>
      <w:r w:rsidRPr="003031C7">
        <w:t>LMAF</w:t>
      </w:r>
      <w:r>
        <w:t>=</w:t>
      </w:r>
      <w:r w:rsidR="00BF7B2A" w:rsidRPr="00BF7B2A">
        <w:t xml:space="preserve"> 0.005,0.005,0.005,0.005</w:t>
      </w:r>
      <w:r w:rsidR="00BF7B2A" w:rsidRPr="00D22571">
        <w:rPr>
          <w:color w:val="FF0000"/>
        </w:rPr>
        <w:t>(Lower limit of minor allele frequency for each population (optional))</w:t>
      </w:r>
    </w:p>
    <w:p w:rsidR="003031C7" w:rsidRPr="003031C7" w:rsidRDefault="003031C7" w:rsidP="00BF7B2A">
      <w:pPr>
        <w:pStyle w:val="ListParagraph"/>
        <w:numPr>
          <w:ilvl w:val="0"/>
          <w:numId w:val="3"/>
        </w:numPr>
        <w:spacing w:after="0" w:line="240" w:lineRule="auto"/>
      </w:pPr>
      <w:r w:rsidRPr="003031C7">
        <w:t>UMAF</w:t>
      </w:r>
      <w:r>
        <w:t>=</w:t>
      </w:r>
      <w:r w:rsidR="00BF7B2A" w:rsidRPr="00BF7B2A">
        <w:t xml:space="preserve"> 0.5,0.5,0.5,0.5</w:t>
      </w:r>
      <w:r w:rsidR="00BF7B2A" w:rsidRPr="00D22571">
        <w:rPr>
          <w:color w:val="FF0000"/>
        </w:rPr>
        <w:t>(Upper limit of minor allele frequency for each population (optional))</w:t>
      </w:r>
    </w:p>
    <w:p w:rsidR="003031C7" w:rsidRDefault="003031C7" w:rsidP="00BF7B2A">
      <w:pPr>
        <w:pStyle w:val="ListParagraph"/>
        <w:numPr>
          <w:ilvl w:val="0"/>
          <w:numId w:val="3"/>
        </w:numPr>
        <w:spacing w:after="0" w:line="240" w:lineRule="auto"/>
      </w:pPr>
      <w:r w:rsidRPr="003031C7">
        <w:t>POPULATION</w:t>
      </w:r>
      <w:r>
        <w:t>=</w:t>
      </w:r>
      <w:r w:rsidR="00BF7B2A" w:rsidRPr="00BF7B2A">
        <w:t xml:space="preserve"> AFR</w:t>
      </w:r>
      <w:proofErr w:type="gramStart"/>
      <w:r w:rsidR="00BF7B2A" w:rsidRPr="00BF7B2A">
        <w:t>,AMR,ASN,EUR</w:t>
      </w:r>
      <w:proofErr w:type="gramEnd"/>
      <w:r w:rsidR="00BF7B2A" w:rsidRPr="00BF7B2A">
        <w:t xml:space="preserve"> </w:t>
      </w:r>
      <w:r w:rsidR="00D22571" w:rsidRPr="00D22571">
        <w:rPr>
          <w:color w:val="FF0000"/>
        </w:rPr>
        <w:t>(</w:t>
      </w:r>
      <w:r w:rsidR="00BF7B2A" w:rsidRPr="00D22571">
        <w:rPr>
          <w:color w:val="FF0000"/>
        </w:rPr>
        <w:t xml:space="preserve">You can specify populations or sub populations. Multiple populations can be separated by ‘,’. Available populations are AFR, AMR, ASN, EUR and available sub populations are ASW,CEU,CHB,CHS,CLM,FIN,GBR,IBS,JPT,LWK,MXL, PUR,TSI,YRI .  When downloading the 1000 genome data, a file (e.g. ALL_1000G_phase1integrated_feb2012.sample) is downloaded containing the population definitions that can be used by this script. </w:t>
      </w:r>
      <w:r w:rsidR="00D22571">
        <w:t>)</w:t>
      </w:r>
    </w:p>
    <w:p w:rsidR="00BF7B2A" w:rsidRDefault="00BF7B2A" w:rsidP="00BF7B2A">
      <w:pPr>
        <w:pStyle w:val="ListParagraph"/>
        <w:numPr>
          <w:ilvl w:val="0"/>
          <w:numId w:val="3"/>
        </w:numPr>
        <w:spacing w:after="0" w:line="240" w:lineRule="auto"/>
        <w:rPr>
          <w:color w:val="FF0000"/>
        </w:rPr>
      </w:pPr>
      <w:r w:rsidRPr="003031C7">
        <w:t>INCLUDE_POP</w:t>
      </w:r>
      <w:r>
        <w:t>=</w:t>
      </w:r>
      <w:r w:rsidRPr="00BF7B2A">
        <w:t xml:space="preserve"> AFR,AMR,ASN,EUR</w:t>
      </w:r>
      <w:r w:rsidRPr="00D22571">
        <w:rPr>
          <w:color w:val="FF0000"/>
        </w:rPr>
        <w:t>(</w:t>
      </w:r>
      <w:r w:rsidRPr="00D22571">
        <w:rPr>
          <w:bCs/>
          <w:color w:val="FF0000"/>
          <w:sz w:val="24"/>
          <w:szCs w:val="24"/>
        </w:rPr>
        <w:t>Populations to be included in the new reference (other populations are removed)</w:t>
      </w:r>
      <w:r w:rsidRPr="00D22571">
        <w:rPr>
          <w:color w:val="FF0000"/>
        </w:rPr>
        <w:t>)</w:t>
      </w:r>
    </w:p>
    <w:p w:rsidR="00251D98" w:rsidRDefault="00251D98" w:rsidP="00251D98">
      <w:pPr>
        <w:pStyle w:val="ListParagraph"/>
        <w:spacing w:after="0" w:line="240" w:lineRule="auto"/>
        <w:rPr>
          <w:color w:val="FF0000"/>
        </w:rPr>
      </w:pPr>
    </w:p>
    <w:p w:rsidR="00251D98" w:rsidRPr="00BF7B2A" w:rsidRDefault="00251D98" w:rsidP="00251D98">
      <w:pPr>
        <w:pStyle w:val="ListParagraph"/>
        <w:spacing w:after="0" w:line="240" w:lineRule="auto"/>
        <w:rPr>
          <w:b/>
          <w:color w:val="FF0000"/>
        </w:rPr>
      </w:pPr>
      <w:r>
        <w:rPr>
          <w:b/>
          <w:color w:val="FF0000"/>
        </w:rPr>
        <w:t>IMPUTE PARAMETERS</w:t>
      </w:r>
    </w:p>
    <w:p w:rsidR="00251D98" w:rsidRPr="001111CB" w:rsidRDefault="00251D98" w:rsidP="00251D98">
      <w:pPr>
        <w:numPr>
          <w:ilvl w:val="0"/>
          <w:numId w:val="3"/>
        </w:numPr>
        <w:spacing w:after="0" w:line="240" w:lineRule="auto"/>
        <w:rPr>
          <w:color w:val="FF0000"/>
        </w:rPr>
      </w:pPr>
      <w:r w:rsidRPr="001111CB">
        <w:t>FORWARDSTRAND_IND=</w:t>
      </w:r>
      <w:r w:rsidR="00FA2CFE" w:rsidRPr="00E915E5">
        <w:rPr>
          <w:sz w:val="24"/>
        </w:rPr>
        <w:t>/home/EzImputer_Sample_project</w:t>
      </w:r>
      <w:r w:rsidR="00FA2CFE">
        <w:rPr>
          <w:sz w:val="24"/>
        </w:rPr>
        <w:t>/processed_input_ambi_strand.txt</w:t>
      </w:r>
      <w:r w:rsidR="00FA2CFE" w:rsidRPr="001111CB">
        <w:rPr>
          <w:color w:val="FF0000"/>
        </w:rPr>
        <w:t xml:space="preserve"> </w:t>
      </w:r>
      <w:r w:rsidRPr="001111CB">
        <w:rPr>
          <w:color w:val="FF0000"/>
        </w:rPr>
        <w:t>[</w:t>
      </w:r>
      <w:proofErr w:type="spellStart"/>
      <w:r w:rsidRPr="001111CB">
        <w:rPr>
          <w:color w:val="FF0000"/>
        </w:rPr>
        <w:t>fwd</w:t>
      </w:r>
      <w:proofErr w:type="spellEnd"/>
      <w:r w:rsidRPr="001111CB">
        <w:rPr>
          <w:color w:val="FF0000"/>
        </w:rPr>
        <w:t xml:space="preserve"> strand indicator file if you have one or place ‘NA’</w:t>
      </w:r>
      <w:proofErr w:type="gramStart"/>
      <w:r w:rsidRPr="001111CB">
        <w:rPr>
          <w:color w:val="FF0000"/>
        </w:rPr>
        <w:t>  [</w:t>
      </w:r>
      <w:proofErr w:type="gramEnd"/>
      <w:r w:rsidRPr="001111CB">
        <w:rPr>
          <w:color w:val="FF0000"/>
        </w:rPr>
        <w:t xml:space="preserve">no </w:t>
      </w:r>
      <w:proofErr w:type="spellStart"/>
      <w:r w:rsidRPr="001111CB">
        <w:rPr>
          <w:color w:val="FF0000"/>
        </w:rPr>
        <w:t>gzip</w:t>
      </w:r>
      <w:proofErr w:type="spellEnd"/>
      <w:r w:rsidRPr="001111CB">
        <w:rPr>
          <w:color w:val="FF0000"/>
        </w:rPr>
        <w:t xml:space="preserve"> files allowed] ] [If you want to create </w:t>
      </w:r>
      <w:proofErr w:type="spellStart"/>
      <w:r w:rsidRPr="001111CB">
        <w:rPr>
          <w:color w:val="FF0000"/>
        </w:rPr>
        <w:t>a</w:t>
      </w:r>
      <w:proofErr w:type="spellEnd"/>
      <w:r w:rsidRPr="001111CB">
        <w:rPr>
          <w:color w:val="FF0000"/>
        </w:rPr>
        <w:t xml:space="preserve"> indicator file specially to deal with ambiguous </w:t>
      </w:r>
      <w:proofErr w:type="spellStart"/>
      <w:r w:rsidRPr="001111CB">
        <w:rPr>
          <w:color w:val="FF0000"/>
        </w:rPr>
        <w:t>snps</w:t>
      </w:r>
      <w:proofErr w:type="spellEnd"/>
      <w:r w:rsidRPr="001111CB">
        <w:rPr>
          <w:color w:val="FF0000"/>
        </w:rPr>
        <w:t xml:space="preserve"> you can use this script </w:t>
      </w:r>
      <w:hyperlink w:anchor="CFA" w:history="1">
        <w:r w:rsidRPr="001111CB">
          <w:rPr>
            <w:rStyle w:val="Hyperlink"/>
            <w:color w:val="FF0000"/>
            <w:sz w:val="24"/>
          </w:rPr>
          <w:t>Create_fwdstrd_ind_4ambiInputMarkers</w:t>
        </w:r>
      </w:hyperlink>
      <w:r w:rsidRPr="001111CB">
        <w:rPr>
          <w:rStyle w:val="Hyperlink"/>
          <w:color w:val="FF0000"/>
          <w:sz w:val="24"/>
        </w:rPr>
        <w:t>*).</w:t>
      </w:r>
    </w:p>
    <w:p w:rsidR="00251D98" w:rsidRPr="001111CB" w:rsidRDefault="00251D98" w:rsidP="00251D98">
      <w:pPr>
        <w:numPr>
          <w:ilvl w:val="0"/>
          <w:numId w:val="3"/>
        </w:numPr>
        <w:spacing w:after="0" w:line="240" w:lineRule="auto"/>
        <w:rPr>
          <w:color w:val="FF0000"/>
        </w:rPr>
      </w:pPr>
      <w:r w:rsidRPr="001111CB">
        <w:t xml:space="preserve">IMPUTE_WINDOW=5000000 </w:t>
      </w:r>
      <w:r w:rsidRPr="001111CB">
        <w:rPr>
          <w:color w:val="FF0000"/>
        </w:rPr>
        <w:t>[Impute window size you want to chop, should be between 2mb and 5mb]</w:t>
      </w:r>
    </w:p>
    <w:p w:rsidR="00251D98" w:rsidRPr="001111CB" w:rsidRDefault="00251D98" w:rsidP="00251D98">
      <w:pPr>
        <w:numPr>
          <w:ilvl w:val="0"/>
          <w:numId w:val="3"/>
        </w:numPr>
        <w:spacing w:after="0" w:line="240" w:lineRule="auto"/>
        <w:rPr>
          <w:color w:val="FF0000"/>
        </w:rPr>
      </w:pPr>
      <w:r w:rsidRPr="001111CB">
        <w:t xml:space="preserve">IMPUTE_EDGE=125 </w:t>
      </w:r>
      <w:r w:rsidRPr="001111CB">
        <w:rPr>
          <w:color w:val="FF0000"/>
        </w:rPr>
        <w:t>[buffer region for the windows ,must be in KB ]</w:t>
      </w:r>
    </w:p>
    <w:p w:rsidR="00251D98" w:rsidRPr="001111CB" w:rsidRDefault="00251D98" w:rsidP="00251D98">
      <w:pPr>
        <w:numPr>
          <w:ilvl w:val="0"/>
          <w:numId w:val="3"/>
        </w:numPr>
        <w:spacing w:after="0" w:line="240" w:lineRule="auto"/>
        <w:rPr>
          <w:color w:val="FF0000"/>
        </w:rPr>
      </w:pPr>
      <w:r w:rsidRPr="001111CB">
        <w:t>HAPS=/data4/</w:t>
      </w:r>
      <w:proofErr w:type="spellStart"/>
      <w:r w:rsidRPr="001111CB">
        <w:t>bsi</w:t>
      </w:r>
      <w:proofErr w:type="spellEnd"/>
      <w:r w:rsidRPr="001111CB">
        <w:t>/</w:t>
      </w:r>
      <w:proofErr w:type="spellStart"/>
      <w:r w:rsidRPr="001111CB">
        <w:t>RandD</w:t>
      </w:r>
      <w:proofErr w:type="spellEnd"/>
      <w:r w:rsidRPr="001111CB">
        <w:t xml:space="preserve">/Workflow/temp/shapeit_jobs.tar.gz </w:t>
      </w:r>
      <w:r w:rsidRPr="001111CB">
        <w:rPr>
          <w:color w:val="FF0000"/>
        </w:rPr>
        <w:t xml:space="preserve">[If you have pre-phased already done then give path to tar file or enter ‘NA’] </w:t>
      </w:r>
    </w:p>
    <w:p w:rsidR="00251D98" w:rsidRPr="001111CB" w:rsidRDefault="00251D98" w:rsidP="00251D98">
      <w:pPr>
        <w:numPr>
          <w:ilvl w:val="0"/>
          <w:numId w:val="3"/>
        </w:numPr>
        <w:spacing w:after="0" w:line="240" w:lineRule="auto"/>
        <w:rPr>
          <w:color w:val="FF0000"/>
        </w:rPr>
      </w:pPr>
      <w:r w:rsidRPr="001111CB">
        <w:t xml:space="preserve">SGE_SHAPEIT_MEM=15G </w:t>
      </w:r>
      <w:r w:rsidRPr="001111CB">
        <w:rPr>
          <w:color w:val="FF0000"/>
        </w:rPr>
        <w:t xml:space="preserve">[Expected memory taken by your shape it jobs ] [even if your </w:t>
      </w:r>
      <w:proofErr w:type="spellStart"/>
      <w:r w:rsidRPr="001111CB">
        <w:rPr>
          <w:color w:val="FF0000"/>
        </w:rPr>
        <w:t>shapeit</w:t>
      </w:r>
      <w:proofErr w:type="spellEnd"/>
      <w:r w:rsidRPr="001111CB">
        <w:rPr>
          <w:color w:val="FF0000"/>
        </w:rPr>
        <w:t xml:space="preserve"> jobs are done just give some numbers][optional parameter but should present when PBS=NO ]</w:t>
      </w:r>
    </w:p>
    <w:p w:rsidR="00251D98" w:rsidRPr="001111CB" w:rsidRDefault="00251D98" w:rsidP="00251D98">
      <w:pPr>
        <w:numPr>
          <w:ilvl w:val="0"/>
          <w:numId w:val="3"/>
        </w:numPr>
        <w:spacing w:after="0" w:line="240" w:lineRule="auto"/>
        <w:rPr>
          <w:color w:val="FF0000"/>
        </w:rPr>
      </w:pPr>
      <w:r w:rsidRPr="001111CB">
        <w:t xml:space="preserve">SGE_SHAPEIT_QUEUE=1-day </w:t>
      </w:r>
      <w:r w:rsidRPr="001111CB">
        <w:rPr>
          <w:color w:val="FF0000"/>
        </w:rPr>
        <w:t xml:space="preserve">[Queue you want submit for </w:t>
      </w:r>
      <w:proofErr w:type="spellStart"/>
      <w:r w:rsidRPr="001111CB">
        <w:rPr>
          <w:color w:val="FF0000"/>
        </w:rPr>
        <w:t>shapeit</w:t>
      </w:r>
      <w:proofErr w:type="spellEnd"/>
      <w:r w:rsidRPr="001111CB">
        <w:rPr>
          <w:color w:val="FF0000"/>
        </w:rPr>
        <w:t xml:space="preserve"> jobs ] [even if your </w:t>
      </w:r>
      <w:proofErr w:type="spellStart"/>
      <w:r w:rsidRPr="001111CB">
        <w:rPr>
          <w:color w:val="FF0000"/>
        </w:rPr>
        <w:t>shapeit</w:t>
      </w:r>
      <w:proofErr w:type="spellEnd"/>
      <w:r w:rsidRPr="001111CB">
        <w:rPr>
          <w:color w:val="FF0000"/>
        </w:rPr>
        <w:t xml:space="preserve"> jobs are done just give some numbers] [optional parameter but should present when PBS=NO ]</w:t>
      </w:r>
    </w:p>
    <w:p w:rsidR="00251D98" w:rsidRPr="001111CB" w:rsidRDefault="00251D98" w:rsidP="00251D98">
      <w:pPr>
        <w:numPr>
          <w:ilvl w:val="0"/>
          <w:numId w:val="3"/>
        </w:numPr>
        <w:spacing w:after="0" w:line="240" w:lineRule="auto"/>
        <w:rPr>
          <w:color w:val="FF0000"/>
        </w:rPr>
      </w:pPr>
      <w:r w:rsidRPr="001111CB">
        <w:t xml:space="preserve">SGE_IMPUTE_MEM=15G </w:t>
      </w:r>
      <w:r w:rsidRPr="001111CB">
        <w:rPr>
          <w:color w:val="FF0000"/>
        </w:rPr>
        <w:t xml:space="preserve">[Expected memory taken by your impute jobs ] [optional parameter but should present when PBS=NO ] </w:t>
      </w:r>
    </w:p>
    <w:p w:rsidR="00251D98" w:rsidRPr="001111CB" w:rsidRDefault="00251D98" w:rsidP="00251D98">
      <w:pPr>
        <w:numPr>
          <w:ilvl w:val="0"/>
          <w:numId w:val="3"/>
        </w:numPr>
        <w:spacing w:after="0" w:line="240" w:lineRule="auto"/>
        <w:rPr>
          <w:color w:val="FF0000"/>
        </w:rPr>
      </w:pPr>
      <w:r w:rsidRPr="001111CB">
        <w:lastRenderedPageBreak/>
        <w:t>SGE_IMPUTE_QUEUE=1-day  </w:t>
      </w:r>
      <w:r w:rsidRPr="001111CB">
        <w:rPr>
          <w:color w:val="FF0000"/>
        </w:rPr>
        <w:t xml:space="preserve">[Queue you want submit for impute jobs ] [optional parameter but should present when PBS=NO ] </w:t>
      </w:r>
    </w:p>
    <w:p w:rsidR="00251D98" w:rsidRPr="001111CB" w:rsidRDefault="00251D98" w:rsidP="00251D98">
      <w:pPr>
        <w:pStyle w:val="ListParagraph"/>
        <w:numPr>
          <w:ilvl w:val="0"/>
          <w:numId w:val="3"/>
        </w:numPr>
      </w:pPr>
      <w:r w:rsidRPr="001111CB">
        <w:t xml:space="preserve">IMPUTEREF_VERSION= ALL_1000G_phase1integrated_v3 </w:t>
      </w:r>
    </w:p>
    <w:p w:rsidR="00251D98" w:rsidRPr="001111CB" w:rsidRDefault="00251D98" w:rsidP="00251D98">
      <w:pPr>
        <w:ind w:left="720"/>
        <w:rPr>
          <w:color w:val="FF0000"/>
        </w:rPr>
      </w:pPr>
      <w:r w:rsidRPr="001111CB">
        <w:rPr>
          <w:color w:val="FF0000"/>
        </w:rPr>
        <w:t xml:space="preserve">[Note:  This field is the file prefix of the impute reference files. Look at the files in the impute reference file folder and enter the root prefix of the filename (bold </w:t>
      </w:r>
      <w:proofErr w:type="gramStart"/>
      <w:r w:rsidRPr="001111CB">
        <w:rPr>
          <w:color w:val="FF0000"/>
        </w:rPr>
        <w:t>in )</w:t>
      </w:r>
      <w:proofErr w:type="gramEnd"/>
      <w:r w:rsidRPr="001111CB">
        <w:rPr>
          <w:color w:val="FF0000"/>
        </w:rPr>
        <w:t xml:space="preserve"> </w:t>
      </w:r>
      <w:r w:rsidRPr="001111CB">
        <w:rPr>
          <w:b/>
          <w:color w:val="FF0000"/>
        </w:rPr>
        <w:t>ALL_1000G_phase1integrated_</w:t>
      </w:r>
      <w:r w:rsidRPr="001111CB">
        <w:rPr>
          <w:b/>
          <w:bCs/>
          <w:color w:val="FF0000"/>
        </w:rPr>
        <w:t>v3</w:t>
      </w:r>
      <w:r w:rsidRPr="001111CB">
        <w:rPr>
          <w:color w:val="FF0000"/>
        </w:rPr>
        <w:t>_chr9_impute.hap.gz]</w:t>
      </w:r>
    </w:p>
    <w:p w:rsidR="00251D98" w:rsidRPr="001111CB" w:rsidRDefault="00251D98" w:rsidP="00251D98">
      <w:pPr>
        <w:numPr>
          <w:ilvl w:val="0"/>
          <w:numId w:val="3"/>
        </w:numPr>
        <w:spacing w:after="0" w:line="240" w:lineRule="auto"/>
        <w:rPr>
          <w:color w:val="FF0000"/>
        </w:rPr>
      </w:pPr>
      <w:r w:rsidRPr="001111CB">
        <w:t xml:space="preserve">LOCALTEMP_SHAPEIT=4G </w:t>
      </w:r>
      <w:r w:rsidRPr="001111CB">
        <w:rPr>
          <w:color w:val="FF0000"/>
        </w:rPr>
        <w:t xml:space="preserve">[Local temp space required by the </w:t>
      </w:r>
      <w:proofErr w:type="spellStart"/>
      <w:r w:rsidRPr="001111CB">
        <w:rPr>
          <w:color w:val="FF0000"/>
        </w:rPr>
        <w:t>shapeit</w:t>
      </w:r>
      <w:proofErr w:type="spellEnd"/>
      <w:r w:rsidRPr="001111CB">
        <w:rPr>
          <w:color w:val="FF0000"/>
        </w:rPr>
        <w:t xml:space="preserve"> </w:t>
      </w:r>
      <w:proofErr w:type="spellStart"/>
      <w:r w:rsidRPr="001111CB">
        <w:rPr>
          <w:color w:val="FF0000"/>
        </w:rPr>
        <w:t>sungrid</w:t>
      </w:r>
      <w:proofErr w:type="spellEnd"/>
      <w:r w:rsidRPr="001111CB">
        <w:rPr>
          <w:color w:val="FF0000"/>
        </w:rPr>
        <w:t xml:space="preserve"> engine jobs to compress result files]</w:t>
      </w:r>
    </w:p>
    <w:p w:rsidR="00251D98" w:rsidRPr="001111CB" w:rsidRDefault="00251D98" w:rsidP="00251D98">
      <w:pPr>
        <w:numPr>
          <w:ilvl w:val="0"/>
          <w:numId w:val="3"/>
        </w:numPr>
        <w:spacing w:after="0" w:line="240" w:lineRule="auto"/>
        <w:rPr>
          <w:color w:val="FF0000"/>
        </w:rPr>
      </w:pPr>
      <w:r w:rsidRPr="001111CB">
        <w:t xml:space="preserve">LOCALTEMP_IMPUTE=1G </w:t>
      </w:r>
      <w:r w:rsidRPr="001111CB">
        <w:rPr>
          <w:color w:val="FF0000"/>
        </w:rPr>
        <w:t xml:space="preserve">[Local temp space required by the impute </w:t>
      </w:r>
      <w:proofErr w:type="spellStart"/>
      <w:r w:rsidRPr="001111CB">
        <w:rPr>
          <w:color w:val="FF0000"/>
        </w:rPr>
        <w:t>sungrid</w:t>
      </w:r>
      <w:proofErr w:type="spellEnd"/>
      <w:r w:rsidRPr="001111CB">
        <w:rPr>
          <w:color w:val="FF0000"/>
        </w:rPr>
        <w:t xml:space="preserve"> engine jobs to compress result files]</w:t>
      </w:r>
    </w:p>
    <w:p w:rsidR="00251D98" w:rsidRPr="001111CB" w:rsidRDefault="00251D98" w:rsidP="00251D98">
      <w:pPr>
        <w:numPr>
          <w:ilvl w:val="0"/>
          <w:numId w:val="3"/>
        </w:numPr>
        <w:spacing w:after="0" w:line="240" w:lineRule="auto"/>
        <w:rPr>
          <w:color w:val="FF0000"/>
        </w:rPr>
      </w:pPr>
      <w:r w:rsidRPr="001111CB">
        <w:t xml:space="preserve">LOCALTEMP= </w:t>
      </w:r>
      <w:r w:rsidRPr="001111CB">
        <w:rPr>
          <w:sz w:val="24"/>
        </w:rPr>
        <w:t>/home/</w:t>
      </w:r>
      <w:proofErr w:type="spellStart"/>
      <w:r w:rsidRPr="001111CB">
        <w:rPr>
          <w:sz w:val="24"/>
        </w:rPr>
        <w:t>EzImputer_Sample_project</w:t>
      </w:r>
      <w:proofErr w:type="spellEnd"/>
      <w:r w:rsidRPr="001111CB">
        <w:t>/temp/LOCALTEMP</w:t>
      </w:r>
      <w:r w:rsidRPr="001111CB">
        <w:rPr>
          <w:color w:val="FF0000"/>
        </w:rPr>
        <w:t xml:space="preserve"> [Path to local temp space required by the impute sun grid engine jobs to compress result files. If your SGE doesn’t have enough space on the computational nodes you can point to the TEMP_FOLDER ]</w:t>
      </w:r>
    </w:p>
    <w:p w:rsidR="00251D98" w:rsidRPr="001111CB" w:rsidRDefault="00251D98" w:rsidP="00251D98">
      <w:pPr>
        <w:numPr>
          <w:ilvl w:val="0"/>
          <w:numId w:val="3"/>
        </w:numPr>
        <w:spacing w:after="0" w:line="240" w:lineRule="auto"/>
        <w:rPr>
          <w:color w:val="FF0000"/>
        </w:rPr>
      </w:pPr>
      <w:r w:rsidRPr="001111CB">
        <w:t>RESTART=NO</w:t>
      </w:r>
      <w:r w:rsidRPr="001111CB">
        <w:rPr>
          <w:color w:val="FF0000"/>
        </w:rPr>
        <w:t xml:space="preserve"> [(1) ‘NO’ for initial run&lt;no restart&gt;. (2) ‘SHAPEIT’ to restart the workflow if some phasing (</w:t>
      </w:r>
      <w:proofErr w:type="spellStart"/>
      <w:r w:rsidRPr="001111CB">
        <w:rPr>
          <w:color w:val="FF0000"/>
        </w:rPr>
        <w:t>shapeit</w:t>
      </w:r>
      <w:proofErr w:type="spellEnd"/>
      <w:r w:rsidRPr="001111CB">
        <w:rPr>
          <w:color w:val="FF0000"/>
        </w:rPr>
        <w:t>) jobs fail at phasing state. (3) ‘IMPUTE’ to restart the workflow if some impute jobs fail at imputation state. (4) ‘POST’ to restart the workflow if some post processing jobs fail at post processing state(generation of r2 files, indicator files).  Please remember and enter the same ‘INNER_DIR” name as of the initial run for options ‘SHAPEIT’, ‘IMPUTE’ and for ‘POST’.]</w:t>
      </w:r>
    </w:p>
    <w:p w:rsidR="00251D98" w:rsidRPr="00EA6B43" w:rsidRDefault="00251D98" w:rsidP="00251D98">
      <w:pPr>
        <w:numPr>
          <w:ilvl w:val="0"/>
          <w:numId w:val="3"/>
        </w:numPr>
        <w:spacing w:after="0" w:line="240" w:lineRule="auto"/>
        <w:rPr>
          <w:color w:val="FF0000"/>
        </w:rPr>
      </w:pPr>
      <w:r w:rsidRPr="001111CB">
        <w:t>SHAPEITONLY=YES</w:t>
      </w:r>
      <w:r w:rsidRPr="0013754B">
        <w:rPr>
          <w:color w:val="FF0000"/>
        </w:rPr>
        <w:t xml:space="preserve">(IF you want just the </w:t>
      </w:r>
      <w:proofErr w:type="spellStart"/>
      <w:r w:rsidRPr="0013754B">
        <w:rPr>
          <w:color w:val="FF0000"/>
        </w:rPr>
        <w:t>prephasing</w:t>
      </w:r>
      <w:proofErr w:type="spellEnd"/>
      <w:r w:rsidRPr="0013754B">
        <w:rPr>
          <w:color w:val="FF0000"/>
        </w:rPr>
        <w:t xml:space="preserve"> set this option to ‘YES” or else use ‘NO’)</w:t>
      </w:r>
    </w:p>
    <w:p w:rsidR="00251D98" w:rsidRDefault="00251D98" w:rsidP="00251D98">
      <w:pPr>
        <w:numPr>
          <w:ilvl w:val="0"/>
          <w:numId w:val="3"/>
        </w:numPr>
        <w:spacing w:after="0" w:line="240" w:lineRule="auto"/>
        <w:rPr>
          <w:color w:val="FF0000"/>
        </w:rPr>
      </w:pPr>
      <w:r w:rsidRPr="001111CB">
        <w:t xml:space="preserve">PBS=NO </w:t>
      </w:r>
      <w:r>
        <w:rPr>
          <w:color w:val="FF0000"/>
        </w:rPr>
        <w:t xml:space="preserve">(This should be set to YES if your running on PBS system instead of SUNGRID engine (For BORA set this option to YES if you are running jobs on </w:t>
      </w:r>
      <w:proofErr w:type="spellStart"/>
      <w:r>
        <w:rPr>
          <w:color w:val="FF0000"/>
        </w:rPr>
        <w:t>iforge</w:t>
      </w:r>
      <w:proofErr w:type="spellEnd"/>
      <w:r>
        <w:rPr>
          <w:color w:val="FF0000"/>
        </w:rPr>
        <w:t>))</w:t>
      </w:r>
    </w:p>
    <w:p w:rsidR="00251D98" w:rsidRDefault="00251D98" w:rsidP="00251D98">
      <w:pPr>
        <w:numPr>
          <w:ilvl w:val="0"/>
          <w:numId w:val="3"/>
        </w:numPr>
        <w:spacing w:after="0" w:line="240" w:lineRule="auto"/>
        <w:rPr>
          <w:color w:val="FF0000"/>
        </w:rPr>
      </w:pPr>
      <w:r w:rsidRPr="001111CB">
        <w:t xml:space="preserve">PBS_PARAM="-l </w:t>
      </w:r>
      <w:proofErr w:type="spellStart"/>
      <w:r w:rsidRPr="001111CB">
        <w:t>walltime</w:t>
      </w:r>
      <w:proofErr w:type="spellEnd"/>
      <w:r w:rsidRPr="001111CB">
        <w:t>=10:05:00,-l nodes=1</w:t>
      </w:r>
      <w:proofErr w:type="gramStart"/>
      <w:r w:rsidRPr="001111CB">
        <w:t>:ppn</w:t>
      </w:r>
      <w:proofErr w:type="gramEnd"/>
      <w:r w:rsidRPr="001111CB">
        <w:t>=1,-A normal,-A bf0"</w:t>
      </w:r>
      <w:r w:rsidRPr="007D4F5C">
        <w:rPr>
          <w:color w:val="FF0000"/>
        </w:rPr>
        <w:t>[Should be in double quotes “” and should include only ‘-l’ (wall clock times and number of nodes</w:t>
      </w:r>
      <w:r>
        <w:rPr>
          <w:color w:val="FF0000"/>
        </w:rPr>
        <w:t xml:space="preserve">, make sure you select optimum time for each shape it and impute job each. Some </w:t>
      </w:r>
      <w:proofErr w:type="spellStart"/>
      <w:r>
        <w:rPr>
          <w:color w:val="FF0000"/>
        </w:rPr>
        <w:t>shapeit</w:t>
      </w:r>
      <w:proofErr w:type="spellEnd"/>
      <w:r>
        <w:rPr>
          <w:color w:val="FF0000"/>
        </w:rPr>
        <w:t>&lt;Phasing&gt; jobs may take few days to complete</w:t>
      </w:r>
      <w:r w:rsidRPr="007D4F5C">
        <w:rPr>
          <w:color w:val="FF0000"/>
        </w:rPr>
        <w:t xml:space="preserve">) and ‘–A’ (account string and queue type) remaining parameters are filled by the workflow] </w:t>
      </w:r>
      <w:r>
        <w:rPr>
          <w:color w:val="FF0000"/>
        </w:rPr>
        <w:t xml:space="preserve">[optional parameter but should present when </w:t>
      </w:r>
      <w:r w:rsidRPr="008940C3">
        <w:rPr>
          <w:color w:val="1F497D"/>
        </w:rPr>
        <w:t>PBS</w:t>
      </w:r>
      <w:r>
        <w:rPr>
          <w:color w:val="FF0000"/>
        </w:rPr>
        <w:t>=YES ]</w:t>
      </w:r>
    </w:p>
    <w:p w:rsidR="00251D98" w:rsidRDefault="00251D98" w:rsidP="00251D98">
      <w:pPr>
        <w:numPr>
          <w:ilvl w:val="0"/>
          <w:numId w:val="3"/>
        </w:numPr>
        <w:spacing w:after="0" w:line="240" w:lineRule="auto"/>
        <w:rPr>
          <w:color w:val="FF0000"/>
        </w:rPr>
      </w:pPr>
      <w:r w:rsidRPr="001111CB">
        <w:t xml:space="preserve">CHR_START_INPUT=YES </w:t>
      </w:r>
      <w:r>
        <w:rPr>
          <w:color w:val="FF0000"/>
        </w:rPr>
        <w:t>(Set this option to ‘YES’ if you want impute to small regions instead of whole chromosomes. So the imputation start position and stop position will be based on input data but not on the reference start and stop)</w:t>
      </w:r>
    </w:p>
    <w:p w:rsidR="00251D98" w:rsidRDefault="00251D98" w:rsidP="00251D98">
      <w:pPr>
        <w:numPr>
          <w:ilvl w:val="0"/>
          <w:numId w:val="3"/>
        </w:numPr>
        <w:spacing w:after="0" w:line="240" w:lineRule="auto"/>
        <w:rPr>
          <w:color w:val="FF0000"/>
        </w:rPr>
      </w:pPr>
      <w:r w:rsidRPr="001111CB">
        <w:t xml:space="preserve">SMALL_REGION_EXTN_START=2000000 </w:t>
      </w:r>
      <w:r>
        <w:rPr>
          <w:color w:val="FF0000"/>
        </w:rPr>
        <w:t xml:space="preserve">(If you want to extend the imputation on the start of the small region. Please specify bases in unit Bases) [optional parameter but should present when </w:t>
      </w:r>
      <w:r w:rsidRPr="00173BC4">
        <w:rPr>
          <w:color w:val="002060"/>
        </w:rPr>
        <w:t>CHR_START_INPUT</w:t>
      </w:r>
      <w:r>
        <w:rPr>
          <w:color w:val="FF0000"/>
        </w:rPr>
        <w:t>=YES]</w:t>
      </w:r>
      <w:r w:rsidRPr="00280680">
        <w:rPr>
          <w:color w:val="FF0000"/>
        </w:rPr>
        <w:t xml:space="preserve"> </w:t>
      </w:r>
      <w:r>
        <w:rPr>
          <w:color w:val="FF0000"/>
        </w:rPr>
        <w:t xml:space="preserve">[optional parameter but should present when </w:t>
      </w:r>
      <w:r w:rsidRPr="00173BC4">
        <w:rPr>
          <w:color w:val="002060"/>
        </w:rPr>
        <w:t>CHR_START_INPUT</w:t>
      </w:r>
      <w:r>
        <w:rPr>
          <w:color w:val="FF0000"/>
        </w:rPr>
        <w:t>=YES]</w:t>
      </w:r>
    </w:p>
    <w:p w:rsidR="00251D98" w:rsidRDefault="00251D98" w:rsidP="00251D98">
      <w:pPr>
        <w:numPr>
          <w:ilvl w:val="0"/>
          <w:numId w:val="3"/>
        </w:numPr>
        <w:spacing w:after="0" w:line="240" w:lineRule="auto"/>
        <w:rPr>
          <w:color w:val="FF0000"/>
        </w:rPr>
      </w:pPr>
      <w:r w:rsidRPr="001111CB">
        <w:t xml:space="preserve">SMALL_REGION_EXTN_STOP=2500000 </w:t>
      </w:r>
      <w:r>
        <w:rPr>
          <w:color w:val="FF0000"/>
        </w:rPr>
        <w:t>(If you want to extend the imputation on the end of the small region. Please specify bases in unit Bases)</w:t>
      </w:r>
      <w:r w:rsidRPr="00F34B0F">
        <w:rPr>
          <w:color w:val="FF0000"/>
        </w:rPr>
        <w:t xml:space="preserve"> </w:t>
      </w:r>
      <w:r>
        <w:rPr>
          <w:color w:val="FF0000"/>
        </w:rPr>
        <w:t xml:space="preserve">[optional parameter but should present when </w:t>
      </w:r>
      <w:r w:rsidRPr="001111CB">
        <w:t>CHR_START_INPUT=YES</w:t>
      </w:r>
      <w:r>
        <w:rPr>
          <w:color w:val="FF0000"/>
        </w:rPr>
        <w:t>]</w:t>
      </w:r>
      <w:r w:rsidRPr="00280680">
        <w:rPr>
          <w:color w:val="FF0000"/>
        </w:rPr>
        <w:t xml:space="preserve"> </w:t>
      </w:r>
      <w:r>
        <w:rPr>
          <w:color w:val="FF0000"/>
        </w:rPr>
        <w:t xml:space="preserve">[optional parameter but should present when </w:t>
      </w:r>
      <w:r w:rsidRPr="001111CB">
        <w:t>CHR_START_INPUT=YES</w:t>
      </w:r>
      <w:r>
        <w:rPr>
          <w:color w:val="FF0000"/>
        </w:rPr>
        <w:t>]</w:t>
      </w:r>
    </w:p>
    <w:p w:rsidR="00251D98" w:rsidRDefault="00251D98" w:rsidP="00251D98">
      <w:pPr>
        <w:numPr>
          <w:ilvl w:val="0"/>
          <w:numId w:val="3"/>
        </w:numPr>
        <w:spacing w:after="0" w:line="240" w:lineRule="auto"/>
        <w:rPr>
          <w:color w:val="FF0000"/>
        </w:rPr>
      </w:pPr>
      <w:r w:rsidRPr="001111CB">
        <w:t xml:space="preserve">WINDOW_CUTOFF_NUM_MARKERS=200 </w:t>
      </w:r>
      <w:r>
        <w:rPr>
          <w:color w:val="FF0000"/>
        </w:rPr>
        <w:t xml:space="preserve">(Minimum number of input data and reference markers to be present on a window for imputation. If the number of markers are less than cutoff then the window will be merge to next one to meet the cutoff). </w:t>
      </w:r>
    </w:p>
    <w:p w:rsidR="00251D98" w:rsidRDefault="00251D98" w:rsidP="00251D98">
      <w:pPr>
        <w:numPr>
          <w:ilvl w:val="0"/>
          <w:numId w:val="3"/>
        </w:numPr>
        <w:spacing w:after="0" w:line="240" w:lineRule="auto"/>
        <w:rPr>
          <w:color w:val="FF0000"/>
        </w:rPr>
      </w:pPr>
      <w:r w:rsidRPr="001111CB">
        <w:t xml:space="preserve">EDGE_CUTOFF_NUM_MARKERS =50 </w:t>
      </w:r>
      <w:r>
        <w:rPr>
          <w:color w:val="FF0000"/>
        </w:rPr>
        <w:t xml:space="preserve">(Minimum number of input data markers to be present on a buffer region for imputing a window.  If the numbers of markers are less than </w:t>
      </w:r>
      <w:proofErr w:type="gramStart"/>
      <w:r>
        <w:rPr>
          <w:color w:val="FF0000"/>
        </w:rPr>
        <w:t>cutoff</w:t>
      </w:r>
      <w:proofErr w:type="gramEnd"/>
      <w:r>
        <w:rPr>
          <w:color w:val="FF0000"/>
        </w:rPr>
        <w:t xml:space="preserve"> then the edges will be extended up to 2 MB to meet the cutoff).</w:t>
      </w:r>
    </w:p>
    <w:p w:rsidR="00251D98" w:rsidRPr="00E62E9A" w:rsidRDefault="00251D98" w:rsidP="00251D98">
      <w:pPr>
        <w:numPr>
          <w:ilvl w:val="0"/>
          <w:numId w:val="3"/>
        </w:numPr>
        <w:spacing w:after="0" w:line="240" w:lineRule="auto"/>
        <w:rPr>
          <w:rFonts w:cstheme="minorHAnsi"/>
          <w:color w:val="1F497D" w:themeColor="text2"/>
        </w:rPr>
      </w:pPr>
      <w:r w:rsidRPr="003810A4">
        <w:rPr>
          <w:rFonts w:cstheme="minorHAnsi"/>
        </w:rPr>
        <w:t>SHAPEIT_EXTRA_PARAM</w:t>
      </w:r>
      <w:r w:rsidRPr="001111CB">
        <w:rPr>
          <w:rFonts w:cstheme="minorHAnsi"/>
        </w:rPr>
        <w:t>=</w:t>
      </w:r>
      <w:r w:rsidRPr="005B072D">
        <w:rPr>
          <w:rFonts w:cstheme="minorHAnsi"/>
        </w:rPr>
        <w:t xml:space="preserve">"--seed 123456789 --states 100 --thread 4" </w:t>
      </w:r>
      <w:r w:rsidRPr="001B6DBD">
        <w:rPr>
          <w:rFonts w:cstheme="minorHAnsi"/>
          <w:color w:val="FF0000"/>
        </w:rPr>
        <w:t>(</w:t>
      </w:r>
      <w:r>
        <w:rPr>
          <w:rFonts w:cstheme="minorHAnsi"/>
          <w:color w:val="FF0000"/>
        </w:rPr>
        <w:t xml:space="preserve">This config file parameter is to pass parameters to the </w:t>
      </w:r>
      <w:proofErr w:type="spellStart"/>
      <w:r>
        <w:rPr>
          <w:rFonts w:cstheme="minorHAnsi"/>
          <w:color w:val="FF0000"/>
        </w:rPr>
        <w:t>shapeit</w:t>
      </w:r>
      <w:proofErr w:type="spellEnd"/>
      <w:r>
        <w:rPr>
          <w:rFonts w:cstheme="minorHAnsi"/>
          <w:color w:val="FF0000"/>
        </w:rPr>
        <w:t xml:space="preserve"> </w:t>
      </w:r>
      <w:proofErr w:type="spellStart"/>
      <w:r>
        <w:rPr>
          <w:rFonts w:cstheme="minorHAnsi"/>
          <w:color w:val="FF0000"/>
        </w:rPr>
        <w:t>tool.</w:t>
      </w:r>
      <w:r w:rsidRPr="001B6DBD">
        <w:rPr>
          <w:rFonts w:cstheme="minorHAnsi"/>
          <w:color w:val="FF0000"/>
        </w:rPr>
        <w:t>Default</w:t>
      </w:r>
      <w:proofErr w:type="spellEnd"/>
      <w:r w:rsidRPr="001B6DBD">
        <w:rPr>
          <w:rFonts w:cstheme="minorHAnsi"/>
          <w:color w:val="FF0000"/>
        </w:rPr>
        <w:t xml:space="preserve"> value suggested by the SHAPEIT manual</w:t>
      </w:r>
      <w:r>
        <w:rPr>
          <w:rFonts w:cstheme="minorHAnsi"/>
          <w:color w:val="FF0000"/>
        </w:rPr>
        <w:t xml:space="preserve"> for </w:t>
      </w:r>
      <w:r>
        <w:rPr>
          <w:rFonts w:cstheme="minorHAnsi"/>
          <w:color w:val="FF0000"/>
        </w:rPr>
        <w:lastRenderedPageBreak/>
        <w:t>states parameter is 100</w:t>
      </w:r>
      <w:r w:rsidRPr="001B6DBD">
        <w:rPr>
          <w:rFonts w:cstheme="minorHAnsi"/>
          <w:color w:val="FF0000"/>
        </w:rPr>
        <w:t>.</w:t>
      </w:r>
      <w:r w:rsidRPr="001B6DBD">
        <w:rPr>
          <w:rFonts w:cstheme="minorHAnsi"/>
          <w:color w:val="FF0000"/>
          <w:shd w:val="clear" w:color="auto" w:fill="FFFFFF"/>
        </w:rPr>
        <w:t xml:space="preserve"> To specify the number of conditioning haplotypes to be used during the phasing process. The running time of the algorithm increases</w:t>
      </w:r>
      <w:r>
        <w:rPr>
          <w:rFonts w:cstheme="minorHAnsi"/>
          <w:color w:val="FF0000"/>
          <w:shd w:val="clear" w:color="auto" w:fill="FFFFFF"/>
        </w:rPr>
        <w:t xml:space="preserve"> only linearly with this number</w:t>
      </w:r>
      <w:r w:rsidRPr="001B6DBD">
        <w:rPr>
          <w:rFonts w:cstheme="minorHAnsi"/>
          <w:color w:val="FF0000"/>
        </w:rPr>
        <w:t>)</w:t>
      </w:r>
      <w:r>
        <w:rPr>
          <w:rFonts w:cstheme="minorHAnsi"/>
          <w:color w:val="FF0000"/>
        </w:rPr>
        <w:t>.</w:t>
      </w:r>
    </w:p>
    <w:p w:rsidR="00251D98" w:rsidRPr="00E62E9A" w:rsidRDefault="00251D98" w:rsidP="00251D98">
      <w:pPr>
        <w:numPr>
          <w:ilvl w:val="0"/>
          <w:numId w:val="3"/>
        </w:numPr>
        <w:spacing w:after="0" w:line="240" w:lineRule="auto"/>
        <w:rPr>
          <w:rFonts w:cstheme="minorHAnsi"/>
        </w:rPr>
      </w:pPr>
      <w:r w:rsidRPr="00E62E9A">
        <w:rPr>
          <w:rFonts w:cstheme="minorHAnsi"/>
        </w:rPr>
        <w:t>LESS_NUM_SAMP=”</w:t>
      </w:r>
      <w:r>
        <w:rPr>
          <w:rFonts w:cstheme="minorHAnsi"/>
        </w:rPr>
        <w:t>NO</w:t>
      </w:r>
      <w:r w:rsidRPr="00E62E9A">
        <w:rPr>
          <w:rFonts w:cstheme="minorHAnsi"/>
        </w:rPr>
        <w:t>”</w:t>
      </w:r>
      <w:r w:rsidRPr="00E62E9A">
        <w:rPr>
          <w:rFonts w:cstheme="minorHAnsi"/>
          <w:color w:val="FF0000"/>
        </w:rPr>
        <w:t xml:space="preserve"> </w:t>
      </w:r>
      <w:r w:rsidRPr="00DF6314">
        <w:rPr>
          <w:rFonts w:cstheme="minorHAnsi"/>
          <w:color w:val="FF0000"/>
        </w:rPr>
        <w:t>(If the dataset to be imputed has only 1 sample then use LESS_NUM_SAMP=”YES”, SHAPEIT tool will combine the reference data with the input</w:t>
      </w:r>
      <w:r>
        <w:rPr>
          <w:rFonts w:cstheme="minorHAnsi"/>
          <w:color w:val="FF0000"/>
        </w:rPr>
        <w:t xml:space="preserve"> </w:t>
      </w:r>
      <w:r w:rsidRPr="00DF6314">
        <w:rPr>
          <w:rFonts w:cstheme="minorHAnsi"/>
          <w:color w:val="FF0000"/>
        </w:rPr>
        <w:t>dataset and does the phasing. There will be no c</w:t>
      </w:r>
      <w:r>
        <w:rPr>
          <w:rFonts w:cstheme="minorHAnsi"/>
          <w:color w:val="FF0000"/>
        </w:rPr>
        <w:t>hange in the imputation process</w:t>
      </w:r>
      <w:r w:rsidRPr="00DF6314">
        <w:rPr>
          <w:rFonts w:cstheme="minorHAnsi"/>
          <w:color w:val="FF0000"/>
        </w:rPr>
        <w:t>)</w:t>
      </w:r>
      <w:r>
        <w:rPr>
          <w:rFonts w:cstheme="minorHAnsi"/>
          <w:color w:val="FF0000"/>
        </w:rPr>
        <w:t>.</w:t>
      </w:r>
    </w:p>
    <w:p w:rsidR="00251D98" w:rsidRPr="001B6DBD" w:rsidRDefault="00251D98" w:rsidP="00251D98">
      <w:pPr>
        <w:numPr>
          <w:ilvl w:val="0"/>
          <w:numId w:val="3"/>
        </w:numPr>
        <w:spacing w:after="0" w:line="240" w:lineRule="auto"/>
        <w:rPr>
          <w:rFonts w:cstheme="minorHAnsi"/>
          <w:color w:val="1F497D" w:themeColor="text2"/>
        </w:rPr>
      </w:pPr>
      <w:r w:rsidRPr="001111CB">
        <w:t xml:space="preserve">CHECK_POINT_STOP=SHAPEIT </w:t>
      </w:r>
      <w:r>
        <w:rPr>
          <w:color w:val="FF0000"/>
        </w:rPr>
        <w:t>(If this workflow is not compatible with your job scheduler like SGE/PBS then you can run the workflow manually. use this option (</w:t>
      </w:r>
      <w:hyperlink w:anchor="_Appendix_H:_WORKFLOW" w:history="1">
        <w:r w:rsidRPr="00A26E29">
          <w:rPr>
            <w:rStyle w:val="Hyperlink"/>
          </w:rPr>
          <w:t>here</w:t>
        </w:r>
      </w:hyperlink>
      <w:r>
        <w:rPr>
          <w:color w:val="FF0000"/>
        </w:rPr>
        <w:t>).)(optional parameter)</w:t>
      </w:r>
    </w:p>
    <w:p w:rsidR="00251D98" w:rsidRDefault="00251D98" w:rsidP="00251D98">
      <w:pPr>
        <w:pStyle w:val="ListParagraph"/>
        <w:spacing w:after="0" w:line="240" w:lineRule="auto"/>
        <w:rPr>
          <w:color w:val="FF0000"/>
        </w:rPr>
      </w:pPr>
    </w:p>
    <w:p w:rsidR="00251D98" w:rsidRPr="00D22571" w:rsidRDefault="00251D98" w:rsidP="00251D98">
      <w:pPr>
        <w:pStyle w:val="ListParagraph"/>
        <w:spacing w:after="0" w:line="240" w:lineRule="auto"/>
        <w:rPr>
          <w:color w:val="FF0000"/>
        </w:rPr>
      </w:pPr>
    </w:p>
    <w:p w:rsidR="00BF7B2A" w:rsidRPr="003031C7" w:rsidRDefault="00BF7B2A" w:rsidP="00BF7B2A">
      <w:pPr>
        <w:pStyle w:val="ListParagraph"/>
        <w:spacing w:after="0" w:line="240" w:lineRule="auto"/>
      </w:pPr>
    </w:p>
    <w:p w:rsidR="001719B5" w:rsidRDefault="001719B5" w:rsidP="00DB0955">
      <w:pPr>
        <w:rPr>
          <w:b/>
          <w:color w:val="1F497D"/>
          <w:u w:val="single"/>
        </w:rPr>
      </w:pPr>
    </w:p>
    <w:p w:rsidR="00DB0955" w:rsidRPr="006547FA" w:rsidRDefault="00DB0955" w:rsidP="00DB0955">
      <w:pPr>
        <w:rPr>
          <w:b/>
          <w:color w:val="1F497D"/>
          <w:u w:val="single"/>
        </w:rPr>
      </w:pPr>
    </w:p>
    <w:p w:rsidR="001C7E39" w:rsidRDefault="001C7E39">
      <w:pPr>
        <w:rPr>
          <w:rFonts w:asciiTheme="majorHAnsi" w:eastAsiaTheme="majorEastAsia" w:hAnsiTheme="majorHAnsi" w:cstheme="majorBidi"/>
          <w:b/>
          <w:bCs/>
          <w:color w:val="365F91" w:themeColor="accent1" w:themeShade="BF"/>
          <w:sz w:val="28"/>
          <w:szCs w:val="28"/>
        </w:rPr>
      </w:pPr>
      <w:r>
        <w:br w:type="page"/>
      </w:r>
    </w:p>
    <w:p w:rsidR="00405F1D" w:rsidRDefault="00405F1D" w:rsidP="00405F1D">
      <w:pPr>
        <w:pStyle w:val="Heading1"/>
      </w:pPr>
      <w:bookmarkStart w:id="39" w:name="_Toc388354000"/>
      <w:r>
        <w:lastRenderedPageBreak/>
        <w:t>Appendices</w:t>
      </w:r>
      <w:bookmarkEnd w:id="39"/>
    </w:p>
    <w:p w:rsidR="00886F83" w:rsidRPr="00D21AF2" w:rsidRDefault="00DD400A" w:rsidP="00D21AF2">
      <w:pPr>
        <w:pStyle w:val="Heading2"/>
      </w:pPr>
      <w:bookmarkStart w:id="40" w:name="_Toc388354001"/>
      <w:r w:rsidRPr="00D21AF2">
        <w:t>Appendix A</w:t>
      </w:r>
      <w:r w:rsidR="00B6464D" w:rsidRPr="00D21AF2">
        <w:t>: Specifying the files with the pre-phased data.</w:t>
      </w:r>
      <w:bookmarkEnd w:id="40"/>
    </w:p>
    <w:p w:rsidR="00886F83" w:rsidRPr="003D6AF8" w:rsidRDefault="00886F83" w:rsidP="00886F83">
      <w:pPr>
        <w:jc w:val="both"/>
        <w:rPr>
          <w:b/>
          <w:color w:val="1F497D" w:themeColor="text2"/>
          <w:u w:val="single"/>
        </w:rPr>
      </w:pPr>
      <w:r w:rsidRPr="003D6AF8">
        <w:rPr>
          <w:b/>
          <w:color w:val="1F497D" w:themeColor="text2"/>
          <w:u w:val="single"/>
        </w:rPr>
        <w:t>PATH to the tar file:</w:t>
      </w:r>
    </w:p>
    <w:p w:rsidR="00886F83" w:rsidRPr="003D6AF8" w:rsidRDefault="00886F83" w:rsidP="00886F83">
      <w:r w:rsidRPr="003D6AF8">
        <w:t>When data is already phased, the user needs to provide the previously phased data in a tar file. Here is how the workflow expect</w:t>
      </w:r>
      <w:r>
        <w:t>s</w:t>
      </w:r>
      <w:r w:rsidRPr="003D6AF8">
        <w:t xml:space="preserve"> the tar-file of existing haplotype.</w:t>
      </w:r>
      <w:r w:rsidR="00DD400A">
        <w:t xml:space="preserve"> This directory structure will be created by the workflow, it is only documented for the user who has </w:t>
      </w:r>
      <w:r w:rsidR="00B5742A">
        <w:t>already run the workflow once, and wants to use pre-phased data with a new release of the imputation reference.</w:t>
      </w:r>
    </w:p>
    <w:p w:rsidR="00886F83" w:rsidRPr="00274843" w:rsidRDefault="00886F83" w:rsidP="00886F83">
      <w:pPr>
        <w:rPr>
          <w:color w:val="262626" w:themeColor="text1" w:themeTint="D9"/>
        </w:rPr>
      </w:pPr>
      <w:r w:rsidRPr="00274843">
        <w:rPr>
          <w:color w:val="262626" w:themeColor="text1" w:themeTint="D9"/>
        </w:rPr>
        <w:t xml:space="preserve">Create a directory and subdirectories with names chromosome names from 1-23 (if </w:t>
      </w:r>
      <w:proofErr w:type="spellStart"/>
      <w:proofErr w:type="gramStart"/>
      <w:r w:rsidRPr="00274843">
        <w:rPr>
          <w:color w:val="262626" w:themeColor="text1" w:themeTint="D9"/>
        </w:rPr>
        <w:t>chr</w:t>
      </w:r>
      <w:proofErr w:type="spellEnd"/>
      <w:proofErr w:type="gramEnd"/>
      <w:r w:rsidRPr="00274843">
        <w:rPr>
          <w:color w:val="262626" w:themeColor="text1" w:themeTint="D9"/>
        </w:rPr>
        <w:t xml:space="preserve"> </w:t>
      </w:r>
      <w:r>
        <w:rPr>
          <w:color w:val="262626" w:themeColor="text1" w:themeTint="D9"/>
        </w:rPr>
        <w:t xml:space="preserve">X </w:t>
      </w:r>
      <w:r w:rsidRPr="00274843">
        <w:rPr>
          <w:color w:val="262626" w:themeColor="text1" w:themeTint="D9"/>
        </w:rPr>
        <w:t>exist in your dataset</w:t>
      </w:r>
      <w:r>
        <w:rPr>
          <w:color w:val="262626" w:themeColor="text1" w:themeTint="D9"/>
        </w:rPr>
        <w:t>, it is named 23</w:t>
      </w:r>
      <w:r w:rsidRPr="00274843">
        <w:rPr>
          <w:color w:val="262626" w:themeColor="text1" w:themeTint="D9"/>
        </w:rPr>
        <w:t>)</w:t>
      </w:r>
    </w:p>
    <w:p w:rsidR="00886F83" w:rsidRPr="00274843" w:rsidRDefault="00886F83" w:rsidP="00886F83">
      <w:pPr>
        <w:rPr>
          <w:color w:val="262626" w:themeColor="text1" w:themeTint="D9"/>
        </w:rPr>
      </w:pPr>
      <w:r>
        <w:rPr>
          <w:color w:val="262626" w:themeColor="text1" w:themeTint="D9"/>
        </w:rPr>
        <w:t>For chromosomes 1-22, f</w:t>
      </w:r>
      <w:r w:rsidRPr="00274843">
        <w:rPr>
          <w:color w:val="262626" w:themeColor="text1" w:themeTint="D9"/>
        </w:rPr>
        <w:t>iles needed</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Haps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Sample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rPr>
          <w:color w:val="262626" w:themeColor="text1" w:themeTint="D9"/>
        </w:rPr>
      </w:pPr>
      <w:r>
        <w:rPr>
          <w:color w:val="262626" w:themeColor="text1" w:themeTint="D9"/>
        </w:rPr>
        <w:t xml:space="preserve">For </w:t>
      </w:r>
      <w:r w:rsidRPr="00274843">
        <w:rPr>
          <w:color w:val="262626" w:themeColor="text1" w:themeTint="D9"/>
        </w:rPr>
        <w:t>chrom</w:t>
      </w:r>
      <w:r>
        <w:rPr>
          <w:color w:val="262626" w:themeColor="text1" w:themeTint="D9"/>
        </w:rPr>
        <w:t>o</w:t>
      </w:r>
      <w:r w:rsidRPr="00274843">
        <w:rPr>
          <w:color w:val="262626" w:themeColor="text1" w:themeTint="D9"/>
        </w:rPr>
        <w:t xml:space="preserve">some </w:t>
      </w:r>
      <w:r>
        <w:rPr>
          <w:color w:val="262626" w:themeColor="text1" w:themeTint="D9"/>
        </w:rPr>
        <w:t>23, f</w:t>
      </w:r>
      <w:r w:rsidRPr="00274843">
        <w:rPr>
          <w:color w:val="262626" w:themeColor="text1" w:themeTint="D9"/>
        </w:rPr>
        <w:t>iles needed</w:t>
      </w:r>
    </w:p>
    <w:p w:rsidR="00886F83" w:rsidRPr="00274843" w:rsidRDefault="00886F83" w:rsidP="00886F83">
      <w:pPr>
        <w:pStyle w:val="ListParagraph"/>
        <w:numPr>
          <w:ilvl w:val="0"/>
          <w:numId w:val="22"/>
        </w:numPr>
        <w:rPr>
          <w:color w:val="262626" w:themeColor="text1" w:themeTint="D9"/>
        </w:rPr>
      </w:pPr>
      <w:r w:rsidRPr="00274843">
        <w:rPr>
          <w:color w:val="262626" w:themeColor="text1" w:themeTint="D9"/>
        </w:rPr>
        <w:t xml:space="preserve">Haps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pStyle w:val="ListParagraph"/>
        <w:numPr>
          <w:ilvl w:val="0"/>
          <w:numId w:val="22"/>
        </w:numPr>
        <w:rPr>
          <w:color w:val="262626" w:themeColor="text1" w:themeTint="D9"/>
        </w:rPr>
      </w:pPr>
      <w:r w:rsidRPr="00274843">
        <w:rPr>
          <w:color w:val="262626" w:themeColor="text1" w:themeTint="D9"/>
        </w:rPr>
        <w:t>TFAM file with SEX code non</w:t>
      </w:r>
      <w:r>
        <w:rPr>
          <w:color w:val="262626" w:themeColor="text1" w:themeTint="D9"/>
        </w:rPr>
        <w:t>-</w:t>
      </w:r>
      <w:r w:rsidRPr="00274843">
        <w:rPr>
          <w:color w:val="262626" w:themeColor="text1" w:themeTint="D9"/>
        </w:rPr>
        <w:t>missing (column 5)</w:t>
      </w:r>
    </w:p>
    <w:p w:rsidR="00886F83" w:rsidRPr="00274843" w:rsidRDefault="00886F83" w:rsidP="00886F83">
      <w:pPr>
        <w:pStyle w:val="ListParagraph"/>
        <w:numPr>
          <w:ilvl w:val="0"/>
          <w:numId w:val="21"/>
        </w:numPr>
        <w:rPr>
          <w:color w:val="262626" w:themeColor="text1" w:themeTint="D9"/>
        </w:rPr>
      </w:pPr>
      <w:r w:rsidRPr="00274843">
        <w:rPr>
          <w:color w:val="262626" w:themeColor="text1" w:themeTint="D9"/>
        </w:rPr>
        <w:t xml:space="preserve">Sample file (Output from </w:t>
      </w:r>
      <w:proofErr w:type="spellStart"/>
      <w:r w:rsidRPr="00274843">
        <w:rPr>
          <w:color w:val="262626" w:themeColor="text1" w:themeTint="D9"/>
        </w:rPr>
        <w:t>shapeit</w:t>
      </w:r>
      <w:proofErr w:type="spellEnd"/>
      <w:r w:rsidRPr="00274843">
        <w:rPr>
          <w:color w:val="262626" w:themeColor="text1" w:themeTint="D9"/>
        </w:rPr>
        <w:t xml:space="preserve"> program)</w:t>
      </w:r>
    </w:p>
    <w:p w:rsidR="00886F83" w:rsidRPr="00274843" w:rsidRDefault="00886F83" w:rsidP="00886F83">
      <w:pPr>
        <w:ind w:left="360"/>
        <w:rPr>
          <w:color w:val="262626" w:themeColor="text1" w:themeTint="D9"/>
        </w:rPr>
      </w:pPr>
    </w:p>
    <w:p w:rsidR="00886F83" w:rsidRPr="00274843" w:rsidRDefault="00886F83" w:rsidP="00886F83">
      <w:pPr>
        <w:rPr>
          <w:color w:val="262626" w:themeColor="text1" w:themeTint="D9"/>
        </w:rPr>
      </w:pPr>
      <w:r w:rsidRPr="00274843">
        <w:rPr>
          <w:color w:val="262626" w:themeColor="text1" w:themeTint="D9"/>
        </w:rPr>
        <w:t xml:space="preserve">Tar &amp; </w:t>
      </w:r>
      <w:proofErr w:type="spellStart"/>
      <w:r w:rsidRPr="00274843">
        <w:rPr>
          <w:color w:val="262626" w:themeColor="text1" w:themeTint="D9"/>
        </w:rPr>
        <w:t>gzip</w:t>
      </w:r>
      <w:proofErr w:type="spellEnd"/>
      <w:r w:rsidRPr="00274843">
        <w:rPr>
          <w:color w:val="262626" w:themeColor="text1" w:themeTint="D9"/>
        </w:rPr>
        <w:t xml:space="preserve"> compress </w:t>
      </w:r>
      <w:proofErr w:type="gramStart"/>
      <w:r w:rsidRPr="00274843">
        <w:rPr>
          <w:color w:val="262626" w:themeColor="text1" w:themeTint="D9"/>
        </w:rPr>
        <w:t>directory :</w:t>
      </w:r>
      <w:proofErr w:type="gramEnd"/>
      <w:r w:rsidRPr="00274843">
        <w:rPr>
          <w:color w:val="262626" w:themeColor="text1" w:themeTint="D9"/>
        </w:rPr>
        <w:t xml:space="preserve"> tar -</w:t>
      </w:r>
      <w:proofErr w:type="spellStart"/>
      <w:r w:rsidRPr="00274843">
        <w:rPr>
          <w:color w:val="262626" w:themeColor="text1" w:themeTint="D9"/>
        </w:rPr>
        <w:t>zcf</w:t>
      </w:r>
      <w:proofErr w:type="spellEnd"/>
      <w:r w:rsidRPr="00274843">
        <w:rPr>
          <w:color w:val="262626" w:themeColor="text1" w:themeTint="D9"/>
        </w:rPr>
        <w:t xml:space="preserve">  &lt;PATH TO  TAR.GZ FILE &gt; -C &lt;TARGET DIRECTORY&gt;  .</w:t>
      </w:r>
    </w:p>
    <w:p w:rsidR="00886F83" w:rsidRPr="003B3A9B" w:rsidRDefault="00886F83" w:rsidP="00886F83">
      <w:pPr>
        <w:rPr>
          <w:color w:val="262626" w:themeColor="text1" w:themeTint="D9"/>
        </w:rPr>
      </w:pPr>
      <w:r w:rsidRPr="00274843">
        <w:rPr>
          <w:color w:val="262626" w:themeColor="text1" w:themeTint="D9"/>
        </w:rPr>
        <w:t>Ex: tar -</w:t>
      </w:r>
      <w:proofErr w:type="spellStart"/>
      <w:proofErr w:type="gramStart"/>
      <w:r w:rsidRPr="00274843">
        <w:rPr>
          <w:color w:val="262626" w:themeColor="text1" w:themeTint="D9"/>
        </w:rPr>
        <w:t>zcf</w:t>
      </w:r>
      <w:proofErr w:type="spellEnd"/>
      <w:r w:rsidRPr="00274843">
        <w:rPr>
          <w:color w:val="262626" w:themeColor="text1" w:themeTint="D9"/>
        </w:rPr>
        <w:t xml:space="preserve">  </w:t>
      </w:r>
      <w:r>
        <w:rPr>
          <w:color w:val="262626" w:themeColor="text1" w:themeTint="D9"/>
        </w:rPr>
        <w:t>&lt;</w:t>
      </w:r>
      <w:proofErr w:type="gramEnd"/>
      <w:r>
        <w:rPr>
          <w:color w:val="262626" w:themeColor="text1" w:themeTint="D9"/>
        </w:rPr>
        <w:t>OUTPUT DIRECTORY&gt;</w:t>
      </w:r>
      <w:r w:rsidRPr="00274843">
        <w:rPr>
          <w:color w:val="262626" w:themeColor="text1" w:themeTint="D9"/>
        </w:rPr>
        <w:t>/sha</w:t>
      </w:r>
      <w:r>
        <w:rPr>
          <w:color w:val="262626" w:themeColor="text1" w:themeTint="D9"/>
        </w:rPr>
        <w:t>peit_jobs.tar.gz -C &lt;INPUT FOLDER&gt;</w:t>
      </w:r>
      <w:r w:rsidRPr="00274843">
        <w:rPr>
          <w:color w:val="262626" w:themeColor="text1" w:themeTint="D9"/>
        </w:rPr>
        <w:t>/SHAPEIT/ .</w:t>
      </w:r>
    </w:p>
    <w:p w:rsidR="00886F83" w:rsidRDefault="00405F1D" w:rsidP="00886F83">
      <w:r>
        <w:t>#</w:t>
      </w:r>
      <w:r w:rsidR="00886F83">
        <w:t xml:space="preserve">To </w:t>
      </w:r>
      <w:proofErr w:type="spellStart"/>
      <w:r w:rsidR="00886F83">
        <w:t>uncompress</w:t>
      </w:r>
      <w:proofErr w:type="spellEnd"/>
      <w:r w:rsidR="00886F83">
        <w:t xml:space="preserve"> phased output tar </w:t>
      </w:r>
      <w:proofErr w:type="gramStart"/>
      <w:r w:rsidR="00886F83">
        <w:t>file(</w:t>
      </w:r>
      <w:proofErr w:type="gramEnd"/>
      <w:r w:rsidR="00886F83">
        <w:t>example) :</w:t>
      </w:r>
    </w:p>
    <w:p w:rsidR="00886F83" w:rsidRDefault="00405F1D" w:rsidP="00886F83">
      <w:r>
        <w:rPr>
          <w:color w:val="1F497D"/>
        </w:rPr>
        <w:t xml:space="preserve"># To </w:t>
      </w:r>
      <w:proofErr w:type="spellStart"/>
      <w:r>
        <w:rPr>
          <w:color w:val="1F497D"/>
        </w:rPr>
        <w:t>uncompress</w:t>
      </w:r>
      <w:proofErr w:type="spellEnd"/>
      <w:r>
        <w:rPr>
          <w:color w:val="1F497D"/>
        </w:rPr>
        <w:t xml:space="preserve"> </w:t>
      </w:r>
      <w:r w:rsidR="00886F83">
        <w:rPr>
          <w:color w:val="1F497D"/>
        </w:rPr>
        <w:t>tar –C &lt;PATH TO THE TARGET DIRECTORY &gt; -</w:t>
      </w:r>
      <w:proofErr w:type="spellStart"/>
      <w:proofErr w:type="gramStart"/>
      <w:r w:rsidR="00886F83">
        <w:rPr>
          <w:color w:val="1F497D"/>
        </w:rPr>
        <w:t>xzf</w:t>
      </w:r>
      <w:proofErr w:type="spellEnd"/>
      <w:r w:rsidR="00886F83">
        <w:rPr>
          <w:color w:val="1F497D"/>
        </w:rPr>
        <w:t xml:space="preserve">  &lt;</w:t>
      </w:r>
      <w:proofErr w:type="gramEnd"/>
      <w:r w:rsidR="00886F83">
        <w:rPr>
          <w:color w:val="1F497D"/>
        </w:rPr>
        <w:t>PATH TO THE TAR.GZ FILE&gt;</w:t>
      </w:r>
    </w:p>
    <w:p w:rsidR="00886F83" w:rsidRDefault="00886F83" w:rsidP="00886F83">
      <w:pPr>
        <w:rPr>
          <w:color w:val="1F497D"/>
        </w:rPr>
      </w:pPr>
      <w:r>
        <w:rPr>
          <w:color w:val="1F497D"/>
        </w:rPr>
        <w:t>Ex: tar -C &lt;PATH TO THE TARGET DIRECTORY &gt; / -</w:t>
      </w:r>
      <w:proofErr w:type="spellStart"/>
      <w:r>
        <w:rPr>
          <w:color w:val="1F497D"/>
        </w:rPr>
        <w:t>xzf</w:t>
      </w:r>
      <w:proofErr w:type="spellEnd"/>
      <w:r>
        <w:rPr>
          <w:color w:val="1F497D"/>
        </w:rPr>
        <w:t xml:space="preserve"> &lt;PATH TO THE TAR.GZ FILE&gt;/shapeit_jobs.tar.gz</w:t>
      </w:r>
    </w:p>
    <w:p w:rsidR="00DD400A" w:rsidRDefault="00DD400A">
      <w:r>
        <w:br w:type="page"/>
      </w:r>
    </w:p>
    <w:p w:rsidR="00886F83" w:rsidRPr="00350D54" w:rsidRDefault="00DD400A" w:rsidP="004E5C57">
      <w:pPr>
        <w:pStyle w:val="Heading2"/>
      </w:pPr>
      <w:bookmarkStart w:id="41" w:name="_Toc388354002"/>
      <w:r w:rsidRPr="00350D54">
        <w:lastRenderedPageBreak/>
        <w:t>Appendix B</w:t>
      </w:r>
      <w:r w:rsidR="00AF07CC" w:rsidRPr="00350D54">
        <w:t>: Ambiguous Markers</w:t>
      </w:r>
      <w:bookmarkEnd w:id="41"/>
    </w:p>
    <w:p w:rsidR="00886F83" w:rsidRDefault="00886F83" w:rsidP="00886F83">
      <w:pPr>
        <w:rPr>
          <w:b/>
          <w:u w:val="single"/>
        </w:rPr>
      </w:pPr>
      <w:r w:rsidRPr="00F27D14">
        <w:rPr>
          <w:b/>
          <w:u w:val="single"/>
        </w:rPr>
        <w:t>FORWARD STRAND INDICATOR FILE</w:t>
      </w:r>
    </w:p>
    <w:p w:rsidR="00886F83" w:rsidRDefault="00886F83" w:rsidP="00886F83">
      <w:r>
        <w:t>The imputation workflow will automatically flip alleles to match the alleles of the reference genotypes. However, for A/T and C/G SNPs</w:t>
      </w:r>
      <w:r w:rsidR="001E79B2">
        <w:t>,</w:t>
      </w:r>
      <w:r>
        <w:t xml:space="preserve"> this is not possible (ambiguous </w:t>
      </w:r>
      <w:r w:rsidR="001E79B2">
        <w:t>SNPs</w:t>
      </w:r>
      <w:r>
        <w:t>). In this case, the user can provide a “forward strand indicator file” to the workflow to indicate how the alleles in the data should be flipped (for any SNP).</w:t>
      </w:r>
    </w:p>
    <w:p w:rsidR="00886F83" w:rsidRDefault="00886F83" w:rsidP="00886F83">
      <w:pPr>
        <w:pStyle w:val="ListParagraph"/>
        <w:numPr>
          <w:ilvl w:val="0"/>
          <w:numId w:val="23"/>
        </w:numPr>
      </w:pPr>
      <w:r>
        <w:t>Tab delimited file</w:t>
      </w:r>
    </w:p>
    <w:p w:rsidR="00886F83" w:rsidRDefault="00886F83" w:rsidP="00886F83">
      <w:pPr>
        <w:pStyle w:val="ListParagraph"/>
        <w:numPr>
          <w:ilvl w:val="0"/>
          <w:numId w:val="23"/>
        </w:numPr>
      </w:pPr>
      <w:r>
        <w:t>First column should be the marker id</w:t>
      </w:r>
    </w:p>
    <w:p w:rsidR="00BF090A" w:rsidRDefault="00886F83" w:rsidP="00886F83">
      <w:pPr>
        <w:pStyle w:val="ListParagraph"/>
        <w:numPr>
          <w:ilvl w:val="0"/>
          <w:numId w:val="23"/>
        </w:numPr>
      </w:pPr>
      <w:r>
        <w:t>Second column should be indicator values (‘0’ or ‘1’</w:t>
      </w:r>
      <w:r w:rsidR="00BF090A">
        <w:t xml:space="preserve">) </w:t>
      </w:r>
    </w:p>
    <w:p w:rsidR="00BF090A" w:rsidRDefault="00BF090A" w:rsidP="00BF090A">
      <w:pPr>
        <w:pStyle w:val="ListParagraph"/>
        <w:numPr>
          <w:ilvl w:val="1"/>
          <w:numId w:val="23"/>
        </w:numPr>
      </w:pPr>
      <w:r>
        <w:t>values&gt;0</w:t>
      </w:r>
      <w:r w:rsidR="00886F83">
        <w:t>-&gt;Data for this ma</w:t>
      </w:r>
      <w:r>
        <w:t xml:space="preserve">rker is on the forward strand, </w:t>
      </w:r>
    </w:p>
    <w:p w:rsidR="00886F83" w:rsidRDefault="00886F83" w:rsidP="00BF090A">
      <w:pPr>
        <w:pStyle w:val="ListParagraph"/>
        <w:numPr>
          <w:ilvl w:val="1"/>
          <w:numId w:val="23"/>
        </w:numPr>
      </w:pPr>
      <w:proofErr w:type="gramStart"/>
      <w:r>
        <w:t>values</w:t>
      </w:r>
      <w:proofErr w:type="gramEnd"/>
      <w:r>
        <w:t xml:space="preserve"> &gt; </w:t>
      </w:r>
      <w:r w:rsidR="00BF090A">
        <w:t>1</w:t>
      </w:r>
      <w:r>
        <w:t xml:space="preserve"> -&gt; Data for this mark</w:t>
      </w:r>
      <w:r w:rsidR="00BF090A">
        <w:t>er is not on the forward strand.</w:t>
      </w:r>
    </w:p>
    <w:p w:rsidR="00886F83" w:rsidRPr="00C433B2" w:rsidRDefault="001E79B2" w:rsidP="00886F83">
      <w:pPr>
        <w:pStyle w:val="ListParagraph"/>
        <w:numPr>
          <w:ilvl w:val="0"/>
          <w:numId w:val="23"/>
        </w:numPr>
      </w:pPr>
      <w:r>
        <w:t>A</w:t>
      </w:r>
      <w:r w:rsidR="00886F83">
        <w:t xml:space="preserve">mbiguous </w:t>
      </w:r>
      <w:r>
        <w:t xml:space="preserve">SNPs that do not </w:t>
      </w:r>
      <w:r w:rsidR="00886F83">
        <w:t>have indicator v</w:t>
      </w:r>
      <w:r>
        <w:t xml:space="preserve">alues ‘0’ or ‘1’ are removed at the beginning of the </w:t>
      </w:r>
      <w:r w:rsidR="00886F83">
        <w:t xml:space="preserve">imputation </w:t>
      </w:r>
      <w:proofErr w:type="gramStart"/>
      <w:r w:rsidR="00886F83">
        <w:t xml:space="preserve">process </w:t>
      </w:r>
      <w:r w:rsidR="00886F83" w:rsidRPr="00AC2AEA">
        <w:rPr>
          <w:sz w:val="24"/>
          <w:szCs w:val="24"/>
        </w:rPr>
        <w:t>,</w:t>
      </w:r>
      <w:proofErr w:type="gramEnd"/>
      <w:r w:rsidR="00886F83" w:rsidRPr="00AC2AEA">
        <w:rPr>
          <w:sz w:val="24"/>
          <w:szCs w:val="24"/>
        </w:rPr>
        <w:t xml:space="preserve"> </w:t>
      </w:r>
      <w:r w:rsidR="00886F83">
        <w:rPr>
          <w:sz w:val="24"/>
          <w:szCs w:val="24"/>
        </w:rPr>
        <w:t xml:space="preserve">and </w:t>
      </w:r>
      <w:r>
        <w:rPr>
          <w:sz w:val="24"/>
          <w:szCs w:val="24"/>
        </w:rPr>
        <w:t>re-</w:t>
      </w:r>
      <w:r w:rsidR="00886F83" w:rsidRPr="00AC2AEA">
        <w:rPr>
          <w:sz w:val="24"/>
          <w:szCs w:val="24"/>
        </w:rPr>
        <w:t>impute</w:t>
      </w:r>
      <w:r>
        <w:rPr>
          <w:sz w:val="24"/>
          <w:szCs w:val="24"/>
        </w:rPr>
        <w:t>d</w:t>
      </w:r>
      <w:r w:rsidR="00886F83" w:rsidRPr="00AC2AEA">
        <w:rPr>
          <w:sz w:val="24"/>
          <w:szCs w:val="24"/>
        </w:rPr>
        <w:t xml:space="preserve"> genome</w:t>
      </w:r>
      <w:r w:rsidR="00886F83">
        <w:rPr>
          <w:sz w:val="24"/>
          <w:szCs w:val="24"/>
        </w:rPr>
        <w:t>-</w:t>
      </w:r>
      <w:r w:rsidR="00886F83" w:rsidRPr="00AC2AEA">
        <w:rPr>
          <w:sz w:val="24"/>
          <w:szCs w:val="24"/>
        </w:rPr>
        <w:t xml:space="preserve">wide. After imputation, </w:t>
      </w:r>
      <w:r w:rsidR="00886F83">
        <w:rPr>
          <w:sz w:val="24"/>
          <w:szCs w:val="24"/>
        </w:rPr>
        <w:t xml:space="preserve">the normalization process will </w:t>
      </w:r>
      <w:r w:rsidR="00886F83" w:rsidRPr="00AC2AEA">
        <w:rPr>
          <w:sz w:val="24"/>
          <w:szCs w:val="24"/>
        </w:rPr>
        <w:t>compare the imputed genotypes with two alternative genotypes</w:t>
      </w:r>
      <w:r w:rsidR="00886F83">
        <w:rPr>
          <w:sz w:val="24"/>
          <w:szCs w:val="24"/>
        </w:rPr>
        <w:t>:</w:t>
      </w:r>
      <w:r w:rsidR="00886F83" w:rsidRPr="00AC2AEA">
        <w:rPr>
          <w:sz w:val="24"/>
          <w:szCs w:val="24"/>
        </w:rPr>
        <w:t xml:space="preserve"> o</w:t>
      </w:r>
      <w:r w:rsidR="00886F83">
        <w:rPr>
          <w:sz w:val="24"/>
          <w:szCs w:val="24"/>
        </w:rPr>
        <w:t>riginal orientation and reverse-</w:t>
      </w:r>
      <w:r w:rsidR="00886F83" w:rsidRPr="00AC2AEA">
        <w:rPr>
          <w:sz w:val="24"/>
          <w:szCs w:val="24"/>
        </w:rPr>
        <w:t>complemented</w:t>
      </w:r>
      <w:r w:rsidR="00886F83">
        <w:rPr>
          <w:sz w:val="24"/>
          <w:szCs w:val="24"/>
        </w:rPr>
        <w:t xml:space="preserve"> orientation. It will </w:t>
      </w:r>
      <w:r w:rsidR="00886F83" w:rsidRPr="00AC2AEA">
        <w:rPr>
          <w:sz w:val="24"/>
          <w:szCs w:val="24"/>
        </w:rPr>
        <w:t xml:space="preserve">replace </w:t>
      </w:r>
      <w:r w:rsidR="00886F83">
        <w:rPr>
          <w:sz w:val="24"/>
          <w:szCs w:val="24"/>
        </w:rPr>
        <w:t xml:space="preserve">the </w:t>
      </w:r>
      <w:r w:rsidR="00886F83" w:rsidRPr="00AC2AEA">
        <w:rPr>
          <w:sz w:val="24"/>
          <w:szCs w:val="24"/>
        </w:rPr>
        <w:t>imputed values with original genotypes that match best the imputed genotypes (and keep missing values).</w:t>
      </w:r>
    </w:p>
    <w:p w:rsidR="00886F83" w:rsidRPr="00A617BC" w:rsidRDefault="00886F83" w:rsidP="00BF090A">
      <w:r>
        <w:t>p.s. The program “</w:t>
      </w:r>
      <w:r w:rsidRPr="0081442F">
        <w:t>QC_fwd_structure.pl</w:t>
      </w:r>
      <w:r>
        <w:t xml:space="preserve">” </w:t>
      </w:r>
      <w:r w:rsidR="001E79B2">
        <w:t xml:space="preserve">can pre-correct </w:t>
      </w:r>
      <w:r>
        <w:t>SNPs to the forward strand (this program will flip the markers to forward strand according to 1000 genome markers and platform specific probes) . This program generates the</w:t>
      </w:r>
      <w:r w:rsidR="00BF090A">
        <w:t xml:space="preserve"> forward strand indicator file.</w:t>
      </w:r>
    </w:p>
    <w:p w:rsidR="00886F83" w:rsidRDefault="00886F83" w:rsidP="00886F83">
      <w:pPr>
        <w:rPr>
          <w:b/>
          <w:u w:val="single"/>
        </w:rPr>
      </w:pPr>
      <w:r>
        <w:rPr>
          <w:b/>
          <w:u w:val="single"/>
        </w:rPr>
        <w:t xml:space="preserve">DEALING WITH </w:t>
      </w:r>
      <w:proofErr w:type="gramStart"/>
      <w:r>
        <w:rPr>
          <w:b/>
          <w:u w:val="single"/>
        </w:rPr>
        <w:t>AMBIGUOUS  MARKERS</w:t>
      </w:r>
      <w:proofErr w:type="gramEnd"/>
    </w:p>
    <w:p w:rsidR="00886F83" w:rsidRDefault="00886F83" w:rsidP="00886F83">
      <w:r>
        <w:t xml:space="preserve">If you’re not sure about the strand information for ambiguous markers then create a FORWARD STRAND INDICATOR file for markers and give </w:t>
      </w:r>
      <w:r w:rsidR="00CE613E">
        <w:t>indicator value greater than 1.</w:t>
      </w:r>
      <w:r w:rsidR="00BF090A">
        <w:t xml:space="preserve"> This is done with the script </w:t>
      </w:r>
    </w:p>
    <w:p w:rsidR="00CE613E" w:rsidRDefault="00CE613E" w:rsidP="00886F83">
      <w:pPr>
        <w:rPr>
          <w:b/>
          <w:u w:val="single"/>
        </w:rPr>
      </w:pPr>
    </w:p>
    <w:p w:rsidR="00CE613E" w:rsidRDefault="00CE613E">
      <w:pPr>
        <w:rPr>
          <w:b/>
          <w:u w:val="single"/>
        </w:rPr>
      </w:pPr>
      <w:r>
        <w:rPr>
          <w:b/>
          <w:u w:val="single"/>
        </w:rPr>
        <w:br w:type="page"/>
      </w:r>
    </w:p>
    <w:p w:rsidR="00CE613E" w:rsidRPr="00350D54" w:rsidRDefault="00CE613E" w:rsidP="004E5C57">
      <w:pPr>
        <w:pStyle w:val="Heading2"/>
      </w:pPr>
      <w:bookmarkStart w:id="42" w:name="_Toc388354003"/>
      <w:r w:rsidRPr="00350D54">
        <w:lastRenderedPageBreak/>
        <w:t xml:space="preserve">Appendix </w:t>
      </w:r>
      <w:proofErr w:type="gramStart"/>
      <w:r w:rsidRPr="00350D54">
        <w:t>C :</w:t>
      </w:r>
      <w:proofErr w:type="gramEnd"/>
      <w:r w:rsidRPr="00350D54">
        <w:t xml:space="preserve"> Small region imputation</w:t>
      </w:r>
      <w:bookmarkEnd w:id="42"/>
    </w:p>
    <w:p w:rsidR="00886F83" w:rsidRDefault="00886F83" w:rsidP="00886F83">
      <w:pPr>
        <w:rPr>
          <w:b/>
          <w:u w:val="single"/>
        </w:rPr>
      </w:pPr>
      <w:r>
        <w:rPr>
          <w:b/>
          <w:u w:val="single"/>
        </w:rPr>
        <w:t xml:space="preserve">SINGLE CHROMSOME OR </w:t>
      </w:r>
      <w:r w:rsidRPr="0050046A">
        <w:rPr>
          <w:b/>
          <w:u w:val="single"/>
        </w:rPr>
        <w:t>SMALL REGION IMPUTATION</w:t>
      </w:r>
    </w:p>
    <w:p w:rsidR="00886F83" w:rsidRPr="00800C9C" w:rsidRDefault="00BF090A" w:rsidP="00886F83">
      <w:pPr>
        <w:rPr>
          <w:color w:val="FF0000"/>
        </w:rPr>
      </w:pPr>
      <w:r>
        <w:rPr>
          <w:color w:val="FF0000"/>
        </w:rPr>
        <w:t xml:space="preserve">First, </w:t>
      </w:r>
      <w:proofErr w:type="gramStart"/>
      <w:r>
        <w:rPr>
          <w:color w:val="FF0000"/>
        </w:rPr>
        <w:t xml:space="preserve">subset </w:t>
      </w:r>
      <w:r w:rsidR="00886F83" w:rsidRPr="00800C9C">
        <w:rPr>
          <w:color w:val="FF0000"/>
        </w:rPr>
        <w:t xml:space="preserve"> the</w:t>
      </w:r>
      <w:proofErr w:type="gramEnd"/>
      <w:r w:rsidR="00886F83" w:rsidRPr="00800C9C">
        <w:rPr>
          <w:color w:val="FF0000"/>
        </w:rPr>
        <w:t xml:space="preserve"> plink input data files to</w:t>
      </w:r>
      <w:r w:rsidR="00886F83">
        <w:rPr>
          <w:color w:val="FF0000"/>
        </w:rPr>
        <w:t xml:space="preserve"> the </w:t>
      </w:r>
      <w:r w:rsidR="00886F83" w:rsidRPr="00800C9C">
        <w:rPr>
          <w:color w:val="FF0000"/>
        </w:rPr>
        <w:t xml:space="preserve">region you want to impute. </w:t>
      </w:r>
    </w:p>
    <w:p w:rsidR="00886F83" w:rsidRDefault="00886F83" w:rsidP="00886F83">
      <w:pPr>
        <w:rPr>
          <w:b/>
          <w:u w:val="single"/>
        </w:rPr>
      </w:pPr>
      <w:r w:rsidRPr="0050046A">
        <w:rPr>
          <w:b/>
          <w:u w:val="single"/>
        </w:rPr>
        <w:t>SMALL REGION IMPUTATION</w:t>
      </w:r>
    </w:p>
    <w:p w:rsidR="00886F83" w:rsidRDefault="00886F83" w:rsidP="00886F83">
      <w:r>
        <w:t xml:space="preserve">For small region imputations, supply a truncated input dataset to the imputation workflow. The parameters you need to set in the config file </w:t>
      </w:r>
      <w:proofErr w:type="gramStart"/>
      <w:r>
        <w:t xml:space="preserve">are </w:t>
      </w:r>
      <w:r w:rsidR="00BF090A">
        <w:t xml:space="preserve"> [</w:t>
      </w:r>
      <w:proofErr w:type="gramEnd"/>
      <w:r w:rsidR="00BF090A">
        <w:t>do not enter the comments in brackets]</w:t>
      </w:r>
    </w:p>
    <w:p w:rsidR="00886F83" w:rsidRPr="00274843" w:rsidRDefault="00886F83" w:rsidP="00886F83">
      <w:pPr>
        <w:numPr>
          <w:ilvl w:val="0"/>
          <w:numId w:val="3"/>
        </w:numPr>
        <w:spacing w:after="0" w:line="240" w:lineRule="auto"/>
        <w:rPr>
          <w:color w:val="FF0000"/>
        </w:rPr>
      </w:pPr>
      <w:r w:rsidRPr="001111CB">
        <w:t>CHR_START_INPUT=YES</w:t>
      </w:r>
      <w:r w:rsidR="00BF090A" w:rsidRPr="001111CB">
        <w:t xml:space="preserve"> </w:t>
      </w:r>
      <w:r w:rsidR="00BF090A">
        <w:rPr>
          <w:color w:val="FF0000"/>
        </w:rPr>
        <w:t>[</w:t>
      </w:r>
      <w:r>
        <w:rPr>
          <w:color w:val="FF0000"/>
        </w:rPr>
        <w:t xml:space="preserve">Set this option to ‘YES’ if you want impute to small regions instead of whole chromosomes. So the imputation start position and stop position will be based on input data but not </w:t>
      </w:r>
      <w:r w:rsidR="00BF090A">
        <w:rPr>
          <w:color w:val="FF0000"/>
        </w:rPr>
        <w:t>on the reference start and stop]</w:t>
      </w:r>
    </w:p>
    <w:p w:rsidR="00886F83" w:rsidRDefault="00886F83" w:rsidP="00886F83">
      <w:pPr>
        <w:numPr>
          <w:ilvl w:val="0"/>
          <w:numId w:val="3"/>
        </w:numPr>
        <w:spacing w:after="0" w:line="240" w:lineRule="auto"/>
        <w:rPr>
          <w:color w:val="FF0000"/>
        </w:rPr>
      </w:pPr>
      <w:r w:rsidRPr="001111CB">
        <w:t>SMALL_REGION_EXTN_START=2000000</w:t>
      </w:r>
      <w:r w:rsidR="00BF090A">
        <w:rPr>
          <w:color w:val="FF0000"/>
        </w:rPr>
        <w:t>[</w:t>
      </w:r>
      <w:r>
        <w:rPr>
          <w:color w:val="FF0000"/>
        </w:rPr>
        <w:t>If you want to extend the imputation region on start end for small region imputation, you can specify here in unit bases. If you do not want any extension j</w:t>
      </w:r>
      <w:r w:rsidR="00BF090A">
        <w:rPr>
          <w:color w:val="FF0000"/>
        </w:rPr>
        <w:t>ust set this option to ‘0’)]</w:t>
      </w:r>
    </w:p>
    <w:p w:rsidR="00886F83" w:rsidRDefault="00886F83" w:rsidP="00886F83">
      <w:pPr>
        <w:numPr>
          <w:ilvl w:val="0"/>
          <w:numId w:val="3"/>
        </w:numPr>
        <w:spacing w:after="0" w:line="240" w:lineRule="auto"/>
        <w:rPr>
          <w:color w:val="FF0000"/>
        </w:rPr>
      </w:pPr>
      <w:r w:rsidRPr="001111CB">
        <w:t>SMALL_REGION_EXTN_STOP=3000000</w:t>
      </w:r>
      <w:r w:rsidR="00BF090A">
        <w:rPr>
          <w:color w:val="FF0000"/>
        </w:rPr>
        <w:t>[</w:t>
      </w:r>
      <w:r>
        <w:rPr>
          <w:color w:val="FF0000"/>
        </w:rPr>
        <w:t>If you want to extend the imputation region on stop end for small region imputation, you can specify here in unit bases. If you do not want any extens</w:t>
      </w:r>
      <w:r w:rsidR="00BF090A">
        <w:rPr>
          <w:color w:val="FF0000"/>
        </w:rPr>
        <w:t>ion just set this option to ‘0’]</w:t>
      </w:r>
    </w:p>
    <w:p w:rsidR="00886F83" w:rsidRPr="0013754B" w:rsidRDefault="00886F83" w:rsidP="00886F83">
      <w:pPr>
        <w:spacing w:after="0" w:line="240" w:lineRule="auto"/>
        <w:rPr>
          <w:color w:val="FF0000"/>
        </w:rPr>
      </w:pPr>
      <w:r>
        <w:rPr>
          <w:color w:val="262626" w:themeColor="text1" w:themeTint="D9"/>
        </w:rPr>
        <w:t xml:space="preserve">Note: </w:t>
      </w:r>
      <w:r w:rsidRPr="00175E17">
        <w:t>The region will be extended by the buffer region as needed, but no result will be generated for the buffer region.</w:t>
      </w:r>
    </w:p>
    <w:p w:rsidR="000779EB" w:rsidRDefault="000779EB" w:rsidP="00886F83">
      <w:pPr>
        <w:rPr>
          <w:b/>
          <w:color w:val="1F497D"/>
          <w:u w:val="single"/>
        </w:rPr>
      </w:pPr>
    </w:p>
    <w:p w:rsidR="007E45B4" w:rsidRDefault="007E45B4">
      <w:pPr>
        <w:rPr>
          <w:rFonts w:asciiTheme="majorHAnsi" w:eastAsiaTheme="majorEastAsia" w:hAnsiTheme="majorHAnsi" w:cstheme="majorBidi"/>
          <w:b/>
          <w:bCs/>
          <w:color w:val="4F81BD" w:themeColor="accent1"/>
          <w:sz w:val="26"/>
          <w:szCs w:val="26"/>
        </w:rPr>
      </w:pPr>
      <w:r>
        <w:br w:type="page"/>
      </w:r>
    </w:p>
    <w:p w:rsidR="007E45B4" w:rsidRDefault="007E45B4" w:rsidP="007E45B4">
      <w:pPr>
        <w:pStyle w:val="Heading2"/>
      </w:pPr>
      <w:bookmarkStart w:id="43" w:name="_Toc388354004"/>
      <w:r w:rsidRPr="00350D54">
        <w:lastRenderedPageBreak/>
        <w:t>Appe</w:t>
      </w:r>
      <w:r w:rsidR="00BF090A">
        <w:t>ndix D</w:t>
      </w:r>
      <w:r>
        <w:t>: Config File Parameters</w:t>
      </w:r>
      <w:bookmarkEnd w:id="43"/>
    </w:p>
    <w:p w:rsidR="00F1128F" w:rsidRPr="00F1128F" w:rsidRDefault="00F1128F" w:rsidP="00F1128F">
      <w:r>
        <w:t xml:space="preserve">There are two configuration files. The first one is used by the main imputation workflow, while the second </w:t>
      </w:r>
      <w:proofErr w:type="gramStart"/>
      <w:r>
        <w:t>one(</w:t>
      </w:r>
      <w:proofErr w:type="gramEnd"/>
      <w:r>
        <w:t xml:space="preserve">tool info) is used by many scripts to know the location of tools. </w:t>
      </w:r>
    </w:p>
    <w:p w:rsidR="00886F83" w:rsidRPr="006547FA" w:rsidRDefault="00886F83" w:rsidP="00886F83">
      <w:pPr>
        <w:rPr>
          <w:b/>
          <w:color w:val="1F497D"/>
          <w:u w:val="single"/>
        </w:rPr>
      </w:pPr>
      <w:r>
        <w:rPr>
          <w:b/>
          <w:color w:val="1F497D"/>
          <w:u w:val="single"/>
        </w:rPr>
        <w:t>C</w:t>
      </w:r>
      <w:r w:rsidRPr="0013754B">
        <w:rPr>
          <w:b/>
          <w:color w:val="1F497D"/>
          <w:u w:val="single"/>
        </w:rPr>
        <w:t>onfig file parameters</w:t>
      </w:r>
      <w:r w:rsidR="00F1128F">
        <w:rPr>
          <w:b/>
          <w:color w:val="1F497D"/>
          <w:u w:val="single"/>
        </w:rPr>
        <w:t xml:space="preserve"> for imputation</w:t>
      </w:r>
      <w:r>
        <w:rPr>
          <w:b/>
          <w:color w:val="1F497D"/>
          <w:u w:val="single"/>
        </w:rPr>
        <w:t xml:space="preserve"> (You should specify all options</w:t>
      </w:r>
      <w:r w:rsidR="001111CB">
        <w:rPr>
          <w:b/>
          <w:color w:val="1F497D"/>
          <w:u w:val="single"/>
        </w:rPr>
        <w:t>, but omit the comments within the square brackets</w:t>
      </w:r>
      <w:r>
        <w:rPr>
          <w:b/>
          <w:color w:val="1F497D"/>
          <w:u w:val="single"/>
        </w:rPr>
        <w:t>)</w:t>
      </w:r>
    </w:p>
    <w:p w:rsidR="00886F83" w:rsidRPr="001111CB" w:rsidRDefault="00886F83" w:rsidP="00886F83">
      <w:pPr>
        <w:numPr>
          <w:ilvl w:val="0"/>
          <w:numId w:val="3"/>
        </w:numPr>
        <w:spacing w:after="0" w:line="240" w:lineRule="auto"/>
        <w:rPr>
          <w:color w:val="FF0000"/>
        </w:rPr>
      </w:pPr>
      <w:r w:rsidRPr="001111CB">
        <w:t>TPED=</w:t>
      </w:r>
      <w:r w:rsidR="000779EB" w:rsidRPr="001111CB">
        <w:rPr>
          <w:sz w:val="24"/>
        </w:rPr>
        <w:t>/home/EzImputer_Sample_project</w:t>
      </w:r>
      <w:r w:rsidR="000779EB" w:rsidRPr="001111CB">
        <w:t xml:space="preserve">/fwdStrandResults_input.tped.gz </w:t>
      </w:r>
      <w:r w:rsidR="00BF090A" w:rsidRPr="001111CB">
        <w:rPr>
          <w:color w:val="FF0000"/>
        </w:rPr>
        <w:t>[</w:t>
      </w:r>
      <w:proofErr w:type="spellStart"/>
      <w:r w:rsidRPr="001111CB">
        <w:rPr>
          <w:color w:val="FF0000"/>
        </w:rPr>
        <w:t>gzipped</w:t>
      </w:r>
      <w:proofErr w:type="spellEnd"/>
      <w:r w:rsidRPr="001111CB">
        <w:rPr>
          <w:color w:val="FF0000"/>
        </w:rPr>
        <w:t xml:space="preserve"> TPED FILE FULL PATH</w:t>
      </w:r>
      <w:r w:rsidR="005708CD" w:rsidRPr="001111CB">
        <w:rPr>
          <w:color w:val="FF0000"/>
        </w:rPr>
        <w:t xml:space="preserve"> [</w:t>
      </w:r>
      <w:r w:rsidR="002538F2" w:rsidRPr="001111CB">
        <w:rPr>
          <w:color w:val="FF0000"/>
        </w:rPr>
        <w:t xml:space="preserve">Strictly </w:t>
      </w:r>
      <w:proofErr w:type="spellStart"/>
      <w:r w:rsidR="002538F2" w:rsidRPr="001111CB">
        <w:rPr>
          <w:color w:val="FF0000"/>
        </w:rPr>
        <w:t>gzip</w:t>
      </w:r>
      <w:proofErr w:type="spellEnd"/>
      <w:r w:rsidR="005708CD" w:rsidRPr="001111CB">
        <w:rPr>
          <w:color w:val="FF0000"/>
        </w:rPr>
        <w:t xml:space="preserve"> file is required]</w:t>
      </w:r>
      <w:r w:rsidR="00BF090A" w:rsidRPr="001111CB">
        <w:rPr>
          <w:color w:val="FF0000"/>
        </w:rPr>
        <w:t>]</w:t>
      </w:r>
    </w:p>
    <w:p w:rsidR="00886F83" w:rsidRPr="001111CB" w:rsidRDefault="00886F83" w:rsidP="00886F83">
      <w:pPr>
        <w:numPr>
          <w:ilvl w:val="0"/>
          <w:numId w:val="3"/>
        </w:numPr>
        <w:spacing w:after="0" w:line="240" w:lineRule="auto"/>
        <w:rPr>
          <w:color w:val="FF0000"/>
        </w:rPr>
      </w:pPr>
      <w:r w:rsidRPr="001111CB">
        <w:t>TFAM=</w:t>
      </w:r>
      <w:r w:rsidR="000779EB" w:rsidRPr="001111CB">
        <w:rPr>
          <w:sz w:val="24"/>
        </w:rPr>
        <w:t>/home/</w:t>
      </w:r>
      <w:proofErr w:type="spellStart"/>
      <w:r w:rsidR="000779EB" w:rsidRPr="001111CB">
        <w:rPr>
          <w:sz w:val="24"/>
        </w:rPr>
        <w:t>EzImputer_Sample_project</w:t>
      </w:r>
      <w:proofErr w:type="spellEnd"/>
      <w:r w:rsidR="000779EB" w:rsidRPr="001111CB">
        <w:t>/</w:t>
      </w:r>
      <w:proofErr w:type="spellStart"/>
      <w:r w:rsidR="000779EB" w:rsidRPr="001111CB">
        <w:t>fwdStrandResults_input.tfam</w:t>
      </w:r>
      <w:proofErr w:type="spellEnd"/>
      <w:r w:rsidR="000779EB" w:rsidRPr="001111CB">
        <w:t xml:space="preserve"> </w:t>
      </w:r>
      <w:r w:rsidR="00BF090A" w:rsidRPr="001111CB">
        <w:rPr>
          <w:color w:val="FF0000"/>
        </w:rPr>
        <w:t>[TFAM FILE FULL PATH]</w:t>
      </w:r>
    </w:p>
    <w:p w:rsidR="00886F83" w:rsidRPr="001111CB" w:rsidRDefault="00886F83" w:rsidP="00886F83">
      <w:pPr>
        <w:numPr>
          <w:ilvl w:val="0"/>
          <w:numId w:val="3"/>
        </w:numPr>
        <w:spacing w:after="0" w:line="240" w:lineRule="auto"/>
        <w:rPr>
          <w:color w:val="FF0000"/>
        </w:rPr>
      </w:pPr>
      <w:r w:rsidRPr="001111CB">
        <w:t>FORWARDSTRAND_IND=</w:t>
      </w:r>
      <w:r w:rsidR="000779EB" w:rsidRPr="001111CB">
        <w:rPr>
          <w:sz w:val="24"/>
        </w:rPr>
        <w:t>/home/</w:t>
      </w:r>
      <w:proofErr w:type="spellStart"/>
      <w:r w:rsidR="000779EB" w:rsidRPr="001111CB">
        <w:rPr>
          <w:sz w:val="24"/>
        </w:rPr>
        <w:t>EzImputer_Sample_project</w:t>
      </w:r>
      <w:proofErr w:type="spellEnd"/>
      <w:r w:rsidR="000779EB" w:rsidRPr="001111CB">
        <w:t xml:space="preserve"> /</w:t>
      </w:r>
      <w:proofErr w:type="spellStart"/>
      <w:r w:rsidR="000779EB" w:rsidRPr="001111CB">
        <w:t>fwdStrandResults_input.ind</w:t>
      </w:r>
      <w:proofErr w:type="spellEnd"/>
      <w:r w:rsidR="000779EB" w:rsidRPr="001111CB">
        <w:t xml:space="preserve"> </w:t>
      </w:r>
      <w:r w:rsidR="00BF090A" w:rsidRPr="001111CB">
        <w:rPr>
          <w:color w:val="FF0000"/>
        </w:rPr>
        <w:t>[</w:t>
      </w:r>
      <w:proofErr w:type="spellStart"/>
      <w:r w:rsidRPr="001111CB">
        <w:rPr>
          <w:color w:val="FF0000"/>
        </w:rPr>
        <w:t>fwd</w:t>
      </w:r>
      <w:proofErr w:type="spellEnd"/>
      <w:r w:rsidRPr="001111CB">
        <w:rPr>
          <w:color w:val="FF0000"/>
        </w:rPr>
        <w:t xml:space="preserve"> strand indicator file if you have one or place ‘NA’</w:t>
      </w:r>
      <w:proofErr w:type="gramStart"/>
      <w:r w:rsidRPr="001111CB">
        <w:rPr>
          <w:color w:val="FF0000"/>
        </w:rPr>
        <w:t>  [</w:t>
      </w:r>
      <w:proofErr w:type="gramEnd"/>
      <w:r w:rsidRPr="001111CB">
        <w:rPr>
          <w:color w:val="FF0000"/>
        </w:rPr>
        <w:t xml:space="preserve">no </w:t>
      </w:r>
      <w:proofErr w:type="spellStart"/>
      <w:r w:rsidRPr="001111CB">
        <w:rPr>
          <w:color w:val="FF0000"/>
        </w:rPr>
        <w:t>gzip</w:t>
      </w:r>
      <w:proofErr w:type="spellEnd"/>
      <w:r w:rsidRPr="001111CB">
        <w:rPr>
          <w:color w:val="FF0000"/>
        </w:rPr>
        <w:t xml:space="preserve"> files all</w:t>
      </w:r>
      <w:r w:rsidR="00BF090A" w:rsidRPr="001111CB">
        <w:rPr>
          <w:color w:val="FF0000"/>
        </w:rPr>
        <w:t>owed] ]</w:t>
      </w:r>
      <w:r w:rsidR="00B3123B" w:rsidRPr="001111CB">
        <w:rPr>
          <w:color w:val="FF0000"/>
        </w:rPr>
        <w:t xml:space="preserve"> [If you want to create </w:t>
      </w:r>
      <w:proofErr w:type="spellStart"/>
      <w:r w:rsidR="00B3123B" w:rsidRPr="001111CB">
        <w:rPr>
          <w:color w:val="FF0000"/>
        </w:rPr>
        <w:t>a</w:t>
      </w:r>
      <w:proofErr w:type="spellEnd"/>
      <w:r w:rsidR="00B3123B" w:rsidRPr="001111CB">
        <w:rPr>
          <w:color w:val="FF0000"/>
        </w:rPr>
        <w:t xml:space="preserve"> indicator file specially to deal with ambiguous </w:t>
      </w:r>
      <w:proofErr w:type="spellStart"/>
      <w:r w:rsidR="00B3123B" w:rsidRPr="001111CB">
        <w:rPr>
          <w:color w:val="FF0000"/>
        </w:rPr>
        <w:t>snps</w:t>
      </w:r>
      <w:proofErr w:type="spellEnd"/>
      <w:r w:rsidR="00B3123B" w:rsidRPr="001111CB">
        <w:rPr>
          <w:color w:val="FF0000"/>
        </w:rPr>
        <w:t xml:space="preserve"> you can use this script </w:t>
      </w:r>
      <w:hyperlink w:anchor="CFA" w:history="1">
        <w:r w:rsidR="00B3123B" w:rsidRPr="001111CB">
          <w:rPr>
            <w:rStyle w:val="Hyperlink"/>
            <w:color w:val="FF0000"/>
            <w:sz w:val="24"/>
          </w:rPr>
          <w:t>Create_fwdstrd_ind_4ambiInputMarkers</w:t>
        </w:r>
      </w:hyperlink>
      <w:r w:rsidR="00B3123B" w:rsidRPr="001111CB">
        <w:rPr>
          <w:rStyle w:val="Hyperlink"/>
          <w:color w:val="FF0000"/>
          <w:sz w:val="24"/>
        </w:rPr>
        <w:t>*).</w:t>
      </w:r>
    </w:p>
    <w:p w:rsidR="00886F83" w:rsidRPr="001111CB" w:rsidRDefault="00886F83" w:rsidP="00886F83">
      <w:pPr>
        <w:numPr>
          <w:ilvl w:val="0"/>
          <w:numId w:val="3"/>
        </w:numPr>
        <w:spacing w:after="0" w:line="240" w:lineRule="auto"/>
        <w:rPr>
          <w:color w:val="FF0000"/>
        </w:rPr>
      </w:pPr>
      <w:r w:rsidRPr="001111CB">
        <w:t>TEMP_FOLDER=</w:t>
      </w:r>
      <w:r w:rsidR="000779EB" w:rsidRPr="001111CB">
        <w:rPr>
          <w:sz w:val="24"/>
        </w:rPr>
        <w:t>/home/</w:t>
      </w:r>
      <w:proofErr w:type="spellStart"/>
      <w:r w:rsidR="000779EB" w:rsidRPr="001111CB">
        <w:rPr>
          <w:sz w:val="24"/>
        </w:rPr>
        <w:t>EzImputer_Sample_project</w:t>
      </w:r>
      <w:proofErr w:type="spellEnd"/>
      <w:r w:rsidR="000779EB" w:rsidRPr="001111CB">
        <w:t>/temp</w:t>
      </w:r>
      <w:r w:rsidR="000779EB" w:rsidRPr="001111CB">
        <w:rPr>
          <w:color w:val="FF0000"/>
        </w:rPr>
        <w:t xml:space="preserve"> </w:t>
      </w:r>
      <w:r w:rsidRPr="001111CB">
        <w:rPr>
          <w:color w:val="FF0000"/>
        </w:rPr>
        <w:t>[The directory path where you want to create the temp files processing</w:t>
      </w:r>
      <w:r w:rsidR="000820DA" w:rsidRPr="001111CB">
        <w:rPr>
          <w:color w:val="FF0000"/>
        </w:rPr>
        <w:t xml:space="preserve"> and output files</w:t>
      </w:r>
      <w:r w:rsidRPr="001111CB">
        <w:rPr>
          <w:color w:val="FF0000"/>
        </w:rPr>
        <w:t>]</w:t>
      </w:r>
    </w:p>
    <w:p w:rsidR="00886F83" w:rsidRPr="001111CB" w:rsidRDefault="00886F83" w:rsidP="00886F83">
      <w:pPr>
        <w:numPr>
          <w:ilvl w:val="0"/>
          <w:numId w:val="3"/>
        </w:numPr>
        <w:spacing w:after="0" w:line="240" w:lineRule="auto"/>
        <w:rPr>
          <w:color w:val="FF0000"/>
        </w:rPr>
      </w:pPr>
      <w:r w:rsidRPr="001111CB">
        <w:t>IMPUTE_REF=</w:t>
      </w:r>
      <w:r w:rsidR="000779EB" w:rsidRPr="001111CB">
        <w:rPr>
          <w:sz w:val="24"/>
        </w:rPr>
        <w:t>/home/EzImputer_Sample_project/impute_ref/ALL_1000G_phase1integrated_v3_impute</w:t>
      </w:r>
      <w:r w:rsidRPr="001111CB">
        <w:rPr>
          <w:color w:val="FF0000"/>
        </w:rPr>
        <w:t>[Impute reference path you want to use]</w:t>
      </w:r>
    </w:p>
    <w:p w:rsidR="00886F83" w:rsidRPr="001111CB" w:rsidRDefault="00886F83" w:rsidP="00886F83">
      <w:pPr>
        <w:numPr>
          <w:ilvl w:val="0"/>
          <w:numId w:val="3"/>
        </w:numPr>
        <w:spacing w:after="0" w:line="240" w:lineRule="auto"/>
        <w:rPr>
          <w:color w:val="FF0000"/>
        </w:rPr>
      </w:pPr>
      <w:r w:rsidRPr="001111CB">
        <w:t xml:space="preserve">IMPUTE_WINDOW=5000000 </w:t>
      </w:r>
      <w:r w:rsidRPr="001111CB">
        <w:rPr>
          <w:color w:val="FF0000"/>
        </w:rPr>
        <w:t>[Impute window size you want to chop, should be between 2mb and 5mb]</w:t>
      </w:r>
    </w:p>
    <w:p w:rsidR="00886F83" w:rsidRPr="001111CB" w:rsidRDefault="00886F83" w:rsidP="00886F83">
      <w:pPr>
        <w:numPr>
          <w:ilvl w:val="0"/>
          <w:numId w:val="3"/>
        </w:numPr>
        <w:spacing w:after="0" w:line="240" w:lineRule="auto"/>
        <w:rPr>
          <w:color w:val="FF0000"/>
        </w:rPr>
      </w:pPr>
      <w:r w:rsidRPr="001111CB">
        <w:t xml:space="preserve">IMPUTE_EDGE=125 </w:t>
      </w:r>
      <w:r w:rsidRPr="001111CB">
        <w:rPr>
          <w:color w:val="FF0000"/>
        </w:rPr>
        <w:t>[buffer region for the windows ,must be in KB ]</w:t>
      </w:r>
    </w:p>
    <w:p w:rsidR="00886F83" w:rsidRPr="001111CB" w:rsidRDefault="00886F83" w:rsidP="00886F83">
      <w:pPr>
        <w:numPr>
          <w:ilvl w:val="0"/>
          <w:numId w:val="3"/>
        </w:numPr>
        <w:spacing w:after="0" w:line="240" w:lineRule="auto"/>
        <w:rPr>
          <w:color w:val="FF0000"/>
        </w:rPr>
      </w:pPr>
      <w:r w:rsidRPr="001111CB">
        <w:t>HAPS=/data4/</w:t>
      </w:r>
      <w:proofErr w:type="spellStart"/>
      <w:r w:rsidRPr="001111CB">
        <w:t>bsi</w:t>
      </w:r>
      <w:proofErr w:type="spellEnd"/>
      <w:r w:rsidRPr="001111CB">
        <w:t>/</w:t>
      </w:r>
      <w:proofErr w:type="spellStart"/>
      <w:r w:rsidRPr="001111CB">
        <w:t>RandD</w:t>
      </w:r>
      <w:proofErr w:type="spellEnd"/>
      <w:r w:rsidRPr="001111CB">
        <w:t xml:space="preserve">/Workflow/temp/shapeit_jobs.tar.gz </w:t>
      </w:r>
      <w:r w:rsidRPr="001111CB">
        <w:rPr>
          <w:color w:val="FF0000"/>
        </w:rPr>
        <w:t xml:space="preserve">[If you have pre-phased already done then give path to tar file or enter ‘NA’] </w:t>
      </w:r>
    </w:p>
    <w:p w:rsidR="00886F83" w:rsidRPr="001111CB" w:rsidRDefault="003A764F" w:rsidP="00886F83">
      <w:pPr>
        <w:numPr>
          <w:ilvl w:val="0"/>
          <w:numId w:val="3"/>
        </w:numPr>
        <w:spacing w:after="0" w:line="240" w:lineRule="auto"/>
        <w:rPr>
          <w:color w:val="FF0000"/>
        </w:rPr>
      </w:pPr>
      <w:hyperlink r:id="rId14" w:history="1">
        <w:r w:rsidR="00886F83" w:rsidRPr="001111CB">
          <w:rPr>
            <w:rStyle w:val="Hyperlink"/>
            <w:color w:val="auto"/>
          </w:rPr>
          <w:t>EMAIL=lastname.firstname@mayo.edu</w:t>
        </w:r>
      </w:hyperlink>
      <w:r w:rsidR="00886F83" w:rsidRPr="001111CB">
        <w:rPr>
          <w:color w:val="FF0000"/>
        </w:rPr>
        <w:t xml:space="preserve"> [Fill in user’s full e-mail address] </w:t>
      </w:r>
    </w:p>
    <w:p w:rsidR="00886F83" w:rsidRPr="001111CB" w:rsidRDefault="00AA51A8" w:rsidP="00886F83">
      <w:pPr>
        <w:numPr>
          <w:ilvl w:val="0"/>
          <w:numId w:val="3"/>
        </w:numPr>
        <w:spacing w:after="0" w:line="240" w:lineRule="auto"/>
        <w:rPr>
          <w:color w:val="FF0000"/>
        </w:rPr>
      </w:pPr>
      <w:r w:rsidRPr="001111CB">
        <w:t>SGE_</w:t>
      </w:r>
      <w:r w:rsidR="00886F83" w:rsidRPr="001111CB">
        <w:t>SHAPEIT_MEM=</w:t>
      </w:r>
      <w:r w:rsidR="00BF090A" w:rsidRPr="001111CB">
        <w:t>15G</w:t>
      </w:r>
      <w:r w:rsidR="00886F83" w:rsidRPr="001111CB">
        <w:t xml:space="preserve"> </w:t>
      </w:r>
      <w:r w:rsidR="00886F83" w:rsidRPr="001111CB">
        <w:rPr>
          <w:color w:val="FF0000"/>
        </w:rPr>
        <w:t xml:space="preserve">[Expected memory taken by your shape it jobs ] [even if your </w:t>
      </w:r>
      <w:proofErr w:type="spellStart"/>
      <w:r w:rsidR="00886F83" w:rsidRPr="001111CB">
        <w:rPr>
          <w:color w:val="FF0000"/>
        </w:rPr>
        <w:t>shapeit</w:t>
      </w:r>
      <w:proofErr w:type="spellEnd"/>
      <w:r w:rsidR="00886F83" w:rsidRPr="001111CB">
        <w:rPr>
          <w:color w:val="FF0000"/>
        </w:rPr>
        <w:t xml:space="preserve"> jobs are done just give some numbers]</w:t>
      </w:r>
      <w:r w:rsidR="001F28CD" w:rsidRPr="001111CB">
        <w:rPr>
          <w:color w:val="FF0000"/>
        </w:rPr>
        <w:t>[optional parameter but should present when PBS=NO ]</w:t>
      </w:r>
    </w:p>
    <w:p w:rsidR="00886F83" w:rsidRPr="001111CB" w:rsidRDefault="00AA51A8" w:rsidP="00886F83">
      <w:pPr>
        <w:numPr>
          <w:ilvl w:val="0"/>
          <w:numId w:val="3"/>
        </w:numPr>
        <w:spacing w:after="0" w:line="240" w:lineRule="auto"/>
        <w:rPr>
          <w:color w:val="FF0000"/>
        </w:rPr>
      </w:pPr>
      <w:r w:rsidRPr="001111CB">
        <w:t>SGE_</w:t>
      </w:r>
      <w:r w:rsidR="00886F83" w:rsidRPr="001111CB">
        <w:t xml:space="preserve">SHAPEIT_QUEUE=1-day </w:t>
      </w:r>
      <w:r w:rsidR="00886F83" w:rsidRPr="001111CB">
        <w:rPr>
          <w:color w:val="FF0000"/>
        </w:rPr>
        <w:t xml:space="preserve">[Queue you want submit for </w:t>
      </w:r>
      <w:proofErr w:type="spellStart"/>
      <w:r w:rsidR="00886F83" w:rsidRPr="001111CB">
        <w:rPr>
          <w:color w:val="FF0000"/>
        </w:rPr>
        <w:t>shapeit</w:t>
      </w:r>
      <w:proofErr w:type="spellEnd"/>
      <w:r w:rsidR="00886F83" w:rsidRPr="001111CB">
        <w:rPr>
          <w:color w:val="FF0000"/>
        </w:rPr>
        <w:t xml:space="preserve"> jobs ] [even if your </w:t>
      </w:r>
      <w:proofErr w:type="spellStart"/>
      <w:r w:rsidR="00886F83" w:rsidRPr="001111CB">
        <w:rPr>
          <w:color w:val="FF0000"/>
        </w:rPr>
        <w:t>shapeit</w:t>
      </w:r>
      <w:proofErr w:type="spellEnd"/>
      <w:r w:rsidR="00886F83" w:rsidRPr="001111CB">
        <w:rPr>
          <w:color w:val="FF0000"/>
        </w:rPr>
        <w:t xml:space="preserve"> jobs are done just give some numbers]</w:t>
      </w:r>
      <w:r w:rsidR="001F28CD" w:rsidRPr="001111CB">
        <w:rPr>
          <w:color w:val="FF0000"/>
        </w:rPr>
        <w:t xml:space="preserve"> [optional parameter but should present when PBS=NO ]</w:t>
      </w:r>
    </w:p>
    <w:p w:rsidR="00886F83" w:rsidRPr="001111CB" w:rsidRDefault="00AA51A8" w:rsidP="00886F83">
      <w:pPr>
        <w:numPr>
          <w:ilvl w:val="0"/>
          <w:numId w:val="3"/>
        </w:numPr>
        <w:spacing w:after="0" w:line="240" w:lineRule="auto"/>
        <w:rPr>
          <w:color w:val="FF0000"/>
        </w:rPr>
      </w:pPr>
      <w:r w:rsidRPr="001111CB">
        <w:t>SGE_</w:t>
      </w:r>
      <w:r w:rsidR="00886F83" w:rsidRPr="001111CB">
        <w:t xml:space="preserve">IMPUTE_MEM=15G </w:t>
      </w:r>
      <w:r w:rsidR="00886F83" w:rsidRPr="001111CB">
        <w:rPr>
          <w:color w:val="FF0000"/>
        </w:rPr>
        <w:t>[Expected memory taken by your impute jobs ]</w:t>
      </w:r>
      <w:r w:rsidR="001F28CD" w:rsidRPr="001111CB">
        <w:rPr>
          <w:color w:val="FF0000"/>
        </w:rPr>
        <w:t xml:space="preserve"> [optional parameter but should present when PBS=NO ]</w:t>
      </w:r>
      <w:r w:rsidR="00601BA5" w:rsidRPr="001111CB">
        <w:rPr>
          <w:color w:val="FF0000"/>
        </w:rPr>
        <w:t xml:space="preserve"> </w:t>
      </w:r>
    </w:p>
    <w:p w:rsidR="00886F83" w:rsidRPr="001111CB" w:rsidRDefault="00AA51A8" w:rsidP="00886F83">
      <w:pPr>
        <w:numPr>
          <w:ilvl w:val="0"/>
          <w:numId w:val="3"/>
        </w:numPr>
        <w:spacing w:after="0" w:line="240" w:lineRule="auto"/>
        <w:rPr>
          <w:color w:val="FF0000"/>
        </w:rPr>
      </w:pPr>
      <w:r w:rsidRPr="001111CB">
        <w:t>SGE_</w:t>
      </w:r>
      <w:r w:rsidR="00886F83" w:rsidRPr="001111CB">
        <w:t>IMPUTE_QUEUE=1-day  </w:t>
      </w:r>
      <w:r w:rsidR="00886F83" w:rsidRPr="001111CB">
        <w:rPr>
          <w:color w:val="FF0000"/>
        </w:rPr>
        <w:t>[Queue you want submit for impute jobs ]</w:t>
      </w:r>
      <w:r w:rsidR="001F28CD" w:rsidRPr="001111CB">
        <w:rPr>
          <w:color w:val="FF0000"/>
        </w:rPr>
        <w:t xml:space="preserve"> [optional parameter but should present when PBS=NO ]</w:t>
      </w:r>
      <w:r w:rsidR="00601BA5" w:rsidRPr="001111CB">
        <w:rPr>
          <w:color w:val="FF0000"/>
        </w:rPr>
        <w:t xml:space="preserve"> </w:t>
      </w:r>
    </w:p>
    <w:p w:rsidR="00116D84" w:rsidRPr="001111CB" w:rsidRDefault="00886F83" w:rsidP="00116D84">
      <w:pPr>
        <w:pStyle w:val="ListParagraph"/>
        <w:numPr>
          <w:ilvl w:val="0"/>
          <w:numId w:val="3"/>
        </w:numPr>
      </w:pPr>
      <w:r w:rsidRPr="001111CB">
        <w:t>IMPUTEREF_VERSION=</w:t>
      </w:r>
      <w:r w:rsidR="000779EB" w:rsidRPr="001111CB">
        <w:t xml:space="preserve"> </w:t>
      </w:r>
      <w:r w:rsidR="00116D84" w:rsidRPr="001111CB">
        <w:t xml:space="preserve">ALL_1000G_phase1integrated_v3 </w:t>
      </w:r>
    </w:p>
    <w:p w:rsidR="00886F83" w:rsidRPr="001111CB" w:rsidRDefault="00116D84" w:rsidP="00116D84">
      <w:pPr>
        <w:ind w:left="720"/>
        <w:rPr>
          <w:color w:val="FF0000"/>
        </w:rPr>
      </w:pPr>
      <w:r w:rsidRPr="001111CB">
        <w:rPr>
          <w:color w:val="FF0000"/>
        </w:rPr>
        <w:t xml:space="preserve">[Note:  This field is the file prefix of the impute reference files. Look at the files in the impute reference file folder and enter the root prefix of the filename (bold </w:t>
      </w:r>
      <w:proofErr w:type="gramStart"/>
      <w:r w:rsidRPr="001111CB">
        <w:rPr>
          <w:color w:val="FF0000"/>
        </w:rPr>
        <w:t>in )</w:t>
      </w:r>
      <w:proofErr w:type="gramEnd"/>
      <w:r w:rsidRPr="001111CB">
        <w:rPr>
          <w:color w:val="FF0000"/>
        </w:rPr>
        <w:t xml:space="preserve"> </w:t>
      </w:r>
      <w:r w:rsidRPr="001111CB">
        <w:rPr>
          <w:b/>
          <w:color w:val="FF0000"/>
        </w:rPr>
        <w:t>ALL_1000G_phase1integrated_</w:t>
      </w:r>
      <w:r w:rsidRPr="001111CB">
        <w:rPr>
          <w:b/>
          <w:bCs/>
          <w:color w:val="FF0000"/>
        </w:rPr>
        <w:t>v3</w:t>
      </w:r>
      <w:r w:rsidRPr="001111CB">
        <w:rPr>
          <w:color w:val="FF0000"/>
        </w:rPr>
        <w:t>_chr9_impute.hap.gz]</w:t>
      </w:r>
    </w:p>
    <w:p w:rsidR="00886F83" w:rsidRPr="001111CB" w:rsidRDefault="00886F83" w:rsidP="00886F83">
      <w:pPr>
        <w:numPr>
          <w:ilvl w:val="0"/>
          <w:numId w:val="3"/>
        </w:numPr>
        <w:spacing w:after="0" w:line="240" w:lineRule="auto"/>
        <w:rPr>
          <w:color w:val="FF0000"/>
        </w:rPr>
      </w:pPr>
      <w:r w:rsidRPr="001111CB">
        <w:t xml:space="preserve">LOCALTEMP_SHAPEIT=4G </w:t>
      </w:r>
      <w:r w:rsidRPr="001111CB">
        <w:rPr>
          <w:color w:val="FF0000"/>
        </w:rPr>
        <w:t xml:space="preserve">[Local temp space required by the </w:t>
      </w:r>
      <w:proofErr w:type="spellStart"/>
      <w:r w:rsidRPr="001111CB">
        <w:rPr>
          <w:color w:val="FF0000"/>
        </w:rPr>
        <w:t>shapeit</w:t>
      </w:r>
      <w:proofErr w:type="spellEnd"/>
      <w:r w:rsidRPr="001111CB">
        <w:rPr>
          <w:color w:val="FF0000"/>
        </w:rPr>
        <w:t xml:space="preserve"> </w:t>
      </w:r>
      <w:proofErr w:type="spellStart"/>
      <w:r w:rsidRPr="001111CB">
        <w:rPr>
          <w:color w:val="FF0000"/>
        </w:rPr>
        <w:t>sungrid</w:t>
      </w:r>
      <w:proofErr w:type="spellEnd"/>
      <w:r w:rsidRPr="001111CB">
        <w:rPr>
          <w:color w:val="FF0000"/>
        </w:rPr>
        <w:t xml:space="preserve"> engine jobs to compress result files]</w:t>
      </w:r>
    </w:p>
    <w:p w:rsidR="00886F83" w:rsidRPr="001111CB" w:rsidRDefault="00886F83" w:rsidP="00886F83">
      <w:pPr>
        <w:numPr>
          <w:ilvl w:val="0"/>
          <w:numId w:val="3"/>
        </w:numPr>
        <w:spacing w:after="0" w:line="240" w:lineRule="auto"/>
        <w:rPr>
          <w:color w:val="FF0000"/>
        </w:rPr>
      </w:pPr>
      <w:r w:rsidRPr="001111CB">
        <w:t xml:space="preserve">LOCALTEMP_IMPUTE=1G </w:t>
      </w:r>
      <w:r w:rsidRPr="001111CB">
        <w:rPr>
          <w:color w:val="FF0000"/>
        </w:rPr>
        <w:t xml:space="preserve">[Local temp space required by the impute </w:t>
      </w:r>
      <w:proofErr w:type="spellStart"/>
      <w:r w:rsidRPr="001111CB">
        <w:rPr>
          <w:color w:val="FF0000"/>
        </w:rPr>
        <w:t>sungrid</w:t>
      </w:r>
      <w:proofErr w:type="spellEnd"/>
      <w:r w:rsidRPr="001111CB">
        <w:rPr>
          <w:color w:val="FF0000"/>
        </w:rPr>
        <w:t xml:space="preserve"> engine jobs to compress result files]</w:t>
      </w:r>
    </w:p>
    <w:p w:rsidR="005E4F6E" w:rsidRPr="001111CB" w:rsidRDefault="005E4F6E" w:rsidP="005E4F6E">
      <w:pPr>
        <w:numPr>
          <w:ilvl w:val="0"/>
          <w:numId w:val="3"/>
        </w:numPr>
        <w:spacing w:after="0" w:line="240" w:lineRule="auto"/>
        <w:rPr>
          <w:color w:val="FF0000"/>
        </w:rPr>
      </w:pPr>
      <w:r w:rsidRPr="001111CB">
        <w:t xml:space="preserve">LOCALTEMP= </w:t>
      </w:r>
      <w:r w:rsidR="000779EB" w:rsidRPr="001111CB">
        <w:rPr>
          <w:sz w:val="24"/>
        </w:rPr>
        <w:t>/home/</w:t>
      </w:r>
      <w:proofErr w:type="spellStart"/>
      <w:r w:rsidR="000779EB" w:rsidRPr="001111CB">
        <w:rPr>
          <w:sz w:val="24"/>
        </w:rPr>
        <w:t>EzImputer_Sample_project</w:t>
      </w:r>
      <w:proofErr w:type="spellEnd"/>
      <w:r w:rsidR="000779EB" w:rsidRPr="001111CB">
        <w:t>/temp/LOCALTEMP</w:t>
      </w:r>
      <w:r w:rsidR="000779EB" w:rsidRPr="001111CB">
        <w:rPr>
          <w:color w:val="FF0000"/>
        </w:rPr>
        <w:t xml:space="preserve"> </w:t>
      </w:r>
      <w:r w:rsidRPr="001111CB">
        <w:rPr>
          <w:color w:val="FF0000"/>
        </w:rPr>
        <w:t>[Path to local temp space required by the impute sun grid engine jobs to compress result files. If your SGE doesn’t have enough space on the computational nodes you can point to the TEMP_FOLDER ]</w:t>
      </w:r>
    </w:p>
    <w:p w:rsidR="00886F83" w:rsidRPr="001111CB" w:rsidRDefault="00886F83" w:rsidP="00886F83">
      <w:pPr>
        <w:numPr>
          <w:ilvl w:val="0"/>
          <w:numId w:val="3"/>
        </w:numPr>
        <w:spacing w:after="0" w:line="240" w:lineRule="auto"/>
        <w:rPr>
          <w:color w:val="FF0000"/>
        </w:rPr>
      </w:pPr>
      <w:r w:rsidRPr="001111CB">
        <w:lastRenderedPageBreak/>
        <w:t xml:space="preserve">INNER_DIR=temp179807890 </w:t>
      </w:r>
      <w:r w:rsidRPr="001111CB">
        <w:rPr>
          <w:color w:val="FF0000"/>
        </w:rPr>
        <w:t>[enter unique sub directory name you want to create in  ‘TEMP_FOLDER’ :all the temp processing will be done in this directory, if you don’t enter one the program will create one for you]</w:t>
      </w:r>
    </w:p>
    <w:p w:rsidR="00886F83" w:rsidRPr="001111CB" w:rsidRDefault="00886F83" w:rsidP="00886F83">
      <w:pPr>
        <w:numPr>
          <w:ilvl w:val="0"/>
          <w:numId w:val="3"/>
        </w:numPr>
        <w:spacing w:after="0" w:line="240" w:lineRule="auto"/>
        <w:rPr>
          <w:color w:val="FF0000"/>
        </w:rPr>
      </w:pPr>
      <w:r w:rsidRPr="001111CB">
        <w:t>RESTART=NO</w:t>
      </w:r>
      <w:r w:rsidRPr="001111CB">
        <w:rPr>
          <w:color w:val="FF0000"/>
        </w:rPr>
        <w:t xml:space="preserve"> </w:t>
      </w:r>
      <w:r w:rsidR="004B4F18" w:rsidRPr="001111CB">
        <w:rPr>
          <w:color w:val="FF0000"/>
        </w:rPr>
        <w:t>[(1) ‘NO’ for initial run&lt;no restart&gt;. (2) ‘SHAPEIT’ to restart the workflow if some phasing (</w:t>
      </w:r>
      <w:proofErr w:type="spellStart"/>
      <w:r w:rsidR="004B4F18" w:rsidRPr="001111CB">
        <w:rPr>
          <w:color w:val="FF0000"/>
        </w:rPr>
        <w:t>shapeit</w:t>
      </w:r>
      <w:proofErr w:type="spellEnd"/>
      <w:r w:rsidR="004B4F18" w:rsidRPr="001111CB">
        <w:rPr>
          <w:color w:val="FF0000"/>
        </w:rPr>
        <w:t xml:space="preserve">) jobs fail at phasing state. (3) ‘IMPUTE’ to restart the workflow if some impute jobs fail at imputation state. (4) ‘POST’ to restart the workflow if some post processing jobs fail at post processing state(generation of r2 files, indicator files).  </w:t>
      </w:r>
      <w:r w:rsidRPr="001111CB">
        <w:rPr>
          <w:color w:val="FF0000"/>
        </w:rPr>
        <w:t>Please remember and enter the same ‘INNER_DIR” name as of the</w:t>
      </w:r>
      <w:r w:rsidR="004B4F18" w:rsidRPr="001111CB">
        <w:rPr>
          <w:color w:val="FF0000"/>
        </w:rPr>
        <w:t xml:space="preserve"> initial run</w:t>
      </w:r>
      <w:r w:rsidR="00B77026" w:rsidRPr="001111CB">
        <w:rPr>
          <w:color w:val="FF0000"/>
        </w:rPr>
        <w:t xml:space="preserve"> for options ‘SHAPEIT’, ‘IMPUTE’ and for ‘POST’</w:t>
      </w:r>
      <w:r w:rsidR="004B4F18" w:rsidRPr="001111CB">
        <w:rPr>
          <w:color w:val="FF0000"/>
        </w:rPr>
        <w:t>.</w:t>
      </w:r>
      <w:r w:rsidRPr="001111CB">
        <w:rPr>
          <w:color w:val="FF0000"/>
        </w:rPr>
        <w:t>]</w:t>
      </w:r>
    </w:p>
    <w:p w:rsidR="00886F83" w:rsidRPr="001111CB" w:rsidRDefault="00886F83" w:rsidP="00886F83">
      <w:pPr>
        <w:numPr>
          <w:ilvl w:val="0"/>
          <w:numId w:val="3"/>
        </w:numPr>
        <w:spacing w:after="0" w:line="240" w:lineRule="auto"/>
        <w:rPr>
          <w:color w:val="FF0000"/>
        </w:rPr>
      </w:pPr>
      <w:r w:rsidRPr="001111CB">
        <w:t>USERNAME=</w:t>
      </w:r>
      <w:proofErr w:type="spellStart"/>
      <w:r w:rsidRPr="001111CB">
        <w:t>mXXXXX</w:t>
      </w:r>
      <w:proofErr w:type="spellEnd"/>
      <w:r w:rsidR="00326974" w:rsidRPr="001111CB">
        <w:t xml:space="preserve">  </w:t>
      </w:r>
      <w:r w:rsidR="00326974" w:rsidRPr="001111CB">
        <w:rPr>
          <w:color w:val="FF0000"/>
        </w:rPr>
        <w:t>[To create unique directories in the local temp directory to identify the user]</w:t>
      </w:r>
    </w:p>
    <w:p w:rsidR="00886F83" w:rsidRPr="00EA6B43" w:rsidRDefault="00886F83" w:rsidP="00886F83">
      <w:pPr>
        <w:numPr>
          <w:ilvl w:val="0"/>
          <w:numId w:val="3"/>
        </w:numPr>
        <w:spacing w:after="0" w:line="240" w:lineRule="auto"/>
        <w:rPr>
          <w:color w:val="FF0000"/>
        </w:rPr>
      </w:pPr>
      <w:r w:rsidRPr="001111CB">
        <w:t>SHAPEITONLY=YES</w:t>
      </w:r>
      <w:r w:rsidRPr="0013754B">
        <w:rPr>
          <w:color w:val="FF0000"/>
        </w:rPr>
        <w:t xml:space="preserve">(IF you want just the </w:t>
      </w:r>
      <w:proofErr w:type="spellStart"/>
      <w:r w:rsidRPr="0013754B">
        <w:rPr>
          <w:color w:val="FF0000"/>
        </w:rPr>
        <w:t>prephasing</w:t>
      </w:r>
      <w:proofErr w:type="spellEnd"/>
      <w:r w:rsidRPr="0013754B">
        <w:rPr>
          <w:color w:val="FF0000"/>
        </w:rPr>
        <w:t xml:space="preserve"> set this option to ‘YES” or else use ‘NO’)</w:t>
      </w:r>
    </w:p>
    <w:p w:rsidR="00886F83" w:rsidRDefault="00886F83" w:rsidP="00886F83">
      <w:pPr>
        <w:numPr>
          <w:ilvl w:val="0"/>
          <w:numId w:val="3"/>
        </w:numPr>
        <w:spacing w:after="0" w:line="240" w:lineRule="auto"/>
        <w:rPr>
          <w:color w:val="FF0000"/>
        </w:rPr>
      </w:pPr>
      <w:r w:rsidRPr="001111CB">
        <w:t xml:space="preserve">PBS=NO </w:t>
      </w:r>
      <w:r>
        <w:rPr>
          <w:color w:val="FF0000"/>
        </w:rPr>
        <w:t xml:space="preserve">(This should be set to YES if your running on PBS system instead of SUNGRID engine (For BORA set this option to YES if you are running jobs on </w:t>
      </w:r>
      <w:proofErr w:type="spellStart"/>
      <w:r>
        <w:rPr>
          <w:color w:val="FF0000"/>
        </w:rPr>
        <w:t>iforge</w:t>
      </w:r>
      <w:proofErr w:type="spellEnd"/>
      <w:r>
        <w:rPr>
          <w:color w:val="FF0000"/>
        </w:rPr>
        <w:t>))</w:t>
      </w:r>
    </w:p>
    <w:p w:rsidR="00AB7FFA" w:rsidRDefault="00AB7FFA" w:rsidP="00AB7FFA">
      <w:pPr>
        <w:numPr>
          <w:ilvl w:val="0"/>
          <w:numId w:val="3"/>
        </w:numPr>
        <w:spacing w:after="0" w:line="240" w:lineRule="auto"/>
        <w:rPr>
          <w:color w:val="FF0000"/>
        </w:rPr>
      </w:pPr>
      <w:r w:rsidRPr="001111CB">
        <w:t xml:space="preserve">PBS_PARAM="-l </w:t>
      </w:r>
      <w:proofErr w:type="spellStart"/>
      <w:r w:rsidRPr="001111CB">
        <w:t>walltime</w:t>
      </w:r>
      <w:proofErr w:type="spellEnd"/>
      <w:r w:rsidRPr="001111CB">
        <w:t>=10:05:00,-l nodes=1</w:t>
      </w:r>
      <w:proofErr w:type="gramStart"/>
      <w:r w:rsidRPr="001111CB">
        <w:t>:ppn</w:t>
      </w:r>
      <w:proofErr w:type="gramEnd"/>
      <w:r w:rsidRPr="001111CB">
        <w:t>=1,-A normal,-A bf0"</w:t>
      </w:r>
      <w:r w:rsidR="00EF0EB6" w:rsidRPr="007D4F5C">
        <w:rPr>
          <w:color w:val="FF0000"/>
        </w:rPr>
        <w:t>[Should be in double quotes “” and should include only ‘-l’ (wall clock times and number of nodes</w:t>
      </w:r>
      <w:r w:rsidR="00A05A73">
        <w:rPr>
          <w:color w:val="FF0000"/>
        </w:rPr>
        <w:t xml:space="preserve">, make sure you select optimum time for each shape it and impute job each. Some </w:t>
      </w:r>
      <w:proofErr w:type="spellStart"/>
      <w:r w:rsidR="00A05A73">
        <w:rPr>
          <w:color w:val="FF0000"/>
        </w:rPr>
        <w:t>shapeit</w:t>
      </w:r>
      <w:proofErr w:type="spellEnd"/>
      <w:r w:rsidR="00A05A73">
        <w:rPr>
          <w:color w:val="FF0000"/>
        </w:rPr>
        <w:t>&lt;Phasing&gt; jobs may take few days to complete</w:t>
      </w:r>
      <w:r w:rsidR="00EF0EB6" w:rsidRPr="007D4F5C">
        <w:rPr>
          <w:color w:val="FF0000"/>
        </w:rPr>
        <w:t xml:space="preserve">) and ‘–A’ (account string and queue type) remaining parameters are filled by the workflow] </w:t>
      </w:r>
      <w:r w:rsidR="00EF0EB6">
        <w:rPr>
          <w:color w:val="FF0000"/>
        </w:rPr>
        <w:t xml:space="preserve">[optional parameter but should present when </w:t>
      </w:r>
      <w:r w:rsidR="00EF0EB6" w:rsidRPr="008940C3">
        <w:rPr>
          <w:color w:val="1F497D"/>
        </w:rPr>
        <w:t>PBS</w:t>
      </w:r>
      <w:r w:rsidR="00EF0EB6">
        <w:rPr>
          <w:color w:val="FF0000"/>
        </w:rPr>
        <w:t>=YES ]</w:t>
      </w:r>
    </w:p>
    <w:p w:rsidR="00886F83" w:rsidRDefault="00886F83" w:rsidP="00886F83">
      <w:pPr>
        <w:numPr>
          <w:ilvl w:val="0"/>
          <w:numId w:val="3"/>
        </w:numPr>
        <w:spacing w:after="0" w:line="240" w:lineRule="auto"/>
        <w:rPr>
          <w:color w:val="FF0000"/>
        </w:rPr>
      </w:pPr>
      <w:r w:rsidRPr="001111CB">
        <w:t xml:space="preserve">CHR_START_INPUT=YES </w:t>
      </w:r>
      <w:r>
        <w:rPr>
          <w:color w:val="FF0000"/>
        </w:rPr>
        <w:t>(Set this option to ‘YES’ if you want impute to small regions instead of whole chromosomes. So the imputation start position and stop position will be based on input data but not on the reference start and stop)</w:t>
      </w:r>
    </w:p>
    <w:p w:rsidR="00886F83" w:rsidRDefault="00886F83" w:rsidP="00886F83">
      <w:pPr>
        <w:numPr>
          <w:ilvl w:val="0"/>
          <w:numId w:val="3"/>
        </w:numPr>
        <w:spacing w:after="0" w:line="240" w:lineRule="auto"/>
        <w:rPr>
          <w:color w:val="FF0000"/>
        </w:rPr>
      </w:pPr>
      <w:r w:rsidRPr="001111CB">
        <w:t xml:space="preserve">SMALL_REGION_EXTN_START=2000000 </w:t>
      </w:r>
      <w:r>
        <w:rPr>
          <w:color w:val="FF0000"/>
        </w:rPr>
        <w:t xml:space="preserve">(If you want to extend the imputation on the start of the small region. Please specify bases in unit Bases) </w:t>
      </w:r>
      <w:r w:rsidR="00F34B0F">
        <w:rPr>
          <w:color w:val="FF0000"/>
        </w:rPr>
        <w:t xml:space="preserve">[optional parameter but should present when </w:t>
      </w:r>
      <w:r w:rsidR="00F34B0F" w:rsidRPr="00173BC4">
        <w:rPr>
          <w:color w:val="002060"/>
        </w:rPr>
        <w:t>CHR_START_INPUT</w:t>
      </w:r>
      <w:r w:rsidR="00F34B0F">
        <w:rPr>
          <w:color w:val="FF0000"/>
        </w:rPr>
        <w:t>=YES]</w:t>
      </w:r>
      <w:r w:rsidR="00280680" w:rsidRPr="00280680">
        <w:rPr>
          <w:color w:val="FF0000"/>
        </w:rPr>
        <w:t xml:space="preserve"> </w:t>
      </w:r>
      <w:r w:rsidR="00280680">
        <w:rPr>
          <w:color w:val="FF0000"/>
        </w:rPr>
        <w:t xml:space="preserve">[optional parameter but should present when </w:t>
      </w:r>
      <w:r w:rsidR="00280680" w:rsidRPr="00173BC4">
        <w:rPr>
          <w:color w:val="002060"/>
        </w:rPr>
        <w:t>CHR_START_INPUT</w:t>
      </w:r>
      <w:r w:rsidR="00280680">
        <w:rPr>
          <w:color w:val="FF0000"/>
        </w:rPr>
        <w:t>=YES]</w:t>
      </w:r>
    </w:p>
    <w:p w:rsidR="00886F83" w:rsidRDefault="00D410D2" w:rsidP="00886F83">
      <w:pPr>
        <w:numPr>
          <w:ilvl w:val="0"/>
          <w:numId w:val="3"/>
        </w:numPr>
        <w:spacing w:after="0" w:line="240" w:lineRule="auto"/>
        <w:rPr>
          <w:color w:val="FF0000"/>
        </w:rPr>
      </w:pPr>
      <w:r w:rsidRPr="001111CB">
        <w:t>SMALL_REGION_EXTN_STOP</w:t>
      </w:r>
      <w:r w:rsidR="00886F83" w:rsidRPr="001111CB">
        <w:t xml:space="preserve">=2500000 </w:t>
      </w:r>
      <w:r w:rsidR="00886F83">
        <w:rPr>
          <w:color w:val="FF0000"/>
        </w:rPr>
        <w:t>(If you want to extend the imputation on the end of the small region. Please specify bases in unit Bases)</w:t>
      </w:r>
      <w:r w:rsidR="00F34B0F" w:rsidRPr="00F34B0F">
        <w:rPr>
          <w:color w:val="FF0000"/>
        </w:rPr>
        <w:t xml:space="preserve"> </w:t>
      </w:r>
      <w:r w:rsidR="00F34B0F">
        <w:rPr>
          <w:color w:val="FF0000"/>
        </w:rPr>
        <w:t xml:space="preserve">[optional parameter but should present when </w:t>
      </w:r>
      <w:r w:rsidR="00F34B0F" w:rsidRPr="001111CB">
        <w:t>CHR_START_INPUT=YES</w:t>
      </w:r>
      <w:r w:rsidR="00F34B0F">
        <w:rPr>
          <w:color w:val="FF0000"/>
        </w:rPr>
        <w:t>]</w:t>
      </w:r>
      <w:r w:rsidR="00280680" w:rsidRPr="00280680">
        <w:rPr>
          <w:color w:val="FF0000"/>
        </w:rPr>
        <w:t xml:space="preserve"> </w:t>
      </w:r>
      <w:r w:rsidR="00280680">
        <w:rPr>
          <w:color w:val="FF0000"/>
        </w:rPr>
        <w:t xml:space="preserve">[optional parameter but should present when </w:t>
      </w:r>
      <w:r w:rsidR="00280680" w:rsidRPr="001111CB">
        <w:t>CHR_START_INPUT=YES</w:t>
      </w:r>
      <w:r w:rsidR="00280680">
        <w:rPr>
          <w:color w:val="FF0000"/>
        </w:rPr>
        <w:t>]</w:t>
      </w:r>
    </w:p>
    <w:p w:rsidR="00173BC4" w:rsidRDefault="00173BC4" w:rsidP="00173BC4">
      <w:pPr>
        <w:numPr>
          <w:ilvl w:val="0"/>
          <w:numId w:val="3"/>
        </w:numPr>
        <w:spacing w:after="0" w:line="240" w:lineRule="auto"/>
        <w:rPr>
          <w:color w:val="FF0000"/>
        </w:rPr>
      </w:pPr>
      <w:r w:rsidRPr="001111CB">
        <w:t xml:space="preserve">WINDOW_CUTOFF_NUM_MARKERS=200 </w:t>
      </w:r>
      <w:r>
        <w:rPr>
          <w:color w:val="FF0000"/>
        </w:rPr>
        <w:t xml:space="preserve">(Minimum number of input data and reference markers to be present on a window for imputation. If the number of markers are less than cutoff then the window will be merge to next one to meet the cutoff). </w:t>
      </w:r>
    </w:p>
    <w:p w:rsidR="00173BC4" w:rsidRDefault="00173BC4" w:rsidP="00173BC4">
      <w:pPr>
        <w:numPr>
          <w:ilvl w:val="0"/>
          <w:numId w:val="3"/>
        </w:numPr>
        <w:spacing w:after="0" w:line="240" w:lineRule="auto"/>
        <w:rPr>
          <w:color w:val="FF0000"/>
        </w:rPr>
      </w:pPr>
      <w:r w:rsidRPr="001111CB">
        <w:t xml:space="preserve">EDGE_CUTOFF_NUM_MARKERS =50 </w:t>
      </w:r>
      <w:r>
        <w:rPr>
          <w:color w:val="FF0000"/>
        </w:rPr>
        <w:t xml:space="preserve">(Minimum number of input data markers to be present on a buffer region for imputing a window.  If the </w:t>
      </w:r>
      <w:r w:rsidR="00954AA3">
        <w:rPr>
          <w:color w:val="FF0000"/>
        </w:rPr>
        <w:t>numbers of markers are</w:t>
      </w:r>
      <w:r>
        <w:rPr>
          <w:color w:val="FF0000"/>
        </w:rPr>
        <w:t xml:space="preserve"> less than </w:t>
      </w:r>
      <w:proofErr w:type="gramStart"/>
      <w:r>
        <w:rPr>
          <w:color w:val="FF0000"/>
        </w:rPr>
        <w:t>cutoff</w:t>
      </w:r>
      <w:proofErr w:type="gramEnd"/>
      <w:r>
        <w:rPr>
          <w:color w:val="FF0000"/>
        </w:rPr>
        <w:t xml:space="preserve"> then the edges will be extended up to 2 MB to meet the cutoff).</w:t>
      </w:r>
    </w:p>
    <w:p w:rsidR="00B47095" w:rsidRPr="00E62E9A" w:rsidRDefault="003810A4" w:rsidP="005B072D">
      <w:pPr>
        <w:numPr>
          <w:ilvl w:val="0"/>
          <w:numId w:val="3"/>
        </w:numPr>
        <w:spacing w:after="0" w:line="240" w:lineRule="auto"/>
        <w:rPr>
          <w:rFonts w:cstheme="minorHAnsi"/>
          <w:color w:val="1F497D" w:themeColor="text2"/>
        </w:rPr>
      </w:pPr>
      <w:r w:rsidRPr="003810A4">
        <w:rPr>
          <w:rFonts w:cstheme="minorHAnsi"/>
        </w:rPr>
        <w:t>SHAPEIT_EXTRA_PARAM</w:t>
      </w:r>
      <w:r w:rsidR="00B47095" w:rsidRPr="001111CB">
        <w:rPr>
          <w:rFonts w:cstheme="minorHAnsi"/>
        </w:rPr>
        <w:t>=</w:t>
      </w:r>
      <w:r w:rsidR="005B072D" w:rsidRPr="005B072D">
        <w:rPr>
          <w:rFonts w:cstheme="minorHAnsi"/>
        </w:rPr>
        <w:t xml:space="preserve">"--seed 123456789 --states 100 --thread 4" </w:t>
      </w:r>
      <w:r w:rsidR="00B47095" w:rsidRPr="001B6DBD">
        <w:rPr>
          <w:rFonts w:cstheme="minorHAnsi"/>
          <w:color w:val="FF0000"/>
        </w:rPr>
        <w:t>(</w:t>
      </w:r>
      <w:r w:rsidR="005B072D">
        <w:rPr>
          <w:rFonts w:cstheme="minorHAnsi"/>
          <w:color w:val="FF0000"/>
        </w:rPr>
        <w:t xml:space="preserve">This config file parameter is to pass parameters to the </w:t>
      </w:r>
      <w:proofErr w:type="spellStart"/>
      <w:r w:rsidR="005B072D">
        <w:rPr>
          <w:rFonts w:cstheme="minorHAnsi"/>
          <w:color w:val="FF0000"/>
        </w:rPr>
        <w:t>shapeit</w:t>
      </w:r>
      <w:proofErr w:type="spellEnd"/>
      <w:r w:rsidR="005B072D">
        <w:rPr>
          <w:rFonts w:cstheme="minorHAnsi"/>
          <w:color w:val="FF0000"/>
        </w:rPr>
        <w:t xml:space="preserve"> </w:t>
      </w:r>
      <w:proofErr w:type="spellStart"/>
      <w:r w:rsidR="005B072D">
        <w:rPr>
          <w:rFonts w:cstheme="minorHAnsi"/>
          <w:color w:val="FF0000"/>
        </w:rPr>
        <w:t>tool.</w:t>
      </w:r>
      <w:r w:rsidR="00B47095" w:rsidRPr="001B6DBD">
        <w:rPr>
          <w:rFonts w:cstheme="minorHAnsi"/>
          <w:color w:val="FF0000"/>
        </w:rPr>
        <w:t>Default</w:t>
      </w:r>
      <w:proofErr w:type="spellEnd"/>
      <w:r w:rsidR="00B47095" w:rsidRPr="001B6DBD">
        <w:rPr>
          <w:rFonts w:cstheme="minorHAnsi"/>
          <w:color w:val="FF0000"/>
        </w:rPr>
        <w:t xml:space="preserve"> value suggested by the </w:t>
      </w:r>
      <w:r w:rsidR="001B6DBD" w:rsidRPr="001B6DBD">
        <w:rPr>
          <w:rFonts w:cstheme="minorHAnsi"/>
          <w:color w:val="FF0000"/>
        </w:rPr>
        <w:t>SHAPEIT manual</w:t>
      </w:r>
      <w:r w:rsidR="001B6DBD">
        <w:rPr>
          <w:rFonts w:cstheme="minorHAnsi"/>
          <w:color w:val="FF0000"/>
        </w:rPr>
        <w:t xml:space="preserve"> </w:t>
      </w:r>
      <w:r w:rsidR="005B072D">
        <w:rPr>
          <w:rFonts w:cstheme="minorHAnsi"/>
          <w:color w:val="FF0000"/>
        </w:rPr>
        <w:t xml:space="preserve">for states parameter </w:t>
      </w:r>
      <w:r w:rsidR="001B6DBD">
        <w:rPr>
          <w:rFonts w:cstheme="minorHAnsi"/>
          <w:color w:val="FF0000"/>
        </w:rPr>
        <w:t>is 100</w:t>
      </w:r>
      <w:r w:rsidR="001B6DBD" w:rsidRPr="001B6DBD">
        <w:rPr>
          <w:rFonts w:cstheme="minorHAnsi"/>
          <w:color w:val="FF0000"/>
        </w:rPr>
        <w:t>.</w:t>
      </w:r>
      <w:r w:rsidR="001B6DBD" w:rsidRPr="001B6DBD">
        <w:rPr>
          <w:rFonts w:cstheme="minorHAnsi"/>
          <w:color w:val="FF0000"/>
          <w:shd w:val="clear" w:color="auto" w:fill="FFFFFF"/>
        </w:rPr>
        <w:t xml:space="preserve"> To specify the number of conditioning haplotypes to be used during the phasing process. The running time of the algorithm increases</w:t>
      </w:r>
      <w:r w:rsidR="00E62E9A">
        <w:rPr>
          <w:rFonts w:cstheme="minorHAnsi"/>
          <w:color w:val="FF0000"/>
          <w:shd w:val="clear" w:color="auto" w:fill="FFFFFF"/>
        </w:rPr>
        <w:t xml:space="preserve"> only linearly with this number</w:t>
      </w:r>
      <w:r w:rsidR="00B47095" w:rsidRPr="001B6DBD">
        <w:rPr>
          <w:rFonts w:cstheme="minorHAnsi"/>
          <w:color w:val="FF0000"/>
        </w:rPr>
        <w:t>)</w:t>
      </w:r>
      <w:r w:rsidR="00E62E9A">
        <w:rPr>
          <w:rFonts w:cstheme="minorHAnsi"/>
          <w:color w:val="FF0000"/>
        </w:rPr>
        <w:t>.</w:t>
      </w:r>
    </w:p>
    <w:p w:rsidR="00E62E9A" w:rsidRPr="00E62E9A" w:rsidRDefault="00E62E9A" w:rsidP="00E62E9A">
      <w:pPr>
        <w:numPr>
          <w:ilvl w:val="0"/>
          <w:numId w:val="3"/>
        </w:numPr>
        <w:spacing w:after="0" w:line="240" w:lineRule="auto"/>
        <w:rPr>
          <w:rFonts w:cstheme="minorHAnsi"/>
        </w:rPr>
      </w:pPr>
      <w:bookmarkStart w:id="44" w:name="LESSNUMSAMP"/>
      <w:r w:rsidRPr="00E62E9A">
        <w:rPr>
          <w:rFonts w:cstheme="minorHAnsi"/>
        </w:rPr>
        <w:t>LESS_NUM_SAMP=”</w:t>
      </w:r>
      <w:r>
        <w:rPr>
          <w:rFonts w:cstheme="minorHAnsi"/>
        </w:rPr>
        <w:t>NO</w:t>
      </w:r>
      <w:r w:rsidRPr="00E62E9A">
        <w:rPr>
          <w:rFonts w:cstheme="minorHAnsi"/>
        </w:rPr>
        <w:t>”</w:t>
      </w:r>
      <w:r w:rsidRPr="00E62E9A">
        <w:rPr>
          <w:rFonts w:cstheme="minorHAnsi"/>
          <w:color w:val="FF0000"/>
        </w:rPr>
        <w:t xml:space="preserve"> </w:t>
      </w:r>
      <w:bookmarkEnd w:id="44"/>
      <w:r w:rsidRPr="00DF6314">
        <w:rPr>
          <w:rFonts w:cstheme="minorHAnsi"/>
          <w:color w:val="FF0000"/>
        </w:rPr>
        <w:t>(If the dataset to be imputed has only 1 sample then use LESS_NUM_SAMP=”YES”, SHAPEIT tool will combine the reference data with the input</w:t>
      </w:r>
      <w:r w:rsidR="009E6667">
        <w:rPr>
          <w:rFonts w:cstheme="minorHAnsi"/>
          <w:color w:val="FF0000"/>
        </w:rPr>
        <w:t xml:space="preserve"> </w:t>
      </w:r>
      <w:r w:rsidRPr="00DF6314">
        <w:rPr>
          <w:rFonts w:cstheme="minorHAnsi"/>
          <w:color w:val="FF0000"/>
        </w:rPr>
        <w:t>dataset and does the phasing. There will be no c</w:t>
      </w:r>
      <w:r w:rsidR="00DF6314">
        <w:rPr>
          <w:rFonts w:cstheme="minorHAnsi"/>
          <w:color w:val="FF0000"/>
        </w:rPr>
        <w:t>hange in the imputation process</w:t>
      </w:r>
      <w:r w:rsidRPr="00DF6314">
        <w:rPr>
          <w:rFonts w:cstheme="minorHAnsi"/>
          <w:color w:val="FF0000"/>
        </w:rPr>
        <w:t>)</w:t>
      </w:r>
      <w:r w:rsidR="00DF6314">
        <w:rPr>
          <w:rFonts w:cstheme="minorHAnsi"/>
          <w:color w:val="FF0000"/>
        </w:rPr>
        <w:t>.</w:t>
      </w:r>
    </w:p>
    <w:p w:rsidR="00130D79" w:rsidRPr="001B6DBD" w:rsidRDefault="00130D79" w:rsidP="00173BC4">
      <w:pPr>
        <w:numPr>
          <w:ilvl w:val="0"/>
          <w:numId w:val="3"/>
        </w:numPr>
        <w:spacing w:after="0" w:line="240" w:lineRule="auto"/>
        <w:rPr>
          <w:rFonts w:cstheme="minorHAnsi"/>
          <w:color w:val="1F497D" w:themeColor="text2"/>
        </w:rPr>
      </w:pPr>
      <w:r w:rsidRPr="001111CB">
        <w:t>CHECK_POINT_STOP=SHAPEIT</w:t>
      </w:r>
      <w:r w:rsidR="00A26E29" w:rsidRPr="001111CB">
        <w:t xml:space="preserve"> </w:t>
      </w:r>
      <w:r>
        <w:rPr>
          <w:color w:val="FF0000"/>
        </w:rPr>
        <w:t>(</w:t>
      </w:r>
      <w:r w:rsidR="00A26E29">
        <w:rPr>
          <w:color w:val="FF0000"/>
        </w:rPr>
        <w:t>If this workflow is not compatible with your job scheduler like SGE/PBS then you can run the workflow manually. use this option (</w:t>
      </w:r>
      <w:hyperlink w:anchor="_Appendix_H:_WORKFLOW" w:history="1">
        <w:r w:rsidR="00A26E29" w:rsidRPr="00A26E29">
          <w:rPr>
            <w:rStyle w:val="Hyperlink"/>
          </w:rPr>
          <w:t>here</w:t>
        </w:r>
      </w:hyperlink>
      <w:r w:rsidR="00A26E29">
        <w:rPr>
          <w:color w:val="FF0000"/>
        </w:rPr>
        <w:t>).</w:t>
      </w:r>
      <w:r>
        <w:rPr>
          <w:color w:val="FF0000"/>
        </w:rPr>
        <w:t>)</w:t>
      </w:r>
      <w:r w:rsidR="0011084D">
        <w:rPr>
          <w:color w:val="FF0000"/>
        </w:rPr>
        <w:t>(optional parameter)</w:t>
      </w:r>
    </w:p>
    <w:p w:rsidR="004A7DF3" w:rsidRDefault="004A7DF3">
      <w:pPr>
        <w:rPr>
          <w:rFonts w:asciiTheme="majorHAnsi" w:eastAsiaTheme="majorEastAsia" w:hAnsiTheme="majorHAnsi" w:cstheme="majorBidi"/>
          <w:b/>
          <w:bCs/>
          <w:color w:val="4F81BD" w:themeColor="accent1"/>
          <w:sz w:val="26"/>
          <w:szCs w:val="26"/>
        </w:rPr>
      </w:pPr>
      <w:r>
        <w:br w:type="page"/>
      </w:r>
    </w:p>
    <w:p w:rsidR="00886F83" w:rsidRPr="00350D54" w:rsidRDefault="00DD400A" w:rsidP="004E5C57">
      <w:pPr>
        <w:pStyle w:val="Heading2"/>
        <w:rPr>
          <w:rFonts w:ascii="Tahoma" w:hAnsi="Tahoma" w:cs="Tahoma"/>
        </w:rPr>
      </w:pPr>
      <w:bookmarkStart w:id="45" w:name="_Toc388354005"/>
      <w:r w:rsidRPr="00350D54">
        <w:lastRenderedPageBreak/>
        <w:t xml:space="preserve">Appendix </w:t>
      </w:r>
      <w:r w:rsidR="007E45B4">
        <w:t>E</w:t>
      </w:r>
      <w:r w:rsidR="0001334C">
        <w:t xml:space="preserve"> [Output Files]</w:t>
      </w:r>
      <w:bookmarkEnd w:id="45"/>
    </w:p>
    <w:p w:rsidR="00886F83" w:rsidRDefault="00886F83" w:rsidP="00886F83">
      <w:pPr>
        <w:rPr>
          <w:b/>
          <w:u w:val="single"/>
        </w:rPr>
      </w:pPr>
      <w:bookmarkStart w:id="46" w:name="IMPUTERESULTS"/>
      <w:r w:rsidRPr="00854265">
        <w:rPr>
          <w:b/>
          <w:u w:val="single"/>
        </w:rPr>
        <w:t>RESULTS</w:t>
      </w:r>
      <w:r>
        <w:rPr>
          <w:b/>
          <w:u w:val="single"/>
        </w:rPr>
        <w:t xml:space="preserve"> </w:t>
      </w:r>
    </w:p>
    <w:bookmarkEnd w:id="46"/>
    <w:p w:rsidR="00886F83" w:rsidRDefault="00886F83" w:rsidP="00886F83">
      <w:pPr>
        <w:rPr>
          <w:b/>
          <w:u w:val="single"/>
        </w:rPr>
      </w:pPr>
      <w:r>
        <w:t>The TEMPFOLDER/</w:t>
      </w:r>
      <w:r w:rsidRPr="00854265">
        <w:rPr>
          <w:color w:val="1F497D"/>
        </w:rPr>
        <w:t xml:space="preserve"> </w:t>
      </w:r>
      <w:r w:rsidRPr="00854265">
        <w:t xml:space="preserve">INNER_DIR </w:t>
      </w:r>
      <w:r>
        <w:t>(You specified this in the config file) will be your final output folder.</w:t>
      </w:r>
      <w:r w:rsidR="003D2395">
        <w:t xml:space="preserve"> All the below files are located in the individual chromosome directories (</w:t>
      </w:r>
      <w:r w:rsidR="003971DF">
        <w:t xml:space="preserve">restricted to </w:t>
      </w:r>
      <w:r w:rsidR="003D2395">
        <w:t>chromosome</w:t>
      </w:r>
      <w:r w:rsidR="003971DF">
        <w:t>s</w:t>
      </w:r>
      <w:r w:rsidR="003D2395">
        <w:t xml:space="preserve"> present in the input data).</w:t>
      </w:r>
      <w:r w:rsidR="003971DF">
        <w:t xml:space="preserve">For whole genome imputation you can </w:t>
      </w:r>
      <w:r w:rsidR="00F265A1">
        <w:t xml:space="preserve">see </w:t>
      </w:r>
      <w:r w:rsidR="003971DF">
        <w:t>folders from 1-23 (From chromosome 1 to chromosome 23)</w:t>
      </w:r>
      <w:r w:rsidR="00BC5500">
        <w:t xml:space="preserve"> and for small region imputation you can only see the chromosomes present in the input data</w:t>
      </w:r>
      <w:r w:rsidR="003971DF">
        <w:t>.</w:t>
      </w:r>
    </w:p>
    <w:p w:rsidR="00570E0D" w:rsidRDefault="00FD46AA" w:rsidP="00570E0D">
      <w:pPr>
        <w:pStyle w:val="ListParagraph"/>
        <w:numPr>
          <w:ilvl w:val="0"/>
          <w:numId w:val="48"/>
        </w:numPr>
      </w:pPr>
      <w:r w:rsidRPr="00570E0D">
        <w:rPr>
          <w:b/>
        </w:rPr>
        <w:t>final.2prob</w:t>
      </w:r>
      <w:r w:rsidR="00886F83" w:rsidRPr="00570E0D">
        <w:rPr>
          <w:b/>
        </w:rPr>
        <w:t>.gz (Two probability file</w:t>
      </w:r>
      <w:proofErr w:type="gramStart"/>
      <w:r w:rsidR="00886F83" w:rsidRPr="00570E0D">
        <w:rPr>
          <w:b/>
        </w:rPr>
        <w:t>)</w:t>
      </w:r>
      <w:r w:rsidR="00886F83" w:rsidRPr="002804CD">
        <w:t xml:space="preserve"> </w:t>
      </w:r>
      <w:r w:rsidR="00886F83">
        <w:t>:</w:t>
      </w:r>
      <w:proofErr w:type="gramEnd"/>
      <w:r w:rsidR="00886F83">
        <w:t xml:space="preserve"> Individual window  two probability output files will be merged at the chromosome level. (One file per chromosome</w:t>
      </w:r>
      <w:proofErr w:type="gramStart"/>
      <w:r w:rsidR="00886F83">
        <w:t>) .</w:t>
      </w:r>
      <w:proofErr w:type="gramEnd"/>
      <w:r w:rsidR="00570E0D">
        <w:t xml:space="preserve"> The two likelihood format reports two numbers (F1 I1) per genotype (F1=</w:t>
      </w:r>
      <w:proofErr w:type="spellStart"/>
      <w:r w:rsidR="00570E0D">
        <w:t>Likelyhood</w:t>
      </w:r>
      <w:proofErr w:type="spellEnd"/>
      <w:r w:rsidR="00570E0D">
        <w:t xml:space="preserve"> of </w:t>
      </w:r>
      <w:proofErr w:type="spellStart"/>
      <w:r w:rsidR="00570E0D">
        <w:t>Hom</w:t>
      </w:r>
      <w:proofErr w:type="spellEnd"/>
      <w:r w:rsidR="00570E0D">
        <w:t xml:space="preserve"> of first Allele, and I1=</w:t>
      </w:r>
      <w:proofErr w:type="spellStart"/>
      <w:r w:rsidR="00570E0D">
        <w:t>Likelyhood</w:t>
      </w:r>
      <w:proofErr w:type="spellEnd"/>
      <w:r w:rsidR="00570E0D">
        <w:t xml:space="preserve"> of Het).</w:t>
      </w:r>
    </w:p>
    <w:p w:rsidR="00570E0D" w:rsidRDefault="00C34D01" w:rsidP="00570E0D">
      <w:pPr>
        <w:pStyle w:val="ListParagraph"/>
        <w:numPr>
          <w:ilvl w:val="0"/>
          <w:numId w:val="48"/>
        </w:numPr>
      </w:pPr>
      <w:proofErr w:type="gramStart"/>
      <w:r w:rsidRPr="00570E0D">
        <w:rPr>
          <w:b/>
        </w:rPr>
        <w:t>dosage.gz :</w:t>
      </w:r>
      <w:proofErr w:type="gramEnd"/>
      <w:r w:rsidRPr="00570E0D">
        <w:rPr>
          <w:b/>
        </w:rPr>
        <w:t xml:space="preserve"> </w:t>
      </w:r>
      <w:r w:rsidRPr="00C34D01">
        <w:t>Dosage file</w:t>
      </w:r>
      <w:r w:rsidR="0013232A">
        <w:t xml:space="preserve"> </w:t>
      </w:r>
      <w:r w:rsidRPr="00C34D01">
        <w:t>per chrom</w:t>
      </w:r>
      <w:r w:rsidR="005C0417">
        <w:t>o</w:t>
      </w:r>
      <w:r w:rsidRPr="00C34D01">
        <w:t>s</w:t>
      </w:r>
      <w:r w:rsidR="00570E0D">
        <w:t>ome. (One file per chromosome).</w:t>
      </w:r>
    </w:p>
    <w:p w:rsidR="00570E0D" w:rsidRDefault="00886F83" w:rsidP="00570E0D">
      <w:pPr>
        <w:pStyle w:val="ListParagraph"/>
        <w:numPr>
          <w:ilvl w:val="0"/>
          <w:numId w:val="48"/>
        </w:numPr>
      </w:pPr>
      <w:r w:rsidRPr="00570E0D">
        <w:rPr>
          <w:b/>
        </w:rPr>
        <w:t>Combined_impute_results_3_prob_ambi_</w:t>
      </w:r>
      <w:proofErr w:type="gramStart"/>
      <w:r w:rsidRPr="00570E0D">
        <w:rPr>
          <w:b/>
        </w:rPr>
        <w:t>out.gz :</w:t>
      </w:r>
      <w:proofErr w:type="gramEnd"/>
      <w:r w:rsidRPr="00570E0D">
        <w:rPr>
          <w:b/>
        </w:rPr>
        <w:t xml:space="preserve"> </w:t>
      </w:r>
      <w:r w:rsidRPr="002804CD">
        <w:t>Three probability</w:t>
      </w:r>
      <w:r w:rsidR="00CC4061">
        <w:t xml:space="preserve"> file for SNVs only (not </w:t>
      </w:r>
      <w:proofErr w:type="spellStart"/>
      <w:r w:rsidR="00CC4061">
        <w:t>indels</w:t>
      </w:r>
      <w:proofErr w:type="spellEnd"/>
      <w:r w:rsidR="00CC4061">
        <w:t>).</w:t>
      </w:r>
    </w:p>
    <w:p w:rsidR="006C35F5" w:rsidRDefault="006C35F5" w:rsidP="006C35F5">
      <w:pPr>
        <w:pStyle w:val="ListParagraph"/>
      </w:pPr>
      <w:r>
        <w:t xml:space="preserve">Columns are ‘---‘, </w:t>
      </w:r>
      <w:proofErr w:type="spellStart"/>
      <w:r>
        <w:t>markerid</w:t>
      </w:r>
      <w:proofErr w:type="spellEnd"/>
      <w:r>
        <w:t xml:space="preserve">, position, </w:t>
      </w:r>
      <w:proofErr w:type="spellStart"/>
      <w:r>
        <w:t>AlleleA</w:t>
      </w:r>
      <w:proofErr w:type="spellEnd"/>
      <w:r>
        <w:t xml:space="preserve">, </w:t>
      </w:r>
      <w:proofErr w:type="spellStart"/>
      <w:r>
        <w:t>AlleleB</w:t>
      </w:r>
      <w:proofErr w:type="spellEnd"/>
      <w:r>
        <w:t xml:space="preserve">, and then 3 columns for each samples representing 3 genotype likelihoods per samples for the  </w:t>
      </w:r>
      <w:r w:rsidRPr="006C35F5">
        <w:rPr>
          <w:rFonts w:ascii="Tahoma" w:hAnsi="Tahoma" w:cs="Tahoma"/>
        </w:rPr>
        <w:t>AA</w:t>
      </w:r>
      <w:r>
        <w:t xml:space="preserve">, </w:t>
      </w:r>
      <w:r w:rsidRPr="006C35F5">
        <w:rPr>
          <w:rFonts w:ascii="Tahoma" w:hAnsi="Tahoma" w:cs="Tahoma"/>
        </w:rPr>
        <w:t>AB</w:t>
      </w:r>
      <w:r>
        <w:t xml:space="preserve">, and  </w:t>
      </w:r>
      <w:r w:rsidRPr="006C35F5">
        <w:rPr>
          <w:rFonts w:ascii="Tahoma" w:hAnsi="Tahoma" w:cs="Tahoma"/>
        </w:rPr>
        <w:t xml:space="preserve">BB </w:t>
      </w:r>
      <w:r>
        <w:t>genotypes.</w:t>
      </w:r>
    </w:p>
    <w:p w:rsidR="00570E0D" w:rsidRDefault="00886F83" w:rsidP="00570E0D">
      <w:pPr>
        <w:pStyle w:val="ListParagraph"/>
        <w:numPr>
          <w:ilvl w:val="0"/>
          <w:numId w:val="48"/>
        </w:numPr>
      </w:pPr>
      <w:r w:rsidRPr="00570E0D">
        <w:rPr>
          <w:b/>
        </w:rPr>
        <w:t>beagle_</w:t>
      </w:r>
      <w:proofErr w:type="gramStart"/>
      <w:r w:rsidRPr="00570E0D">
        <w:rPr>
          <w:b/>
        </w:rPr>
        <w:t>r2.gz :</w:t>
      </w:r>
      <w:proofErr w:type="gramEnd"/>
      <w:r w:rsidRPr="00570E0D">
        <w:rPr>
          <w:b/>
        </w:rPr>
        <w:t xml:space="preserve"> </w:t>
      </w:r>
      <w:r>
        <w:t>Output from beagle utility (</w:t>
      </w:r>
      <w:r w:rsidRPr="002804CD">
        <w:t>gprobsmetrics.jar</w:t>
      </w:r>
      <w:r>
        <w:t xml:space="preserve"> for calculating various R2 values) .</w:t>
      </w:r>
      <w:r w:rsidR="001111CB">
        <w:t xml:space="preserve"> </w:t>
      </w:r>
      <w:r w:rsidR="00CC4061">
        <w:t xml:space="preserve">This file does </w:t>
      </w:r>
      <w:r w:rsidR="00CC4061" w:rsidRPr="00CC4061">
        <w:rPr>
          <w:u w:val="single"/>
        </w:rPr>
        <w:t>not</w:t>
      </w:r>
      <w:r w:rsidR="00CC4061">
        <w:t xml:space="preserve"> contain r2 values </w:t>
      </w:r>
      <w:r w:rsidR="00CC4061" w:rsidRPr="00CC4061">
        <w:rPr>
          <w:u w:val="single"/>
        </w:rPr>
        <w:t xml:space="preserve">for </w:t>
      </w:r>
      <w:proofErr w:type="spellStart"/>
      <w:r w:rsidR="00CC4061" w:rsidRPr="00CC4061">
        <w:rPr>
          <w:u w:val="single"/>
        </w:rPr>
        <w:t>indel</w:t>
      </w:r>
      <w:proofErr w:type="spellEnd"/>
      <w:r w:rsidR="00CC4061" w:rsidRPr="00CC4061">
        <w:rPr>
          <w:u w:val="single"/>
        </w:rPr>
        <w:t xml:space="preserve"> polymorphisms</w:t>
      </w:r>
      <w:r w:rsidR="00CC4061">
        <w:t xml:space="preserve">. </w:t>
      </w:r>
      <w:r>
        <w:t>See below section for header description.</w:t>
      </w:r>
    </w:p>
    <w:p w:rsidR="00570E0D" w:rsidRDefault="00886F83" w:rsidP="00570E0D">
      <w:pPr>
        <w:pStyle w:val="ListParagraph"/>
        <w:numPr>
          <w:ilvl w:val="0"/>
          <w:numId w:val="48"/>
        </w:numPr>
      </w:pPr>
      <w:proofErr w:type="gramStart"/>
      <w:r w:rsidRPr="00570E0D">
        <w:rPr>
          <w:b/>
        </w:rPr>
        <w:t>final.map.gz :</w:t>
      </w:r>
      <w:proofErr w:type="gramEnd"/>
      <w:r w:rsidRPr="00570E0D">
        <w:rPr>
          <w:b/>
        </w:rPr>
        <w:t xml:space="preserve"> </w:t>
      </w:r>
      <w:r w:rsidRPr="002804CD">
        <w:t>Plink map file is generated for all the markers.</w:t>
      </w:r>
      <w:r>
        <w:t xml:space="preserve"> (COLUMN </w:t>
      </w:r>
      <w:r w:rsidR="008B661F">
        <w:t>DESCRIPTION:</w:t>
      </w:r>
      <w:r>
        <w:t xml:space="preserve"> chromosome, </w:t>
      </w:r>
      <w:proofErr w:type="spellStart"/>
      <w:r>
        <w:t>rsid</w:t>
      </w:r>
      <w:proofErr w:type="spellEnd"/>
      <w:r>
        <w:t>, distance, position).</w:t>
      </w:r>
    </w:p>
    <w:p w:rsidR="00570E0D" w:rsidRDefault="00886F83" w:rsidP="00570E0D">
      <w:pPr>
        <w:pStyle w:val="ListParagraph"/>
        <w:numPr>
          <w:ilvl w:val="0"/>
          <w:numId w:val="48"/>
        </w:numPr>
      </w:pPr>
      <w:r w:rsidRPr="00570E0D">
        <w:rPr>
          <w:b/>
        </w:rPr>
        <w:t>Combined_impute_results_3_prob_indels_</w:t>
      </w:r>
      <w:proofErr w:type="gramStart"/>
      <w:r w:rsidRPr="00570E0D">
        <w:rPr>
          <w:b/>
        </w:rPr>
        <w:t>out.gz :</w:t>
      </w:r>
      <w:proofErr w:type="gramEnd"/>
      <w:r w:rsidRPr="00570E0D">
        <w:rPr>
          <w:b/>
        </w:rPr>
        <w:t xml:space="preserve"> </w:t>
      </w:r>
      <w:r>
        <w:t xml:space="preserve">Imputed </w:t>
      </w:r>
      <w:proofErr w:type="spellStart"/>
      <w:r>
        <w:t>indels</w:t>
      </w:r>
      <w:proofErr w:type="spellEnd"/>
      <w:r>
        <w:t xml:space="preserve"> are separated.</w:t>
      </w:r>
    </w:p>
    <w:p w:rsidR="00570E0D" w:rsidRDefault="00886F83" w:rsidP="00570E0D">
      <w:pPr>
        <w:pStyle w:val="ListParagraph"/>
        <w:numPr>
          <w:ilvl w:val="0"/>
          <w:numId w:val="48"/>
        </w:numPr>
      </w:pPr>
      <w:r w:rsidRPr="00570E0D">
        <w:rPr>
          <w:b/>
        </w:rPr>
        <w:t xml:space="preserve">Combined_impute_results_3_prob_ind.gz </w:t>
      </w:r>
      <w:r w:rsidRPr="002804CD">
        <w:t>: Indicator file</w:t>
      </w:r>
      <w:r>
        <w:t>(matrix)</w:t>
      </w:r>
      <w:r w:rsidRPr="002804CD">
        <w:t xml:space="preserve"> </w:t>
      </w:r>
      <w:r w:rsidR="00CC4061">
        <w:t xml:space="preserve">for SNVs </w:t>
      </w:r>
      <w:r w:rsidRPr="002804CD">
        <w:t>to differentiate observed and imputed marker</w:t>
      </w:r>
      <w:r>
        <w:t>(rows)</w:t>
      </w:r>
      <w:r w:rsidRPr="002804CD">
        <w:t xml:space="preserve"> and sample</w:t>
      </w:r>
      <w:r>
        <w:t>(columns)</w:t>
      </w:r>
      <w:r w:rsidRPr="002804CD">
        <w:t>.</w:t>
      </w:r>
      <w:r>
        <w:t xml:space="preserve">(Column 1 : RSID, Column2 : Dosage R2 value, From column 3 : sample 1, Column 4 : sample2 ……Rows are markers and Columns are samples. Sample order matches </w:t>
      </w:r>
      <w:proofErr w:type="spellStart"/>
      <w:r>
        <w:t>tfam</w:t>
      </w:r>
      <w:proofErr w:type="spellEnd"/>
      <w:r>
        <w:t xml:space="preserve"> file. Indicator “1”is imputed and Indicator “0” is observed).</w:t>
      </w:r>
    </w:p>
    <w:p w:rsidR="0024243F" w:rsidRDefault="00886F83" w:rsidP="00570E0D">
      <w:pPr>
        <w:pStyle w:val="ListParagraph"/>
        <w:numPr>
          <w:ilvl w:val="0"/>
          <w:numId w:val="48"/>
        </w:numPr>
      </w:pPr>
      <w:r>
        <w:t>Phasing output “.haps” files from all the chromosomes will be combined and tar compressed “</w:t>
      </w:r>
      <w:r w:rsidRPr="00373B03">
        <w:t>shapeit_jobs.tar.gz</w:t>
      </w:r>
      <w:r>
        <w:t xml:space="preserve">” and can be found in the </w:t>
      </w:r>
      <w:r w:rsidR="0001334C">
        <w:t>SHAPEIT_OUTPUT</w:t>
      </w:r>
      <w:r>
        <w:t xml:space="preserve"> directory.  </w:t>
      </w:r>
    </w:p>
    <w:p w:rsidR="0024243F" w:rsidRDefault="0024243F" w:rsidP="0024243F">
      <w:pPr>
        <w:ind w:left="360"/>
      </w:pPr>
      <w:r>
        <w:t>Copy the necessary output file and delete the temp folder. The only reason we retained all the temp files even after the run is successful to trace the unexpected errors easily.</w:t>
      </w:r>
    </w:p>
    <w:p w:rsidR="00886F83" w:rsidRPr="00AF07CC" w:rsidRDefault="00886F83" w:rsidP="00886F83">
      <w:pPr>
        <w:rPr>
          <w:b/>
          <w:u w:val="single"/>
        </w:rPr>
      </w:pPr>
      <w:r>
        <w:rPr>
          <w:b/>
          <w:u w:val="single"/>
        </w:rPr>
        <w:t>HEADER</w:t>
      </w:r>
      <w:r w:rsidRPr="00854265">
        <w:rPr>
          <w:b/>
          <w:u w:val="single"/>
        </w:rPr>
        <w:t>S</w:t>
      </w:r>
      <w:r w:rsidR="00AF07CC">
        <w:rPr>
          <w:b/>
          <w:u w:val="single"/>
        </w:rPr>
        <w:t xml:space="preserve"> FOR BEAGLE R2 FILES</w:t>
      </w:r>
    </w:p>
    <w:p w:rsidR="00886F83" w:rsidRDefault="00886F83" w:rsidP="001111CB">
      <w:pPr>
        <w:spacing w:line="240" w:lineRule="auto"/>
      </w:pPr>
      <w:r>
        <w:t xml:space="preserve">1) </w:t>
      </w:r>
      <w:proofErr w:type="gramStart"/>
      <w:r>
        <w:t>marker</w:t>
      </w:r>
      <w:proofErr w:type="gramEnd"/>
      <w:r>
        <w:t xml:space="preserve"> identifier</w:t>
      </w:r>
    </w:p>
    <w:p w:rsidR="00886F83" w:rsidRDefault="00886F83" w:rsidP="001111CB">
      <w:pPr>
        <w:spacing w:line="240" w:lineRule="auto"/>
      </w:pPr>
      <w:r>
        <w:t xml:space="preserve">2) </w:t>
      </w:r>
      <w:proofErr w:type="gramStart"/>
      <w:r>
        <w:t>minor</w:t>
      </w:r>
      <w:proofErr w:type="gramEnd"/>
      <w:r>
        <w:t xml:space="preserve"> allele</w:t>
      </w:r>
    </w:p>
    <w:p w:rsidR="00886F83" w:rsidRDefault="00886F83" w:rsidP="001111CB">
      <w:pPr>
        <w:spacing w:line="240" w:lineRule="auto"/>
      </w:pPr>
      <w:r>
        <w:t xml:space="preserve">3) </w:t>
      </w:r>
      <w:proofErr w:type="gramStart"/>
      <w:r>
        <w:t>minor</w:t>
      </w:r>
      <w:proofErr w:type="gramEnd"/>
      <w:r>
        <w:t xml:space="preserve"> allele frequency</w:t>
      </w:r>
    </w:p>
    <w:p w:rsidR="00886F83" w:rsidRDefault="00886F83" w:rsidP="001111CB">
      <w:pPr>
        <w:spacing w:line="240" w:lineRule="auto"/>
      </w:pPr>
      <w:r>
        <w:t xml:space="preserve">4) </w:t>
      </w:r>
      <w:proofErr w:type="gramStart"/>
      <w:r>
        <w:t>allelic</w:t>
      </w:r>
      <w:proofErr w:type="gramEnd"/>
      <w:r>
        <w:t xml:space="preserve"> r-squared</w:t>
      </w:r>
    </w:p>
    <w:p w:rsidR="00886F83" w:rsidRDefault="00886F83" w:rsidP="001111CB">
      <w:pPr>
        <w:spacing w:line="240" w:lineRule="auto"/>
      </w:pPr>
      <w:r>
        <w:t xml:space="preserve">5) </w:t>
      </w:r>
      <w:proofErr w:type="gramStart"/>
      <w:r>
        <w:t>dosage</w:t>
      </w:r>
      <w:proofErr w:type="gramEnd"/>
      <w:r>
        <w:t xml:space="preserve"> r-squared</w:t>
      </w:r>
    </w:p>
    <w:p w:rsidR="00886F83" w:rsidRDefault="00886F83" w:rsidP="001111CB">
      <w:pPr>
        <w:spacing w:line="240" w:lineRule="auto"/>
      </w:pPr>
      <w:r>
        <w:lastRenderedPageBreak/>
        <w:t xml:space="preserve">6) HWE </w:t>
      </w:r>
      <w:proofErr w:type="spellStart"/>
      <w:r w:rsidR="00BF50FF">
        <w:t>q</w:t>
      </w:r>
      <w:r>
        <w:t>dosage</w:t>
      </w:r>
      <w:proofErr w:type="spellEnd"/>
      <w:r>
        <w:t xml:space="preserve"> r-squared</w:t>
      </w:r>
    </w:p>
    <w:p w:rsidR="00886F83" w:rsidRDefault="00886F83" w:rsidP="001111CB">
      <w:pPr>
        <w:spacing w:line="240" w:lineRule="auto"/>
      </w:pPr>
      <w:r>
        <w:t xml:space="preserve">7) </w:t>
      </w:r>
      <w:proofErr w:type="gramStart"/>
      <w:r>
        <w:t>accuracy</w:t>
      </w:r>
      <w:proofErr w:type="gramEnd"/>
    </w:p>
    <w:p w:rsidR="00886F83" w:rsidRDefault="00886F83" w:rsidP="001111CB">
      <w:pPr>
        <w:spacing w:line="240" w:lineRule="auto"/>
      </w:pPr>
      <w:r>
        <w:t xml:space="preserve">8) </w:t>
      </w:r>
      <w:proofErr w:type="gramStart"/>
      <w:r>
        <w:t>missing</w:t>
      </w:r>
      <w:proofErr w:type="gramEnd"/>
      <w:r>
        <w:t xml:space="preserve"> score</w:t>
      </w:r>
    </w:p>
    <w:p w:rsidR="00886F83" w:rsidRDefault="00886F83" w:rsidP="00886F83">
      <w:pPr>
        <w:spacing w:line="240" w:lineRule="auto"/>
      </w:pPr>
    </w:p>
    <w:p w:rsidR="00886F83" w:rsidRDefault="00886F83" w:rsidP="00886F83">
      <w:pPr>
        <w:spacing w:line="240" w:lineRule="auto"/>
      </w:pPr>
      <w:r>
        <w:t>Notes:</w:t>
      </w:r>
    </w:p>
    <w:p w:rsidR="00886F83" w:rsidRDefault="00886F83" w:rsidP="00886F83">
      <w:pPr>
        <w:spacing w:after="100" w:afterAutospacing="1" w:line="240" w:lineRule="auto"/>
      </w:pPr>
      <w:r>
        <w:t>a) Allelic r-squared is the estimated squared correlation between the most likely allele dosage</w:t>
      </w:r>
      <w:r w:rsidR="001111CB">
        <w:t xml:space="preserve"> (rounded to the nearest integer)</w:t>
      </w:r>
      <w:r>
        <w:t xml:space="preserve"> and the true allele dosage.</w:t>
      </w:r>
    </w:p>
    <w:p w:rsidR="00886F83" w:rsidRDefault="00886F83" w:rsidP="00886F83">
      <w:pPr>
        <w:spacing w:after="100" w:afterAutospacing="1" w:line="240" w:lineRule="auto"/>
      </w:pPr>
      <w:proofErr w:type="gramStart"/>
      <w:r>
        <w:t>b</w:t>
      </w:r>
      <w:proofErr w:type="gramEnd"/>
      <w:r>
        <w:t>) Dosage r-squared is the estimated squared correlation between the estimated allele dosage (0*P(</w:t>
      </w:r>
      <w:proofErr w:type="spellStart"/>
      <w:r w:rsidR="00EE7A0E">
        <w:t>Hom</w:t>
      </w:r>
      <w:proofErr w:type="spellEnd"/>
      <w:r w:rsidR="00EE7A0E">
        <w:t xml:space="preserve"> Ref/first) + 1*P(AB) + 2*P(</w:t>
      </w:r>
      <w:proofErr w:type="spellStart"/>
      <w:r w:rsidR="00EE7A0E">
        <w:t>Hom</w:t>
      </w:r>
      <w:proofErr w:type="spellEnd"/>
      <w:r w:rsidR="00EE7A0E">
        <w:t xml:space="preserve"> Alt/second</w:t>
      </w:r>
      <w:r>
        <w:t>)) and the true allele dosage.</w:t>
      </w:r>
    </w:p>
    <w:p w:rsidR="00886F83" w:rsidRDefault="00886F83" w:rsidP="00886F83">
      <w:pPr>
        <w:spacing w:after="100" w:afterAutospacing="1" w:line="240" w:lineRule="auto"/>
      </w:pPr>
      <w:r>
        <w:t>c) HWE dosage r-squared</w:t>
      </w:r>
      <w:r w:rsidR="001111CB">
        <w:t>,</w:t>
      </w:r>
      <w:r>
        <w:t xml:space="preserve"> is the estimated squared correlation between the estimated allele dosage and the true allele dosage when the variance of the true allele dosage is calculated from the estimated allele frequency.</w:t>
      </w:r>
    </w:p>
    <w:p w:rsidR="00886F83" w:rsidRDefault="00886F83" w:rsidP="00886F83">
      <w:pPr>
        <w:spacing w:after="100" w:afterAutospacing="1" w:line="240" w:lineRule="auto"/>
      </w:pPr>
      <w:r>
        <w:t>d) Accuracy is the estimated genotype accuracy based on the posterior probability of the most likely genotype.</w:t>
      </w:r>
    </w:p>
    <w:p w:rsidR="00886F83" w:rsidRDefault="00886F83" w:rsidP="00886F83">
      <w:pPr>
        <w:spacing w:after="100" w:afterAutospacing="1" w:line="240" w:lineRule="auto"/>
      </w:pPr>
      <w:r>
        <w:t xml:space="preserve">e) Missing score is the </w:t>
      </w:r>
      <w:proofErr w:type="spellStart"/>
      <w:r>
        <w:t>infinum</w:t>
      </w:r>
      <w:proofErr w:type="spellEnd"/>
      <w:r>
        <w:t xml:space="preserve"> of the C &gt; 0 such that the proportion of genotype with probability &lt; C is greater than or equal to (1.0 - C).</w:t>
      </w:r>
    </w:p>
    <w:p w:rsidR="00886F83" w:rsidRDefault="00886F83" w:rsidP="00886F83">
      <w:pPr>
        <w:spacing w:after="100" w:afterAutospacing="1" w:line="240" w:lineRule="auto"/>
      </w:pPr>
      <w:r>
        <w:t>f) Monomorphic markers are assigned r-squared values of 0, and accuracy and missing score values of 1.</w:t>
      </w:r>
    </w:p>
    <w:p w:rsidR="00886F83" w:rsidRDefault="00886F83" w:rsidP="00886F83">
      <w:pPr>
        <w:spacing w:after="100" w:afterAutospacing="1" w:line="240" w:lineRule="auto"/>
      </w:pPr>
      <w:r>
        <w:t>g) The squared correlation metrics can be derived using arguments found in Appendix 1 of "Browning BL and Browning SR, Am J Hum Genet 2009</w:t>
      </w:r>
      <w:proofErr w:type="gramStart"/>
      <w:r>
        <w:t>;84</w:t>
      </w:r>
      <w:proofErr w:type="gramEnd"/>
      <w:r>
        <w:t>(2):210-23".</w:t>
      </w:r>
    </w:p>
    <w:p w:rsidR="00886F83" w:rsidRDefault="00886F83" w:rsidP="00886F83">
      <w:pPr>
        <w:spacing w:after="100" w:afterAutospacing="1" w:line="240" w:lineRule="auto"/>
      </w:pPr>
      <w:r>
        <w:t xml:space="preserve">h) </w:t>
      </w:r>
      <w:r w:rsidR="0044248C">
        <w:t xml:space="preserve">For comparison purposes, we report all r-squared metrics. </w:t>
      </w:r>
      <w:r>
        <w:t xml:space="preserve">The allelic r-squared metric is </w:t>
      </w:r>
      <w:r w:rsidR="0044248C">
        <w:t xml:space="preserve">the default </w:t>
      </w:r>
      <w:r>
        <w:t xml:space="preserve">reported by BEAGLE and the dosage r-squared metric is </w:t>
      </w:r>
      <w:r w:rsidR="0044248C">
        <w:t xml:space="preserve">the default </w:t>
      </w:r>
      <w:r>
        <w:t>reported by MACH.</w:t>
      </w:r>
    </w:p>
    <w:p w:rsidR="0001334C" w:rsidRDefault="0001334C">
      <w:pPr>
        <w:rPr>
          <w:rFonts w:asciiTheme="majorHAnsi" w:eastAsiaTheme="majorEastAsia" w:hAnsiTheme="majorHAnsi" w:cstheme="majorBidi"/>
          <w:b/>
          <w:bCs/>
          <w:color w:val="4F81BD" w:themeColor="accent1"/>
          <w:sz w:val="26"/>
          <w:szCs w:val="26"/>
        </w:rPr>
      </w:pPr>
      <w:r>
        <w:br w:type="page"/>
      </w:r>
    </w:p>
    <w:p w:rsidR="0001334C" w:rsidRDefault="007E45B4" w:rsidP="004E5C57">
      <w:pPr>
        <w:pStyle w:val="Heading2"/>
      </w:pPr>
      <w:bookmarkStart w:id="47" w:name="_Toc388354006"/>
      <w:r>
        <w:lastRenderedPageBreak/>
        <w:t>Appendix F</w:t>
      </w:r>
      <w:r w:rsidR="0001334C">
        <w:t>: Restart workflow</w:t>
      </w:r>
      <w:r>
        <w:t xml:space="preserve"> at different stages</w:t>
      </w:r>
      <w:r w:rsidR="0001334C">
        <w:t xml:space="preserve"> </w:t>
      </w:r>
      <w:r w:rsidR="00163C46">
        <w:t>[Job f</w:t>
      </w:r>
      <w:r w:rsidR="003C74E0">
        <w:t>a</w:t>
      </w:r>
      <w:r w:rsidR="00163C46">
        <w:t>iled</w:t>
      </w:r>
      <w:r w:rsidR="003C74E0">
        <w:t>?</w:t>
      </w:r>
      <w:r w:rsidR="00163C46">
        <w:t>]</w:t>
      </w:r>
      <w:bookmarkEnd w:id="47"/>
    </w:p>
    <w:p w:rsidR="00806D74" w:rsidRDefault="00806D74" w:rsidP="00806D74"/>
    <w:p w:rsidR="00806D74" w:rsidRDefault="00806D74" w:rsidP="00806D74">
      <w:r>
        <w:t xml:space="preserve">If you want </w:t>
      </w:r>
      <w:r w:rsidR="004C2D1D">
        <w:t xml:space="preserve">to know </w:t>
      </w:r>
      <w:r>
        <w:t xml:space="preserve">at what stage the work flow got failed just check for the </w:t>
      </w:r>
      <w:r w:rsidR="004C2D1D">
        <w:t>log file produced by the main job and log file directory present in the temp directory.</w:t>
      </w:r>
    </w:p>
    <w:p w:rsidR="004C2D1D" w:rsidRPr="00806D74" w:rsidRDefault="004C2D1D" w:rsidP="00806D74">
      <w:r>
        <w:t>‘</w:t>
      </w:r>
      <w:proofErr w:type="spellStart"/>
      <w:r>
        <w:t>shapeit</w:t>
      </w:r>
      <w:r w:rsidRPr="00CF1837">
        <w:t>_logfiles_sungrid</w:t>
      </w:r>
      <w:proofErr w:type="spellEnd"/>
      <w:r>
        <w:t>’ -&gt; Workflow got failed at phasing stage.</w:t>
      </w:r>
    </w:p>
    <w:p w:rsidR="004C2D1D" w:rsidRPr="00806D74" w:rsidRDefault="004C2D1D" w:rsidP="004C2D1D">
      <w:r>
        <w:t>‘</w:t>
      </w:r>
      <w:proofErr w:type="spellStart"/>
      <w:r>
        <w:t>impute</w:t>
      </w:r>
      <w:r w:rsidRPr="00CF1837">
        <w:t>_logfiles_sungrid</w:t>
      </w:r>
      <w:proofErr w:type="spellEnd"/>
      <w:r>
        <w:t>’ -&gt; Workflow got failed at imputation stage.</w:t>
      </w:r>
    </w:p>
    <w:p w:rsidR="004C2D1D" w:rsidRPr="00806D74" w:rsidRDefault="004C2D1D" w:rsidP="004C2D1D">
      <w:r>
        <w:t>‘</w:t>
      </w:r>
      <w:proofErr w:type="spellStart"/>
      <w:r>
        <w:t>post</w:t>
      </w:r>
      <w:r w:rsidRPr="00CF1837">
        <w:t>_logfiles_sungrid</w:t>
      </w:r>
      <w:proofErr w:type="spellEnd"/>
      <w:r>
        <w:t xml:space="preserve">’ -&gt; Workflow got failed at </w:t>
      </w:r>
      <w:proofErr w:type="spellStart"/>
      <w:r>
        <w:t>postprocessing</w:t>
      </w:r>
      <w:proofErr w:type="spellEnd"/>
      <w:r>
        <w:t xml:space="preserve"> stage.</w:t>
      </w:r>
    </w:p>
    <w:p w:rsidR="004C2D1D" w:rsidRDefault="004C2D1D">
      <w:pPr>
        <w:rPr>
          <w:b/>
          <w:u w:val="single"/>
        </w:rPr>
      </w:pPr>
    </w:p>
    <w:p w:rsidR="007E45B4" w:rsidRDefault="007E45B4">
      <w:pPr>
        <w:rPr>
          <w:b/>
          <w:u w:val="single"/>
        </w:rPr>
      </w:pPr>
      <w:r w:rsidRPr="008C7E63">
        <w:rPr>
          <w:b/>
          <w:u w:val="single"/>
        </w:rPr>
        <w:t>Restart Workflow</w:t>
      </w:r>
      <w:r w:rsidR="008C7E63">
        <w:rPr>
          <w:b/>
          <w:u w:val="single"/>
        </w:rPr>
        <w:t xml:space="preserve"> at Phasing Phase [SHAPEIT]</w:t>
      </w:r>
    </w:p>
    <w:p w:rsidR="008C7E63" w:rsidRPr="008C7E63" w:rsidRDefault="00460733">
      <w:r>
        <w:t xml:space="preserve">If one </w:t>
      </w:r>
      <w:r w:rsidR="00CF1837">
        <w:t>of your phasing jobs got failed, f</w:t>
      </w:r>
      <w:r>
        <w:t xml:space="preserve">irst check for the </w:t>
      </w:r>
      <w:r w:rsidR="00CF1837">
        <w:t>error log file in the ‘</w:t>
      </w:r>
      <w:proofErr w:type="spellStart"/>
      <w:r w:rsidR="00806D74">
        <w:t>shapeit</w:t>
      </w:r>
      <w:r w:rsidR="00CF1837" w:rsidRPr="00CF1837">
        <w:t>_logfiles_sungrid</w:t>
      </w:r>
      <w:proofErr w:type="spellEnd"/>
      <w:r w:rsidR="00CF1837">
        <w:t>’ directory check for the exact reason, correct the input files if required and rerun the workflow by changing the parameter “</w:t>
      </w:r>
      <w:r w:rsidR="00CF1837">
        <w:rPr>
          <w:color w:val="1F497D"/>
        </w:rPr>
        <w:t>RESTART=SHAPEIT”</w:t>
      </w:r>
    </w:p>
    <w:p w:rsidR="008C7E63" w:rsidRDefault="008C7E63" w:rsidP="008C7E63">
      <w:pPr>
        <w:rPr>
          <w:b/>
          <w:u w:val="single"/>
        </w:rPr>
      </w:pPr>
      <w:r w:rsidRPr="008C7E63">
        <w:rPr>
          <w:b/>
          <w:u w:val="single"/>
        </w:rPr>
        <w:t>Restart Workflow</w:t>
      </w:r>
      <w:r>
        <w:rPr>
          <w:b/>
          <w:u w:val="single"/>
        </w:rPr>
        <w:t xml:space="preserve"> at Imputa</w:t>
      </w:r>
      <w:r w:rsidR="00F93CD6">
        <w:rPr>
          <w:b/>
          <w:u w:val="single"/>
        </w:rPr>
        <w:t>t</w:t>
      </w:r>
      <w:r>
        <w:rPr>
          <w:b/>
          <w:u w:val="single"/>
        </w:rPr>
        <w:t>ion Phase</w:t>
      </w:r>
    </w:p>
    <w:p w:rsidR="00CF1837" w:rsidRPr="008C7E63" w:rsidRDefault="00CF1837" w:rsidP="00CF1837">
      <w:r>
        <w:t>If one of your imputation jobs got failed, first check for the error log file in the ‘</w:t>
      </w:r>
      <w:proofErr w:type="spellStart"/>
      <w:r>
        <w:t>impute</w:t>
      </w:r>
      <w:r w:rsidRPr="00CF1837">
        <w:t>_logfiles_sungrid</w:t>
      </w:r>
      <w:proofErr w:type="spellEnd"/>
      <w:r>
        <w:t>’ directory check for the exact reason, correct the input files if required and rerun the workflow by changing the parameter “</w:t>
      </w:r>
      <w:r>
        <w:rPr>
          <w:color w:val="1F497D"/>
        </w:rPr>
        <w:t>RESTART=IMPUTE”</w:t>
      </w:r>
    </w:p>
    <w:p w:rsidR="00CF1837" w:rsidRPr="008C7E63" w:rsidRDefault="00CF1837" w:rsidP="008C7E63">
      <w:pPr>
        <w:rPr>
          <w:b/>
          <w:u w:val="single"/>
        </w:rPr>
      </w:pPr>
    </w:p>
    <w:p w:rsidR="008C7E63" w:rsidRPr="008C7E63" w:rsidRDefault="008C7E63" w:rsidP="008C7E63">
      <w:pPr>
        <w:rPr>
          <w:b/>
          <w:u w:val="single"/>
        </w:rPr>
      </w:pPr>
      <w:r w:rsidRPr="008C7E63">
        <w:rPr>
          <w:b/>
          <w:u w:val="single"/>
        </w:rPr>
        <w:t>Restart Workflow</w:t>
      </w:r>
      <w:r>
        <w:rPr>
          <w:b/>
          <w:u w:val="single"/>
        </w:rPr>
        <w:t xml:space="preserve"> at Post Processing Phase</w:t>
      </w:r>
    </w:p>
    <w:p w:rsidR="00CF1837" w:rsidRPr="008C7E63" w:rsidRDefault="00CF1837" w:rsidP="00CF1837">
      <w:r>
        <w:t>If one of your post processing  jobs got failed, first check for the error log file in the ‘</w:t>
      </w:r>
      <w:proofErr w:type="spellStart"/>
      <w:r>
        <w:t>post</w:t>
      </w:r>
      <w:r w:rsidRPr="00CF1837">
        <w:t>_logfiles_sungrid</w:t>
      </w:r>
      <w:proofErr w:type="spellEnd"/>
      <w:r>
        <w:t>’ directory check for the exact reason, correct the input files if required and rerun the workflow by changing the parameter “</w:t>
      </w:r>
      <w:r>
        <w:rPr>
          <w:color w:val="1F497D"/>
        </w:rPr>
        <w:t>RESTART=POST”</w:t>
      </w:r>
    </w:p>
    <w:p w:rsidR="0001334C" w:rsidRDefault="0001334C">
      <w:pPr>
        <w:rPr>
          <w:rFonts w:asciiTheme="majorHAnsi" w:eastAsiaTheme="majorEastAsia" w:hAnsiTheme="majorHAnsi" w:cstheme="majorBidi"/>
          <w:b/>
          <w:bCs/>
          <w:color w:val="4F81BD" w:themeColor="accent1"/>
          <w:sz w:val="26"/>
          <w:szCs w:val="26"/>
        </w:rPr>
      </w:pPr>
      <w:r>
        <w:br w:type="page"/>
      </w:r>
    </w:p>
    <w:p w:rsidR="00CE613E" w:rsidRPr="00350D54" w:rsidRDefault="00CE613E" w:rsidP="004E5C57">
      <w:pPr>
        <w:pStyle w:val="Heading2"/>
      </w:pPr>
      <w:bookmarkStart w:id="48" w:name="_Toc388354007"/>
      <w:r w:rsidRPr="00350D54">
        <w:lastRenderedPageBreak/>
        <w:t xml:space="preserve">Appendix </w:t>
      </w:r>
      <w:r w:rsidR="007E45B4">
        <w:t>G</w:t>
      </w:r>
      <w:r w:rsidRPr="00350D54">
        <w:t>: Links</w:t>
      </w:r>
      <w:r w:rsidR="0001334C">
        <w:t xml:space="preserve"> (Reference Files)</w:t>
      </w:r>
      <w:bookmarkEnd w:id="48"/>
    </w:p>
    <w:p w:rsidR="00CE613E" w:rsidRDefault="00CE613E" w:rsidP="00CE613E">
      <w:pPr>
        <w:rPr>
          <w:b/>
          <w:u w:val="single"/>
        </w:rPr>
      </w:pPr>
      <w:r w:rsidRPr="00A617BC">
        <w:rPr>
          <w:b/>
          <w:u w:val="single"/>
        </w:rPr>
        <w:t>1000 GENOME REFERENCE</w:t>
      </w:r>
    </w:p>
    <w:p w:rsidR="00CE613E" w:rsidRDefault="00CE613E" w:rsidP="00CE613E">
      <w:r>
        <w:t>1000 genome imputation reference is available at</w:t>
      </w:r>
    </w:p>
    <w:p w:rsidR="00AF07CC" w:rsidRDefault="003A764F" w:rsidP="00CE613E">
      <w:hyperlink r:id="rId15" w:history="1">
        <w:r w:rsidR="00AF07CC" w:rsidRPr="00E37DD5">
          <w:rPr>
            <w:rStyle w:val="Hyperlink"/>
          </w:rPr>
          <w:t>http://mathgen.stats.ox.ac.uk/impute/data_download_1000G_phase1_integrated.html</w:t>
        </w:r>
      </w:hyperlink>
    </w:p>
    <w:p w:rsidR="00AF07CC" w:rsidRDefault="00AF07CC" w:rsidP="00AF07CC">
      <w:r w:rsidRPr="006A005E">
        <w:rPr>
          <w:b/>
        </w:rPr>
        <w:t>DBSNP download links</w:t>
      </w:r>
    </w:p>
    <w:p w:rsidR="00AF07CC" w:rsidRDefault="00AF07CC" w:rsidP="00AF07CC">
      <w:r>
        <w:t>#for DBSNP version 137 ftp://ftp.ncbi.nlm.nih.gov/snp/organisms/human_9606/database/organism_data/b137_SNPChrPosOnRef.bcp.gz</w:t>
      </w:r>
    </w:p>
    <w:p w:rsidR="00AF07CC" w:rsidRDefault="00AF07CC" w:rsidP="00CE613E">
      <w:r>
        <w:t>#for DBSNP version 135 ftp://ftp.ncbi.nih.gov/snp/organisms/human_9606/database/b135_archive/organism_data/b135_SNPChrPosOnRef_37_3.bcp.gz</w:t>
      </w:r>
    </w:p>
    <w:p w:rsidR="00AF07CC" w:rsidRPr="00C5585A" w:rsidRDefault="00AF07CC" w:rsidP="00AF07CC">
      <w:pPr>
        <w:rPr>
          <w:b/>
        </w:rPr>
      </w:pPr>
      <w:r w:rsidRPr="00C5585A">
        <w:rPr>
          <w:b/>
        </w:rPr>
        <w:t xml:space="preserve">Impute2 </w:t>
      </w:r>
      <w:proofErr w:type="gramStart"/>
      <w:r w:rsidRPr="00C5585A">
        <w:rPr>
          <w:b/>
        </w:rPr>
        <w:t>Reference  links</w:t>
      </w:r>
      <w:proofErr w:type="gramEnd"/>
    </w:p>
    <w:p w:rsidR="00AF07CC" w:rsidRDefault="00AF07CC" w:rsidP="00AF07CC">
      <w:r w:rsidRPr="00C616E1">
        <w:t>http://mathgen.stats.ox.ac.uk/impute/data_download_1000G_phase1_integrated.html</w:t>
      </w:r>
    </w:p>
    <w:p w:rsidR="00C14C73" w:rsidRPr="00C14C73" w:rsidRDefault="003A764F" w:rsidP="00FA28D5">
      <w:hyperlink r:id="rId16" w:history="1">
        <w:r w:rsidR="00C14C73" w:rsidRPr="008C41B9">
          <w:rPr>
            <w:rStyle w:val="Hyperlink"/>
          </w:rPr>
          <w:t>http://mathgen.stats.ox.ac.uk/impute/ALL_1000G_phase1integrated_v3_impute.tgz</w:t>
        </w:r>
      </w:hyperlink>
      <w:r w:rsidR="00C14C73">
        <w:t xml:space="preserve">  </w:t>
      </w:r>
    </w:p>
    <w:p w:rsidR="00FA28D5" w:rsidRDefault="00FA28D5">
      <w:pPr>
        <w:rPr>
          <w:rFonts w:asciiTheme="majorHAnsi" w:eastAsiaTheme="majorEastAsia" w:hAnsiTheme="majorHAnsi" w:cstheme="majorBidi"/>
          <w:b/>
          <w:bCs/>
          <w:color w:val="365F91" w:themeColor="accent1" w:themeShade="BF"/>
          <w:sz w:val="40"/>
          <w:szCs w:val="28"/>
        </w:rPr>
      </w:pPr>
      <w:r>
        <w:rPr>
          <w:sz w:val="40"/>
        </w:rPr>
        <w:br w:type="page"/>
      </w:r>
    </w:p>
    <w:p w:rsidR="00C14C73" w:rsidRPr="00350D54" w:rsidRDefault="00C14C73" w:rsidP="00C14C73">
      <w:pPr>
        <w:pStyle w:val="Heading2"/>
      </w:pPr>
      <w:bookmarkStart w:id="49" w:name="_Appendix_H:_WORKFLOW"/>
      <w:bookmarkStart w:id="50" w:name="_Toc388354008"/>
      <w:bookmarkStart w:id="51" w:name="TOOLINFO"/>
      <w:bookmarkEnd w:id="49"/>
      <w:r w:rsidRPr="00350D54">
        <w:lastRenderedPageBreak/>
        <w:t xml:space="preserve">Appendix </w:t>
      </w:r>
      <w:r>
        <w:t xml:space="preserve">H: </w:t>
      </w:r>
      <w:r w:rsidR="0089396A">
        <w:t>WORKFLOW NOT SUPPORTING</w:t>
      </w:r>
      <w:r>
        <w:t xml:space="preserve"> JOB SCH</w:t>
      </w:r>
      <w:r w:rsidR="0089396A">
        <w:t>E</w:t>
      </w:r>
      <w:r>
        <w:t>DULER</w:t>
      </w:r>
      <w:r w:rsidR="0089396A" w:rsidRPr="0089396A">
        <w:t xml:space="preserve"> </w:t>
      </w:r>
      <w:r w:rsidR="0089396A">
        <w:t>PARAMETERS SGE or PBS (RUNNING WORKFLOW MANUALLY</w:t>
      </w:r>
      <w:r>
        <w:t>)</w:t>
      </w:r>
      <w:bookmarkEnd w:id="50"/>
    </w:p>
    <w:p w:rsidR="00C14C73" w:rsidRDefault="0089396A" w:rsidP="00C14C73">
      <w:pPr>
        <w:rPr>
          <w:b/>
          <w:u w:val="single"/>
        </w:rPr>
      </w:pPr>
      <w:proofErr w:type="gramStart"/>
      <w:r>
        <w:rPr>
          <w:b/>
          <w:u w:val="single"/>
        </w:rPr>
        <w:t>RUNNING  WORKFLOW</w:t>
      </w:r>
      <w:proofErr w:type="gramEnd"/>
      <w:r>
        <w:rPr>
          <w:b/>
          <w:u w:val="single"/>
        </w:rPr>
        <w:t xml:space="preserve">  MANUALLY</w:t>
      </w:r>
    </w:p>
    <w:p w:rsidR="00163E75" w:rsidRDefault="00163E75" w:rsidP="00C14C73">
      <w:r>
        <w:t>If your job scheduler parameters are different from config parameters and so you cannot run the workflow automatically. Then you can still use the imputation work flow manually as follows</w:t>
      </w:r>
    </w:p>
    <w:p w:rsidR="00163E75" w:rsidRDefault="00163E75" w:rsidP="00163E75">
      <w:pPr>
        <w:pStyle w:val="ListParagraph"/>
        <w:numPr>
          <w:ilvl w:val="0"/>
          <w:numId w:val="38"/>
        </w:numPr>
        <w:rPr>
          <w:b/>
          <w:u w:val="single"/>
        </w:rPr>
      </w:pPr>
      <w:r>
        <w:rPr>
          <w:b/>
          <w:u w:val="single"/>
        </w:rPr>
        <w:t>Phasing</w:t>
      </w:r>
    </w:p>
    <w:p w:rsidR="00775D86" w:rsidRDefault="00163E75" w:rsidP="00775D86">
      <w:pPr>
        <w:pStyle w:val="ListParagraph"/>
        <w:numPr>
          <w:ilvl w:val="0"/>
          <w:numId w:val="39"/>
        </w:numPr>
      </w:pPr>
      <w:r w:rsidRPr="00163E75">
        <w:t>Create</w:t>
      </w:r>
      <w:r>
        <w:t xml:space="preserve"> the config files</w:t>
      </w:r>
      <w:r w:rsidR="00775D86">
        <w:t xml:space="preserve"> ad mentioned in the manual.</w:t>
      </w:r>
    </w:p>
    <w:p w:rsidR="00163E75" w:rsidRDefault="00775D86" w:rsidP="00775D86">
      <w:pPr>
        <w:pStyle w:val="ListParagraph"/>
        <w:numPr>
          <w:ilvl w:val="0"/>
          <w:numId w:val="39"/>
        </w:numPr>
      </w:pPr>
      <w:proofErr w:type="gramStart"/>
      <w:r>
        <w:t>select</w:t>
      </w:r>
      <w:proofErr w:type="gramEnd"/>
      <w:r>
        <w:t xml:space="preserve"> the config  file  parameter “</w:t>
      </w:r>
      <w:r w:rsidRPr="00775D86">
        <w:t>CHECK_POINT_STOP</w:t>
      </w:r>
      <w:r>
        <w:t>=SHAPEIT” &amp; “RESTART=NO”.</w:t>
      </w:r>
    </w:p>
    <w:p w:rsidR="00775D86" w:rsidRDefault="00775D86" w:rsidP="00595E15">
      <w:pPr>
        <w:pStyle w:val="ListParagraph"/>
        <w:numPr>
          <w:ilvl w:val="0"/>
          <w:numId w:val="39"/>
        </w:numPr>
      </w:pPr>
      <w:r>
        <w:t>Run the workflow and the array job script “</w:t>
      </w:r>
      <w:proofErr w:type="spellStart"/>
      <w:r w:rsidR="00595E15" w:rsidRPr="00595E15">
        <w:t>ArrayJob_shapeit.csh</w:t>
      </w:r>
      <w:proofErr w:type="spellEnd"/>
      <w:r>
        <w:t xml:space="preserve">” in the temp folder </w:t>
      </w:r>
      <w:r w:rsidR="00595E15">
        <w:t>will be generated.</w:t>
      </w:r>
    </w:p>
    <w:p w:rsidR="00595E15" w:rsidRDefault="00595E15" w:rsidP="00595E15">
      <w:pPr>
        <w:pStyle w:val="ListParagraph"/>
        <w:numPr>
          <w:ilvl w:val="0"/>
          <w:numId w:val="39"/>
        </w:numPr>
      </w:pPr>
      <w:r>
        <w:t>Edit the SGE or PBS parameters accordingly in this script “</w:t>
      </w:r>
      <w:proofErr w:type="spellStart"/>
      <w:r w:rsidRPr="00595E15">
        <w:t>ArrayJob_shapeit.csh</w:t>
      </w:r>
      <w:proofErr w:type="spellEnd"/>
      <w:r>
        <w:t>” and submit the script to job scheduler.</w:t>
      </w:r>
    </w:p>
    <w:p w:rsidR="00595E15" w:rsidRDefault="00A275C8" w:rsidP="00595E15">
      <w:pPr>
        <w:pStyle w:val="ListParagraph"/>
        <w:numPr>
          <w:ilvl w:val="0"/>
          <w:numId w:val="39"/>
        </w:numPr>
      </w:pPr>
      <w:r>
        <w:t>Check for the files “.haps” and “.sample” in each chromosome directory and c</w:t>
      </w:r>
      <w:r w:rsidR="00595E15">
        <w:t>heck the log files in the directory “</w:t>
      </w:r>
      <w:proofErr w:type="spellStart"/>
      <w:r w:rsidR="00595E15" w:rsidRPr="00595E15">
        <w:t>shapeit_logfiles_sungrid</w:t>
      </w:r>
      <w:proofErr w:type="spellEnd"/>
      <w:r w:rsidR="00595E15">
        <w:t>” to make sure all jobs got successful without any error.</w:t>
      </w:r>
    </w:p>
    <w:p w:rsidR="00CA68C2" w:rsidRDefault="00CA68C2" w:rsidP="00CA68C2">
      <w:pPr>
        <w:pStyle w:val="ListParagraph"/>
        <w:numPr>
          <w:ilvl w:val="0"/>
          <w:numId w:val="39"/>
        </w:numPr>
      </w:pPr>
      <w:r>
        <w:t>R</w:t>
      </w:r>
      <w:r w:rsidR="0032617C">
        <w:t>emove the config parameter “</w:t>
      </w:r>
      <w:r w:rsidR="0032617C" w:rsidRPr="00775D86">
        <w:t>CHECK_POINT_STOP</w:t>
      </w:r>
      <w:r w:rsidR="0032617C">
        <w:t>=SHAPEIT” and select option “RESTART=SHAPEIT” and SHAPEITONLY=</w:t>
      </w:r>
      <w:proofErr w:type="gramStart"/>
      <w:r>
        <w:t>YES .</w:t>
      </w:r>
      <w:proofErr w:type="gramEnd"/>
    </w:p>
    <w:p w:rsidR="0032617C" w:rsidRDefault="00CA68C2" w:rsidP="00CA68C2">
      <w:pPr>
        <w:pStyle w:val="ListParagraph"/>
        <w:numPr>
          <w:ilvl w:val="0"/>
          <w:numId w:val="39"/>
        </w:numPr>
      </w:pPr>
      <w:r>
        <w:t>Resubmit the workflow and y</w:t>
      </w:r>
      <w:r w:rsidR="0032617C">
        <w:t>ou can see “</w:t>
      </w:r>
      <w:r w:rsidR="0032617C" w:rsidRPr="0032617C">
        <w:t>shapeit_jobs.tar.gz</w:t>
      </w:r>
      <w:r w:rsidR="0032617C">
        <w:t>” output file in the directory “</w:t>
      </w:r>
      <w:r w:rsidR="0032617C" w:rsidRPr="0032617C">
        <w:t>SHAPEIT_OUTPUT</w:t>
      </w:r>
      <w:r w:rsidR="0032617C">
        <w:t>” in the temp directory.</w:t>
      </w:r>
    </w:p>
    <w:p w:rsidR="00595E15" w:rsidRPr="00163E75" w:rsidRDefault="00595E15" w:rsidP="00595E15">
      <w:pPr>
        <w:pStyle w:val="ListParagraph"/>
        <w:ind w:left="1080"/>
      </w:pPr>
    </w:p>
    <w:p w:rsidR="007B0E8D" w:rsidRDefault="007B0E8D" w:rsidP="007B0E8D">
      <w:pPr>
        <w:pStyle w:val="ListParagraph"/>
        <w:rPr>
          <w:b/>
          <w:u w:val="single"/>
        </w:rPr>
      </w:pPr>
    </w:p>
    <w:p w:rsidR="007B0E8D" w:rsidRPr="007B0E8D" w:rsidRDefault="007B0E8D" w:rsidP="007B0E8D">
      <w:pPr>
        <w:pStyle w:val="ListParagraph"/>
        <w:rPr>
          <w:b/>
          <w:u w:val="single"/>
        </w:rPr>
      </w:pPr>
    </w:p>
    <w:p w:rsidR="00163E75" w:rsidRDefault="00163E75" w:rsidP="00163E75">
      <w:pPr>
        <w:pStyle w:val="ListParagraph"/>
        <w:numPr>
          <w:ilvl w:val="0"/>
          <w:numId w:val="38"/>
        </w:numPr>
        <w:rPr>
          <w:b/>
          <w:u w:val="single"/>
        </w:rPr>
      </w:pPr>
      <w:r w:rsidRPr="00163E75">
        <w:rPr>
          <w:b/>
          <w:u w:val="single"/>
        </w:rPr>
        <w:t>Imputation</w:t>
      </w:r>
    </w:p>
    <w:p w:rsidR="001C02AB" w:rsidRDefault="001C02AB" w:rsidP="001C02AB">
      <w:pPr>
        <w:pStyle w:val="ListParagraph"/>
        <w:numPr>
          <w:ilvl w:val="0"/>
          <w:numId w:val="42"/>
        </w:numPr>
      </w:pPr>
      <w:r>
        <w:t xml:space="preserve">Copy the above </w:t>
      </w:r>
      <w:proofErr w:type="spellStart"/>
      <w:r>
        <w:t>shapeit</w:t>
      </w:r>
      <w:proofErr w:type="spellEnd"/>
      <w:r>
        <w:t xml:space="preserve"> tar file </w:t>
      </w:r>
      <w:r>
        <w:rPr>
          <w:color w:val="262626" w:themeColor="text1" w:themeTint="D9"/>
        </w:rPr>
        <w:t>“</w:t>
      </w:r>
      <w:r w:rsidRPr="00595E15">
        <w:rPr>
          <w:color w:val="262626" w:themeColor="text1" w:themeTint="D9"/>
        </w:rPr>
        <w:t>shapeit_jobs.tar.gz</w:t>
      </w:r>
      <w:r>
        <w:rPr>
          <w:color w:val="262626" w:themeColor="text1" w:themeTint="D9"/>
        </w:rPr>
        <w:t xml:space="preserve">” to some </w:t>
      </w:r>
      <w:proofErr w:type="spellStart"/>
      <w:r>
        <w:rPr>
          <w:color w:val="262626" w:themeColor="text1" w:themeTint="D9"/>
        </w:rPr>
        <w:t>direcoty</w:t>
      </w:r>
      <w:proofErr w:type="spellEnd"/>
      <w:r>
        <w:rPr>
          <w:color w:val="262626" w:themeColor="text1" w:themeTint="D9"/>
        </w:rPr>
        <w:t>.</w:t>
      </w:r>
    </w:p>
    <w:p w:rsidR="001C02AB" w:rsidRDefault="001C02AB" w:rsidP="001C02AB">
      <w:pPr>
        <w:pStyle w:val="ListParagraph"/>
        <w:numPr>
          <w:ilvl w:val="0"/>
          <w:numId w:val="42"/>
        </w:numPr>
      </w:pPr>
      <w:r w:rsidRPr="00163E75">
        <w:t>Create</w:t>
      </w:r>
      <w:r>
        <w:t xml:space="preserve"> the config files ad mentioned in the manual.</w:t>
      </w:r>
    </w:p>
    <w:p w:rsidR="001C02AB" w:rsidRDefault="001C02AB" w:rsidP="001C02AB">
      <w:pPr>
        <w:pStyle w:val="ListParagraph"/>
        <w:numPr>
          <w:ilvl w:val="0"/>
          <w:numId w:val="42"/>
        </w:numPr>
      </w:pPr>
      <w:proofErr w:type="gramStart"/>
      <w:r>
        <w:t>select</w:t>
      </w:r>
      <w:proofErr w:type="gramEnd"/>
      <w:r>
        <w:t xml:space="preserve"> the config  file  parameter “HAPS=&lt;PATH TO FILE/</w:t>
      </w:r>
      <w:r w:rsidRPr="001C02AB">
        <w:rPr>
          <w:color w:val="262626" w:themeColor="text1" w:themeTint="D9"/>
        </w:rPr>
        <w:t xml:space="preserve"> </w:t>
      </w:r>
      <w:r w:rsidRPr="00595E15">
        <w:rPr>
          <w:color w:val="262626" w:themeColor="text1" w:themeTint="D9"/>
        </w:rPr>
        <w:t>shapeit_jobs.tar.</w:t>
      </w:r>
      <w:proofErr w:type="spellStart"/>
      <w:r w:rsidRPr="00595E15">
        <w:rPr>
          <w:color w:val="262626" w:themeColor="text1" w:themeTint="D9"/>
        </w:rPr>
        <w:t>gz</w:t>
      </w:r>
      <w:proofErr w:type="spellEnd"/>
      <w:r>
        <w:t>”,“</w:t>
      </w:r>
      <w:r w:rsidRPr="00775D86">
        <w:t>CHECK_POINT_STOP</w:t>
      </w:r>
      <w:r>
        <w:t>=IMPUTE” &amp; “RESTART=NO”.</w:t>
      </w:r>
    </w:p>
    <w:p w:rsidR="00502257" w:rsidRDefault="00502257" w:rsidP="00502257">
      <w:pPr>
        <w:pStyle w:val="ListParagraph"/>
        <w:numPr>
          <w:ilvl w:val="0"/>
          <w:numId w:val="42"/>
        </w:numPr>
      </w:pPr>
      <w:r>
        <w:t>Run the workflow and the array job script “</w:t>
      </w:r>
      <w:proofErr w:type="spellStart"/>
      <w:r w:rsidRPr="00595E15">
        <w:t>ArrayJob_shapeit.csh</w:t>
      </w:r>
      <w:proofErr w:type="spellEnd"/>
      <w:r>
        <w:t>” in the temp folder will be generated.</w:t>
      </w:r>
    </w:p>
    <w:p w:rsidR="00502257" w:rsidRDefault="00502257" w:rsidP="00502257">
      <w:pPr>
        <w:pStyle w:val="ListParagraph"/>
        <w:numPr>
          <w:ilvl w:val="0"/>
          <w:numId w:val="42"/>
        </w:numPr>
      </w:pPr>
      <w:r>
        <w:t>Edit the SGE or PBS parameters accordingly in this script “</w:t>
      </w:r>
      <w:proofErr w:type="spellStart"/>
      <w:r w:rsidRPr="00595E15">
        <w:t>ArrayJob</w:t>
      </w:r>
      <w:r>
        <w:t>_impute</w:t>
      </w:r>
      <w:r w:rsidRPr="00595E15">
        <w:t>.csh</w:t>
      </w:r>
      <w:proofErr w:type="spellEnd"/>
      <w:r>
        <w:t>” and submit the script to job scheduler.</w:t>
      </w:r>
    </w:p>
    <w:p w:rsidR="00502257" w:rsidRDefault="00502257" w:rsidP="00BB74A7">
      <w:pPr>
        <w:pStyle w:val="ListParagraph"/>
        <w:numPr>
          <w:ilvl w:val="0"/>
          <w:numId w:val="42"/>
        </w:numPr>
      </w:pPr>
      <w:r>
        <w:t>Check the log files in the directory “</w:t>
      </w:r>
      <w:proofErr w:type="spellStart"/>
      <w:r>
        <w:t>impute</w:t>
      </w:r>
      <w:r w:rsidRPr="00595E15">
        <w:t>_logfiles_sungrid</w:t>
      </w:r>
      <w:proofErr w:type="spellEnd"/>
      <w:r>
        <w:t>” to make sure all jobs got successful without any error</w:t>
      </w:r>
      <w:r w:rsidR="00BB74A7">
        <w:t>.</w:t>
      </w:r>
    </w:p>
    <w:p w:rsidR="001C02AB" w:rsidRPr="00163E75" w:rsidRDefault="001C02AB" w:rsidP="001C02AB">
      <w:pPr>
        <w:pStyle w:val="ListParagraph"/>
        <w:rPr>
          <w:b/>
          <w:u w:val="single"/>
        </w:rPr>
      </w:pPr>
    </w:p>
    <w:p w:rsidR="007B0E8D" w:rsidRDefault="007B0E8D">
      <w:pPr>
        <w:rPr>
          <w:b/>
          <w:u w:val="single"/>
        </w:rPr>
      </w:pPr>
      <w:r>
        <w:rPr>
          <w:b/>
          <w:u w:val="single"/>
        </w:rPr>
        <w:br w:type="page"/>
      </w:r>
    </w:p>
    <w:p w:rsidR="00163E75" w:rsidRDefault="00163E75" w:rsidP="000652D6">
      <w:pPr>
        <w:pStyle w:val="ListParagraph"/>
        <w:numPr>
          <w:ilvl w:val="0"/>
          <w:numId w:val="38"/>
        </w:numPr>
        <w:rPr>
          <w:b/>
          <w:u w:val="single"/>
        </w:rPr>
      </w:pPr>
      <w:r w:rsidRPr="00163E75">
        <w:rPr>
          <w:b/>
          <w:u w:val="single"/>
        </w:rPr>
        <w:lastRenderedPageBreak/>
        <w:t>Post Processing</w:t>
      </w:r>
    </w:p>
    <w:p w:rsidR="00BB74A7" w:rsidRPr="00BB74A7" w:rsidRDefault="00BB74A7" w:rsidP="00BB74A7">
      <w:pPr>
        <w:pStyle w:val="ListParagraph"/>
        <w:rPr>
          <w:b/>
          <w:u w:val="single"/>
        </w:rPr>
      </w:pPr>
    </w:p>
    <w:p w:rsidR="00BB74A7" w:rsidRDefault="00BB74A7" w:rsidP="00BB74A7">
      <w:pPr>
        <w:pStyle w:val="ListParagraph"/>
        <w:numPr>
          <w:ilvl w:val="0"/>
          <w:numId w:val="43"/>
        </w:numPr>
      </w:pPr>
      <w:r w:rsidRPr="00163E75">
        <w:t>Create</w:t>
      </w:r>
      <w:r>
        <w:t xml:space="preserve"> the config files a</w:t>
      </w:r>
      <w:r w:rsidR="00FA4E95">
        <w:t>s</w:t>
      </w:r>
      <w:r>
        <w:t xml:space="preserve"> mentioned in the manual.</w:t>
      </w:r>
    </w:p>
    <w:p w:rsidR="00BB74A7" w:rsidRDefault="00BB74A7" w:rsidP="00BB74A7">
      <w:pPr>
        <w:pStyle w:val="ListParagraph"/>
        <w:numPr>
          <w:ilvl w:val="0"/>
          <w:numId w:val="43"/>
        </w:numPr>
      </w:pPr>
      <w:proofErr w:type="gramStart"/>
      <w:r>
        <w:t>select</w:t>
      </w:r>
      <w:proofErr w:type="gramEnd"/>
      <w:r>
        <w:t xml:space="preserve"> the config  file  parameter “HAPS=&lt;PATH TO FILE/</w:t>
      </w:r>
      <w:r w:rsidRPr="001C02AB">
        <w:rPr>
          <w:color w:val="262626" w:themeColor="text1" w:themeTint="D9"/>
        </w:rPr>
        <w:t xml:space="preserve"> </w:t>
      </w:r>
      <w:r w:rsidRPr="00595E15">
        <w:rPr>
          <w:color w:val="262626" w:themeColor="text1" w:themeTint="D9"/>
        </w:rPr>
        <w:t>shapeit_jobs.tar.gz</w:t>
      </w:r>
      <w:r>
        <w:t>”, &amp; “RESTART=POST”. Remove the parameter “</w:t>
      </w:r>
      <w:r w:rsidRPr="00775D86">
        <w:t>CHECK_POINT_STOP</w:t>
      </w:r>
      <w:r>
        <w:t>=IMPUTE” from the config file.</w:t>
      </w:r>
    </w:p>
    <w:p w:rsidR="00BB74A7" w:rsidRDefault="00BB74A7" w:rsidP="00943349">
      <w:pPr>
        <w:pStyle w:val="ListParagraph"/>
        <w:numPr>
          <w:ilvl w:val="0"/>
          <w:numId w:val="43"/>
        </w:numPr>
      </w:pPr>
      <w:r>
        <w:t>Run the workflow and the array job script “</w:t>
      </w:r>
      <w:proofErr w:type="spellStart"/>
      <w:r w:rsidR="00943349" w:rsidRPr="00943349">
        <w:t>ArrayJob_post.csh</w:t>
      </w:r>
      <w:proofErr w:type="spellEnd"/>
      <w:r>
        <w:t>” in the temp folder will be generated.</w:t>
      </w:r>
    </w:p>
    <w:p w:rsidR="00BB74A7" w:rsidRDefault="00BB74A7" w:rsidP="00943349">
      <w:pPr>
        <w:pStyle w:val="ListParagraph"/>
        <w:numPr>
          <w:ilvl w:val="0"/>
          <w:numId w:val="43"/>
        </w:numPr>
      </w:pPr>
      <w:r>
        <w:t>Edit the SGE or PBS parameters accordingly in this script “</w:t>
      </w:r>
      <w:proofErr w:type="spellStart"/>
      <w:r w:rsidR="00943349" w:rsidRPr="00943349">
        <w:t>ArrayJob_post.csh</w:t>
      </w:r>
      <w:proofErr w:type="spellEnd"/>
      <w:r>
        <w:t>” and submit the script to job scheduler.</w:t>
      </w:r>
    </w:p>
    <w:p w:rsidR="00BB74A7" w:rsidRPr="00D53136" w:rsidRDefault="00BB74A7" w:rsidP="00D53136">
      <w:pPr>
        <w:pStyle w:val="ListParagraph"/>
        <w:numPr>
          <w:ilvl w:val="0"/>
          <w:numId w:val="43"/>
        </w:numPr>
      </w:pPr>
      <w:r>
        <w:t>Check the log files in the directory “</w:t>
      </w:r>
      <w:proofErr w:type="spellStart"/>
      <w:r w:rsidR="00BC0455">
        <w:t>post</w:t>
      </w:r>
      <w:r w:rsidRPr="00595E15">
        <w:t>_logfiles_sungrid</w:t>
      </w:r>
      <w:proofErr w:type="spellEnd"/>
      <w:r>
        <w:t>” to make sure all jobs got successful without any error.</w:t>
      </w:r>
    </w:p>
    <w:p w:rsidR="00C14C73" w:rsidRDefault="00C14C73">
      <w:pPr>
        <w:rPr>
          <w:rFonts w:asciiTheme="majorHAnsi" w:eastAsiaTheme="majorEastAsia" w:hAnsiTheme="majorHAnsi" w:cstheme="majorBidi"/>
          <w:b/>
          <w:bCs/>
          <w:color w:val="365F91" w:themeColor="accent1" w:themeShade="BF"/>
          <w:sz w:val="40"/>
          <w:szCs w:val="28"/>
        </w:rPr>
      </w:pPr>
    </w:p>
    <w:p w:rsidR="0032617C" w:rsidRDefault="0032617C">
      <w:pPr>
        <w:rPr>
          <w:rFonts w:asciiTheme="majorHAnsi" w:eastAsiaTheme="majorEastAsia" w:hAnsiTheme="majorHAnsi" w:cstheme="majorBidi"/>
          <w:b/>
          <w:bCs/>
          <w:color w:val="365F91" w:themeColor="accent1" w:themeShade="BF"/>
          <w:sz w:val="40"/>
          <w:szCs w:val="28"/>
        </w:rPr>
      </w:pPr>
      <w:r>
        <w:rPr>
          <w:sz w:val="40"/>
        </w:rPr>
        <w:br w:type="page"/>
      </w:r>
    </w:p>
    <w:p w:rsidR="007E366A" w:rsidRDefault="007E366A" w:rsidP="007E366A">
      <w:pPr>
        <w:pStyle w:val="Heading2"/>
      </w:pPr>
      <w:bookmarkStart w:id="52" w:name="_Appendix_I:_Downloading"/>
      <w:bookmarkStart w:id="53" w:name="_Toc388354009"/>
      <w:bookmarkEnd w:id="52"/>
      <w:r>
        <w:lastRenderedPageBreak/>
        <w:t xml:space="preserve">Appendix I: </w:t>
      </w:r>
      <w:r w:rsidR="007F377F">
        <w:t>Single</w:t>
      </w:r>
      <w:r w:rsidR="007377C7">
        <w:t xml:space="preserve"> sample Imputation</w:t>
      </w:r>
      <w:bookmarkEnd w:id="53"/>
    </w:p>
    <w:p w:rsidR="007E366A" w:rsidRDefault="00167A5D" w:rsidP="009A6FA5">
      <w:pPr>
        <w:rPr>
          <w:rFonts w:asciiTheme="majorHAnsi" w:eastAsiaTheme="majorEastAsia" w:hAnsiTheme="majorHAnsi"/>
          <w:bCs/>
          <w:color w:val="4F81BD" w:themeColor="accent1"/>
        </w:rPr>
      </w:pPr>
      <w:r>
        <w:t>If the input dataset has only one sample then SHAPEIT2 allows phasing the input data with combined with the reference data. There will be no change in the imputation process.</w:t>
      </w:r>
      <w:r w:rsidR="00EF1FFA">
        <w:t xml:space="preserve"> Use the run info config parameter </w:t>
      </w:r>
      <w:r w:rsidR="00052DDD">
        <w:t>‘</w:t>
      </w:r>
      <w:hyperlink w:anchor="LESSNUMSAMP" w:history="1">
        <w:r w:rsidR="00EF1FFA" w:rsidRPr="008600E5">
          <w:rPr>
            <w:rStyle w:val="Hyperlink"/>
            <w:rFonts w:cstheme="minorHAnsi"/>
          </w:rPr>
          <w:t>LESS_NUM_SAMP=”NO”</w:t>
        </w:r>
      </w:hyperlink>
      <w:r w:rsidR="00052DDD">
        <w:t xml:space="preserve"> ‘</w:t>
      </w:r>
      <w:r w:rsidR="00EF1FFA">
        <w:t xml:space="preserve">to enable this process. </w:t>
      </w:r>
      <w:r w:rsidR="007E366A">
        <w:br w:type="page"/>
      </w:r>
    </w:p>
    <w:p w:rsidR="004A5CB6" w:rsidRDefault="007E366A" w:rsidP="007E366A">
      <w:pPr>
        <w:pStyle w:val="Heading2"/>
      </w:pPr>
      <w:bookmarkStart w:id="54" w:name="_Toc388354010"/>
      <w:r>
        <w:lastRenderedPageBreak/>
        <w:t>Appendix J</w:t>
      </w:r>
      <w:r w:rsidR="00B6464D">
        <w:t xml:space="preserve">: </w:t>
      </w:r>
      <w:r w:rsidR="004A5CB6" w:rsidRPr="00350D54">
        <w:t>Downloading External Tools</w:t>
      </w:r>
      <w:r w:rsidR="003816F0" w:rsidRPr="00350D54">
        <w:t xml:space="preserve"> (</w:t>
      </w:r>
      <w:r w:rsidR="00F018DA">
        <w:t xml:space="preserve">and </w:t>
      </w:r>
      <w:r w:rsidR="003816F0" w:rsidRPr="00350D54">
        <w:t>TOOLINFO FILE)</w:t>
      </w:r>
      <w:bookmarkEnd w:id="54"/>
    </w:p>
    <w:p w:rsidR="00E54475" w:rsidRDefault="00E54475" w:rsidP="00E54475">
      <w:pPr>
        <w:spacing w:line="240" w:lineRule="auto"/>
        <w:rPr>
          <w:rFonts w:cstheme="minorHAnsi"/>
          <w:b/>
          <w:sz w:val="24"/>
          <w:szCs w:val="24"/>
        </w:rPr>
      </w:pPr>
      <w:r w:rsidRPr="00E54475">
        <w:rPr>
          <w:rFonts w:cstheme="minorHAnsi"/>
          <w:b/>
          <w:sz w:val="24"/>
          <w:szCs w:val="24"/>
        </w:rPr>
        <w:t xml:space="preserve">We provide two scripts to install the </w:t>
      </w:r>
      <w:r>
        <w:rPr>
          <w:rFonts w:cstheme="minorHAnsi"/>
          <w:b/>
          <w:sz w:val="24"/>
          <w:szCs w:val="24"/>
        </w:rPr>
        <w:t xml:space="preserve">required </w:t>
      </w:r>
      <w:r w:rsidR="00F018DA">
        <w:rPr>
          <w:rFonts w:cstheme="minorHAnsi"/>
          <w:b/>
          <w:sz w:val="24"/>
          <w:szCs w:val="24"/>
        </w:rPr>
        <w:t>tools and create the tool info</w:t>
      </w:r>
      <w:r w:rsidRPr="00E54475">
        <w:rPr>
          <w:rFonts w:cstheme="minorHAnsi"/>
          <w:b/>
          <w:sz w:val="24"/>
          <w:szCs w:val="24"/>
        </w:rPr>
        <w:t xml:space="preserve"> file. </w:t>
      </w:r>
      <w:r>
        <w:rPr>
          <w:rFonts w:cstheme="minorHAnsi"/>
          <w:b/>
          <w:sz w:val="24"/>
          <w:szCs w:val="24"/>
        </w:rPr>
        <w:t xml:space="preserve">If you need to install the tools separately (perhaps some of the tools are already installed in your environment), the instructions are below. </w:t>
      </w:r>
      <w:r w:rsidR="00F018DA">
        <w:rPr>
          <w:rFonts w:cstheme="minorHAnsi"/>
          <w:b/>
          <w:sz w:val="24"/>
          <w:szCs w:val="24"/>
        </w:rPr>
        <w:t xml:space="preserve">However, </w:t>
      </w:r>
      <w:r w:rsidRPr="00E54475">
        <w:rPr>
          <w:rFonts w:cstheme="minorHAnsi"/>
          <w:b/>
          <w:sz w:val="24"/>
          <w:szCs w:val="24"/>
        </w:rPr>
        <w:t>you can also just run the</w:t>
      </w:r>
      <w:r>
        <w:rPr>
          <w:rFonts w:cstheme="minorHAnsi"/>
          <w:b/>
          <w:sz w:val="24"/>
          <w:szCs w:val="24"/>
        </w:rPr>
        <w:t xml:space="preserve"> install_tools.sh followed by the </w:t>
      </w:r>
      <w:r w:rsidRPr="00E54475">
        <w:rPr>
          <w:rFonts w:cstheme="minorHAnsi"/>
          <w:b/>
          <w:sz w:val="24"/>
          <w:szCs w:val="24"/>
        </w:rPr>
        <w:t xml:space="preserve">make_tool_info.sh (both tools only require the path to the </w:t>
      </w:r>
      <w:proofErr w:type="spellStart"/>
      <w:r w:rsidRPr="00E54475">
        <w:rPr>
          <w:rFonts w:cstheme="minorHAnsi"/>
          <w:b/>
          <w:sz w:val="24"/>
          <w:szCs w:val="24"/>
        </w:rPr>
        <w:t>ezimputer</w:t>
      </w:r>
      <w:proofErr w:type="spellEnd"/>
      <w:r w:rsidRPr="00E54475">
        <w:rPr>
          <w:rFonts w:cstheme="minorHAnsi"/>
          <w:b/>
          <w:sz w:val="24"/>
          <w:szCs w:val="24"/>
        </w:rPr>
        <w:t xml:space="preserve"> directory).</w:t>
      </w:r>
    </w:p>
    <w:p w:rsidR="00F018DA" w:rsidRDefault="00F018DA" w:rsidP="00E54475">
      <w:pPr>
        <w:spacing w:line="240" w:lineRule="auto"/>
        <w:rPr>
          <w:rFonts w:cstheme="minorHAnsi"/>
          <w:b/>
          <w:sz w:val="24"/>
          <w:szCs w:val="24"/>
        </w:rPr>
      </w:pPr>
      <w:proofErr w:type="gramStart"/>
      <w:r>
        <w:rPr>
          <w:rFonts w:cstheme="minorHAnsi"/>
          <w:b/>
          <w:sz w:val="24"/>
          <w:szCs w:val="24"/>
        </w:rPr>
        <w:t>export</w:t>
      </w:r>
      <w:proofErr w:type="gramEnd"/>
      <w:r>
        <w:rPr>
          <w:rFonts w:cstheme="minorHAnsi"/>
          <w:b/>
          <w:sz w:val="24"/>
          <w:szCs w:val="24"/>
        </w:rPr>
        <w:t xml:space="preserve"> EZIMPUTER=~/EZIMPUTER</w:t>
      </w:r>
    </w:p>
    <w:p w:rsidR="00F018DA" w:rsidRDefault="00F018DA" w:rsidP="00E54475">
      <w:pPr>
        <w:spacing w:line="240" w:lineRule="auto"/>
        <w:rPr>
          <w:rFonts w:cstheme="minorHAnsi"/>
          <w:b/>
          <w:sz w:val="24"/>
          <w:szCs w:val="24"/>
        </w:rPr>
      </w:pPr>
    </w:p>
    <w:p w:rsidR="00F018DA" w:rsidRPr="00E54475" w:rsidRDefault="00F018DA" w:rsidP="00E54475">
      <w:pPr>
        <w:spacing w:line="240" w:lineRule="auto"/>
        <w:rPr>
          <w:rFonts w:cstheme="minorHAnsi"/>
          <w:b/>
          <w:sz w:val="24"/>
          <w:szCs w:val="24"/>
        </w:rPr>
      </w:pPr>
      <w:r>
        <w:rPr>
          <w:rFonts w:cstheme="minorHAnsi"/>
          <w:b/>
          <w:sz w:val="24"/>
          <w:szCs w:val="24"/>
        </w:rPr>
        <w:t>Manually downloading tool and tool_info.txt config file.</w:t>
      </w:r>
    </w:p>
    <w:bookmarkEnd w:id="51"/>
    <w:p w:rsidR="004A5CB6" w:rsidRPr="003721C3" w:rsidRDefault="004A5CB6" w:rsidP="004A5CB6">
      <w:pPr>
        <w:spacing w:line="240" w:lineRule="auto"/>
        <w:rPr>
          <w:rFonts w:cstheme="minorHAnsi"/>
        </w:rPr>
      </w:pPr>
      <w:r>
        <w:rPr>
          <w:color w:val="4F81BD" w:themeColor="accent1"/>
          <w:sz w:val="32"/>
        </w:rPr>
        <w:tab/>
      </w:r>
      <w:r w:rsidRPr="003721C3">
        <w:rPr>
          <w:rFonts w:cstheme="minorHAnsi"/>
        </w:rPr>
        <w:t xml:space="preserve">Download the following the tools, unzip them and </w:t>
      </w:r>
      <w:r>
        <w:rPr>
          <w:rFonts w:cstheme="minorHAnsi"/>
        </w:rPr>
        <w:t>place them in a common directory. C</w:t>
      </w:r>
      <w:r w:rsidRPr="003721C3">
        <w:rPr>
          <w:rFonts w:cstheme="minorHAnsi"/>
        </w:rPr>
        <w:t>reate a tool info config file for the programs to execute.</w:t>
      </w:r>
    </w:p>
    <w:p w:rsidR="004A5CB6" w:rsidRPr="003721C3" w:rsidRDefault="004A5CB6" w:rsidP="0018712F">
      <w:pPr>
        <w:pStyle w:val="ListParagraph"/>
        <w:numPr>
          <w:ilvl w:val="0"/>
          <w:numId w:val="29"/>
        </w:numPr>
        <w:spacing w:line="240" w:lineRule="auto"/>
        <w:rPr>
          <w:rFonts w:cstheme="minorHAnsi"/>
          <w:b/>
        </w:rPr>
      </w:pPr>
      <w:r w:rsidRPr="003721C3">
        <w:rPr>
          <w:rFonts w:cstheme="minorHAnsi"/>
        </w:rPr>
        <w:t xml:space="preserve"> </w:t>
      </w:r>
      <w:proofErr w:type="gramStart"/>
      <w:r w:rsidRPr="003721C3">
        <w:rPr>
          <w:rFonts w:cstheme="minorHAnsi"/>
          <w:b/>
        </w:rPr>
        <w:t>PLINK</w:t>
      </w:r>
      <w:r w:rsidR="0018712F">
        <w:rPr>
          <w:rFonts w:cstheme="minorHAnsi"/>
          <w:b/>
        </w:rPr>
        <w:t>(</w:t>
      </w:r>
      <w:proofErr w:type="gramEnd"/>
      <w:r w:rsidR="0018712F">
        <w:rPr>
          <w:rFonts w:cstheme="minorHAnsi"/>
          <w:b/>
        </w:rPr>
        <w:t xml:space="preserve">Version </w:t>
      </w:r>
      <w:r w:rsidR="0018712F" w:rsidRPr="0018712F">
        <w:rPr>
          <w:rFonts w:cstheme="minorHAnsi"/>
          <w:b/>
        </w:rPr>
        <w:t>v1.07</w:t>
      </w:r>
      <w:r w:rsidR="0018712F">
        <w:rPr>
          <w:rFonts w:cstheme="minorHAnsi"/>
          <w:b/>
        </w:rPr>
        <w:t>)</w:t>
      </w:r>
      <w:r w:rsidRPr="003721C3">
        <w:rPr>
          <w:rFonts w:cstheme="minorHAnsi"/>
          <w:b/>
        </w:rPr>
        <w:t xml:space="preserve">: </w:t>
      </w:r>
      <w:r w:rsidRPr="003721C3">
        <w:rPr>
          <w:rFonts w:cstheme="minorHAnsi"/>
          <w:color w:val="000000"/>
        </w:rPr>
        <w:t xml:space="preserve">Plink is a free, open-source whole genome association analysis toolset. You can download plink from </w:t>
      </w:r>
      <w:hyperlink r:id="rId17" w:history="1">
        <w:r w:rsidRPr="003721C3">
          <w:rPr>
            <w:rStyle w:val="Hyperlink"/>
            <w:rFonts w:cstheme="minorHAnsi"/>
          </w:rPr>
          <w:t>http://pngu.mgh.harvard.edu/~purcell/plink/download.shtml</w:t>
        </w:r>
      </w:hyperlink>
      <w:r w:rsidRPr="003721C3">
        <w:rPr>
          <w:rFonts w:cstheme="minorHAnsi"/>
          <w:color w:val="000000"/>
        </w:rPr>
        <w:t xml:space="preserve"> .</w:t>
      </w:r>
    </w:p>
    <w:p w:rsidR="004A5CB6" w:rsidRPr="003721C3" w:rsidRDefault="004A5CB6" w:rsidP="0018712F">
      <w:pPr>
        <w:pStyle w:val="ListParagraph"/>
        <w:numPr>
          <w:ilvl w:val="0"/>
          <w:numId w:val="29"/>
        </w:numPr>
        <w:spacing w:line="240" w:lineRule="auto"/>
        <w:rPr>
          <w:rFonts w:cstheme="minorHAnsi"/>
          <w:b/>
        </w:rPr>
      </w:pPr>
      <w:proofErr w:type="gramStart"/>
      <w:r w:rsidRPr="003721C3">
        <w:rPr>
          <w:rFonts w:cstheme="minorHAnsi"/>
          <w:b/>
        </w:rPr>
        <w:t>STRUCTURE</w:t>
      </w:r>
      <w:r w:rsidR="0018712F">
        <w:rPr>
          <w:rFonts w:cstheme="minorHAnsi"/>
          <w:b/>
        </w:rPr>
        <w:t>(</w:t>
      </w:r>
      <w:proofErr w:type="gramEnd"/>
      <w:r w:rsidR="0018712F">
        <w:rPr>
          <w:rFonts w:cstheme="minorHAnsi"/>
          <w:b/>
        </w:rPr>
        <w:t xml:space="preserve">Version </w:t>
      </w:r>
      <w:r w:rsidR="0018712F" w:rsidRPr="0018712F">
        <w:rPr>
          <w:rFonts w:cstheme="minorHAnsi"/>
          <w:b/>
        </w:rPr>
        <w:t>2.3.2.1</w:t>
      </w:r>
      <w:r w:rsidR="0018712F">
        <w:rPr>
          <w:rFonts w:cstheme="minorHAnsi"/>
          <w:b/>
        </w:rPr>
        <w:t>)</w:t>
      </w:r>
      <w:r w:rsidRPr="003721C3">
        <w:rPr>
          <w:rFonts w:cstheme="minorHAnsi"/>
          <w:b/>
        </w:rPr>
        <w:t xml:space="preserve">: </w:t>
      </w:r>
      <w:r w:rsidRPr="003721C3">
        <w:rPr>
          <w:rFonts w:cstheme="minorHAnsi"/>
          <w:color w:val="000000"/>
          <w:shd w:val="clear" w:color="auto" w:fill="FFFFFF"/>
        </w:rPr>
        <w:t>The program</w:t>
      </w:r>
      <w:r w:rsidRPr="003721C3">
        <w:rPr>
          <w:rStyle w:val="apple-converted-space"/>
          <w:rFonts w:cstheme="minorHAnsi"/>
          <w:color w:val="000000"/>
          <w:shd w:val="clear" w:color="auto" w:fill="FFFFFF"/>
        </w:rPr>
        <w:t> </w:t>
      </w:r>
      <w:r w:rsidRPr="003721C3">
        <w:rPr>
          <w:rFonts w:cstheme="minorHAnsi"/>
          <w:i/>
          <w:iCs/>
          <w:color w:val="000000"/>
          <w:shd w:val="clear" w:color="auto" w:fill="FFFFFF"/>
        </w:rPr>
        <w:t>structure</w:t>
      </w:r>
      <w:r w:rsidRPr="003721C3">
        <w:rPr>
          <w:rStyle w:val="apple-converted-space"/>
          <w:rFonts w:cstheme="minorHAnsi"/>
          <w:color w:val="000000"/>
          <w:shd w:val="clear" w:color="auto" w:fill="FFFFFF"/>
        </w:rPr>
        <w:t> </w:t>
      </w:r>
      <w:r w:rsidRPr="003721C3">
        <w:rPr>
          <w:rFonts w:cstheme="minorHAnsi"/>
          <w:color w:val="000000"/>
          <w:shd w:val="clear" w:color="auto" w:fill="FFFFFF"/>
        </w:rPr>
        <w:t>is a free software package for using multi-locus genotype data to investigate population structure. You can download</w:t>
      </w:r>
      <w:r w:rsidRPr="003721C3">
        <w:rPr>
          <w:rFonts w:cstheme="minorHAnsi"/>
        </w:rPr>
        <w:t xml:space="preserve"> structure from </w:t>
      </w:r>
      <w:hyperlink r:id="rId18" w:history="1">
        <w:r w:rsidRPr="003721C3">
          <w:rPr>
            <w:rStyle w:val="Hyperlink"/>
            <w:rFonts w:cstheme="minorHAnsi"/>
          </w:rPr>
          <w:t>http://pritch.bsd.uchicago.edu/structure_software/release_versions/v2.3.4/html/structure.html</w:t>
        </w:r>
      </w:hyperlink>
      <w:r w:rsidRPr="003721C3">
        <w:rPr>
          <w:rFonts w:cstheme="minorHAnsi"/>
        </w:rPr>
        <w:t xml:space="preserve"> .</w:t>
      </w:r>
    </w:p>
    <w:p w:rsidR="004A5CB6" w:rsidRPr="003721C3" w:rsidRDefault="004A5CB6" w:rsidP="00332916">
      <w:pPr>
        <w:pStyle w:val="ListParagraph"/>
        <w:numPr>
          <w:ilvl w:val="0"/>
          <w:numId w:val="29"/>
        </w:numPr>
        <w:spacing w:line="240" w:lineRule="auto"/>
        <w:rPr>
          <w:rFonts w:cstheme="minorHAnsi"/>
          <w:b/>
        </w:rPr>
      </w:pPr>
      <w:proofErr w:type="gramStart"/>
      <w:r w:rsidRPr="003721C3">
        <w:rPr>
          <w:rFonts w:cstheme="minorHAnsi"/>
          <w:b/>
        </w:rPr>
        <w:t>SHAPEIT</w:t>
      </w:r>
      <w:r w:rsidR="0018712F">
        <w:rPr>
          <w:rFonts w:cstheme="minorHAnsi"/>
          <w:b/>
        </w:rPr>
        <w:t>(</w:t>
      </w:r>
      <w:proofErr w:type="gramEnd"/>
      <w:r w:rsidR="0018712F">
        <w:rPr>
          <w:rFonts w:cstheme="minorHAnsi"/>
          <w:b/>
        </w:rPr>
        <w:t>Version V</w:t>
      </w:r>
      <w:r w:rsidR="00332916">
        <w:rPr>
          <w:rFonts w:cstheme="minorHAnsi"/>
          <w:b/>
        </w:rPr>
        <w:t>2</w:t>
      </w:r>
      <w:r w:rsidR="0018712F">
        <w:rPr>
          <w:rFonts w:cstheme="minorHAnsi"/>
          <w:b/>
        </w:rPr>
        <w:t>)</w:t>
      </w:r>
      <w:r w:rsidRPr="003721C3">
        <w:rPr>
          <w:rFonts w:cstheme="minorHAnsi"/>
          <w:b/>
        </w:rPr>
        <w:t xml:space="preserve">: </w:t>
      </w:r>
      <w:r w:rsidRPr="003721C3">
        <w:rPr>
          <w:rFonts w:cstheme="minorHAnsi"/>
          <w:bCs/>
          <w:color w:val="444444"/>
          <w:shd w:val="clear" w:color="auto" w:fill="FFFFFF"/>
        </w:rPr>
        <w:t>SHAPEIT</w:t>
      </w:r>
      <w:r w:rsidRPr="003721C3">
        <w:rPr>
          <w:rStyle w:val="apple-converted-space"/>
          <w:rFonts w:cstheme="minorHAnsi"/>
          <w:color w:val="444444"/>
          <w:shd w:val="clear" w:color="auto" w:fill="FFFFFF"/>
        </w:rPr>
        <w:t> </w:t>
      </w:r>
      <w:r w:rsidRPr="003721C3">
        <w:rPr>
          <w:rFonts w:cstheme="minorHAnsi"/>
          <w:color w:val="444444"/>
          <w:shd w:val="clear" w:color="auto" w:fill="FFFFFF"/>
        </w:rPr>
        <w:t xml:space="preserve">is a fast and accurate haplotype inference software. You can download SHAPEIT from </w:t>
      </w:r>
      <w:hyperlink r:id="rId19" w:history="1">
        <w:r w:rsidR="00332916" w:rsidRPr="00332916">
          <w:rPr>
            <w:rStyle w:val="Hyperlink"/>
            <w:rFonts w:cstheme="minorHAnsi"/>
            <w:shd w:val="clear" w:color="auto" w:fill="FFFFFF"/>
          </w:rPr>
          <w:t>https://mathgen.stats.ox.ac.uk/genetics_software/shapeit/shapeit.html</w:t>
        </w:r>
      </w:hyperlink>
      <w:r w:rsidRPr="003721C3">
        <w:rPr>
          <w:rFonts w:cstheme="minorHAnsi"/>
          <w:color w:val="444444"/>
          <w:shd w:val="clear" w:color="auto" w:fill="FFFFFF"/>
        </w:rPr>
        <w:t>.</w:t>
      </w:r>
      <w:r w:rsidR="00B5742A">
        <w:rPr>
          <w:rFonts w:cstheme="minorHAnsi"/>
          <w:color w:val="FF0000"/>
          <w:shd w:val="clear" w:color="auto" w:fill="FFFFFF"/>
        </w:rPr>
        <w:t xml:space="preserve"> </w:t>
      </w:r>
    </w:p>
    <w:p w:rsidR="004A5CB6" w:rsidRPr="003721C3" w:rsidRDefault="004A5CB6" w:rsidP="004A5CB6">
      <w:pPr>
        <w:pStyle w:val="ListParagraph"/>
        <w:numPr>
          <w:ilvl w:val="0"/>
          <w:numId w:val="29"/>
        </w:numPr>
        <w:spacing w:line="240" w:lineRule="auto"/>
        <w:rPr>
          <w:rFonts w:cstheme="minorHAnsi"/>
          <w:b/>
        </w:rPr>
      </w:pPr>
      <w:r w:rsidRPr="003721C3">
        <w:rPr>
          <w:rFonts w:cstheme="minorHAnsi"/>
          <w:b/>
        </w:rPr>
        <w:t xml:space="preserve">IMPUTE: </w:t>
      </w:r>
      <w:r w:rsidRPr="003721C3">
        <w:rPr>
          <w:rFonts w:cstheme="minorHAnsi"/>
          <w:b/>
          <w:bCs/>
          <w:color w:val="000000"/>
          <w:shd w:val="clear" w:color="auto" w:fill="FFFFFF"/>
        </w:rPr>
        <w:t xml:space="preserve">IMPUTE </w:t>
      </w:r>
      <w:r w:rsidR="0018712F">
        <w:rPr>
          <w:rFonts w:cstheme="minorHAnsi"/>
          <w:b/>
          <w:bCs/>
          <w:color w:val="000000"/>
          <w:shd w:val="clear" w:color="auto" w:fill="FFFFFF"/>
        </w:rPr>
        <w:t>(</w:t>
      </w:r>
      <w:r w:rsidRPr="003721C3">
        <w:rPr>
          <w:rFonts w:cstheme="minorHAnsi"/>
          <w:b/>
          <w:bCs/>
          <w:color w:val="000000"/>
          <w:shd w:val="clear" w:color="auto" w:fill="FFFFFF"/>
        </w:rPr>
        <w:t>version 2</w:t>
      </w:r>
      <w:r w:rsidR="0018712F">
        <w:rPr>
          <w:rFonts w:cstheme="minorHAnsi"/>
          <w:b/>
          <w:bCs/>
          <w:color w:val="000000"/>
          <w:shd w:val="clear" w:color="auto" w:fill="FFFFFF"/>
        </w:rPr>
        <w:t>.3)</w:t>
      </w:r>
      <w:r w:rsidRPr="003721C3">
        <w:rPr>
          <w:rStyle w:val="apple-converted-space"/>
          <w:rFonts w:cstheme="minorHAnsi"/>
          <w:color w:val="000000"/>
          <w:shd w:val="clear" w:color="auto" w:fill="FFFFFF"/>
        </w:rPr>
        <w:t> </w:t>
      </w:r>
      <w:r w:rsidRPr="003721C3">
        <w:rPr>
          <w:rFonts w:cstheme="minorHAnsi"/>
          <w:color w:val="000000"/>
          <w:shd w:val="clear" w:color="auto" w:fill="FFFFFF"/>
        </w:rPr>
        <w:t>(also known as</w:t>
      </w:r>
      <w:r w:rsidRPr="003721C3">
        <w:rPr>
          <w:rStyle w:val="apple-converted-space"/>
          <w:rFonts w:cstheme="minorHAnsi"/>
          <w:color w:val="000000"/>
          <w:shd w:val="clear" w:color="auto" w:fill="FFFFFF"/>
        </w:rPr>
        <w:t> </w:t>
      </w:r>
      <w:r w:rsidRPr="003721C3">
        <w:rPr>
          <w:rFonts w:cstheme="minorHAnsi"/>
          <w:b/>
          <w:bCs/>
          <w:color w:val="000000"/>
          <w:shd w:val="clear" w:color="auto" w:fill="FFFFFF"/>
        </w:rPr>
        <w:t>IMPUTE2</w:t>
      </w:r>
      <w:r w:rsidRPr="003721C3">
        <w:rPr>
          <w:rFonts w:cstheme="minorHAnsi"/>
          <w:color w:val="000000"/>
          <w:shd w:val="clear" w:color="auto" w:fill="FFFFFF"/>
        </w:rPr>
        <w:t xml:space="preserve">) is a genotype imputation and haplotype phasing program. You can download IMPUTE from </w:t>
      </w:r>
      <w:hyperlink r:id="rId20" w:anchor="download" w:history="1">
        <w:r w:rsidRPr="003721C3">
          <w:rPr>
            <w:rStyle w:val="Hyperlink"/>
            <w:rFonts w:cstheme="minorHAnsi"/>
            <w:shd w:val="clear" w:color="auto" w:fill="FFFFFF"/>
          </w:rPr>
          <w:t>http://mathgen.stats.ox.ac.uk/impute/impute_v2.html#download</w:t>
        </w:r>
      </w:hyperlink>
      <w:r w:rsidRPr="003721C3">
        <w:rPr>
          <w:rFonts w:cstheme="minorHAnsi"/>
          <w:color w:val="000000"/>
          <w:shd w:val="clear" w:color="auto" w:fill="FFFFFF"/>
        </w:rPr>
        <w:t xml:space="preserve"> .</w:t>
      </w:r>
    </w:p>
    <w:p w:rsidR="004A5CB6" w:rsidRPr="003721C3" w:rsidRDefault="004A5CB6" w:rsidP="004A5CB6">
      <w:pPr>
        <w:pStyle w:val="ListParagraph"/>
        <w:numPr>
          <w:ilvl w:val="0"/>
          <w:numId w:val="29"/>
        </w:numPr>
        <w:spacing w:line="240" w:lineRule="auto"/>
        <w:rPr>
          <w:rFonts w:cstheme="minorHAnsi"/>
          <w:b/>
        </w:rPr>
      </w:pPr>
      <w:r w:rsidRPr="003721C3">
        <w:rPr>
          <w:rFonts w:cstheme="minorHAnsi"/>
          <w:b/>
        </w:rPr>
        <w:t>CHECK_STRAND_</w:t>
      </w:r>
      <w:proofErr w:type="gramStart"/>
      <w:r w:rsidRPr="003721C3">
        <w:rPr>
          <w:rFonts w:cstheme="minorHAnsi"/>
          <w:b/>
        </w:rPr>
        <w:t>UTILITY(</w:t>
      </w:r>
      <w:proofErr w:type="gramEnd"/>
      <w:r w:rsidRPr="003721C3">
        <w:rPr>
          <w:rFonts w:cstheme="minorHAnsi"/>
          <w:b/>
        </w:rPr>
        <w:t xml:space="preserve">Beagle Utilities): </w:t>
      </w:r>
      <w:r w:rsidRPr="003721C3">
        <w:rPr>
          <w:rFonts w:cstheme="minorHAnsi"/>
          <w:color w:val="000000"/>
        </w:rPr>
        <w:t xml:space="preserve">This is a collection of Beagle utility python scripts to perform strand-checking of input files from different genotyping platforms. You can download from </w:t>
      </w:r>
      <w:hyperlink r:id="rId21" w:history="1">
        <w:r w:rsidRPr="003721C3">
          <w:rPr>
            <w:rStyle w:val="Hyperlink"/>
            <w:rFonts w:cstheme="minorHAnsi"/>
          </w:rPr>
          <w:t>http://faculty.washington.edu/sguy/beagle/strand_switching/strand_switching.html</w:t>
        </w:r>
      </w:hyperlink>
      <w:r w:rsidRPr="003721C3">
        <w:rPr>
          <w:rFonts w:cstheme="minorHAnsi"/>
          <w:color w:val="000000"/>
        </w:rPr>
        <w:t xml:space="preserve"> .</w:t>
      </w:r>
    </w:p>
    <w:p w:rsidR="004A5CB6" w:rsidRDefault="004A5CB6" w:rsidP="004A5CB6">
      <w:pPr>
        <w:pStyle w:val="ListParagraph"/>
        <w:numPr>
          <w:ilvl w:val="0"/>
          <w:numId w:val="29"/>
        </w:numPr>
        <w:spacing w:line="240" w:lineRule="auto"/>
        <w:rPr>
          <w:rFonts w:cstheme="minorHAnsi"/>
          <w:b/>
        </w:rPr>
      </w:pPr>
      <w:proofErr w:type="gramStart"/>
      <w:r w:rsidRPr="003721C3">
        <w:rPr>
          <w:rFonts w:cstheme="minorHAnsi"/>
          <w:b/>
        </w:rPr>
        <w:t>GPROBSMETRICS(</w:t>
      </w:r>
      <w:proofErr w:type="gramEnd"/>
      <w:r w:rsidRPr="003721C3">
        <w:rPr>
          <w:rFonts w:cstheme="minorHAnsi"/>
          <w:b/>
        </w:rPr>
        <w:t xml:space="preserve">Beagle Utilities): </w:t>
      </w:r>
      <w:r w:rsidRPr="003721C3">
        <w:rPr>
          <w:rFonts w:cstheme="minorHAnsi"/>
          <w:color w:val="000000"/>
        </w:rPr>
        <w:t>The </w:t>
      </w:r>
      <w:proofErr w:type="spellStart"/>
      <w:r w:rsidRPr="003721C3">
        <w:rPr>
          <w:rFonts w:cstheme="minorHAnsi"/>
          <w:color w:val="000000"/>
        </w:rPr>
        <w:t>gprobsmetrics</w:t>
      </w:r>
      <w:proofErr w:type="spellEnd"/>
      <w:r w:rsidRPr="003721C3">
        <w:rPr>
          <w:rStyle w:val="apple-converted-space"/>
          <w:rFonts w:cstheme="minorHAnsi"/>
          <w:color w:val="000000"/>
        </w:rPr>
        <w:t> </w:t>
      </w:r>
      <w:r w:rsidRPr="003721C3">
        <w:rPr>
          <w:rFonts w:cstheme="minorHAnsi"/>
          <w:color w:val="000000"/>
        </w:rPr>
        <w:t>utility</w:t>
      </w:r>
      <w:r w:rsidRPr="003721C3">
        <w:rPr>
          <w:rStyle w:val="apple-converted-space"/>
          <w:rFonts w:cstheme="minorHAnsi"/>
          <w:color w:val="000000"/>
        </w:rPr>
        <w:t> </w:t>
      </w:r>
      <w:r w:rsidRPr="003721C3">
        <w:rPr>
          <w:rFonts w:cstheme="minorHAnsi"/>
          <w:color w:val="000000"/>
        </w:rPr>
        <w:t>calculates per-marker statistics</w:t>
      </w:r>
      <w:r w:rsidRPr="003721C3">
        <w:rPr>
          <w:rStyle w:val="apple-converted-space"/>
          <w:rFonts w:cstheme="minorHAnsi"/>
          <w:color w:val="000000"/>
        </w:rPr>
        <w:t> </w:t>
      </w:r>
      <w:r w:rsidRPr="003721C3">
        <w:rPr>
          <w:rFonts w:cstheme="minorHAnsi"/>
          <w:color w:val="000000"/>
        </w:rPr>
        <w:t>from Beagle format genotype probabilities. You can download from file.</w:t>
      </w:r>
      <w:hyperlink r:id="rId22" w:anchor="gprobsmetrics" w:history="1">
        <w:r w:rsidRPr="003721C3">
          <w:rPr>
            <w:rStyle w:val="Hyperlink"/>
            <w:rFonts w:cstheme="minorHAnsi"/>
            <w:b/>
          </w:rPr>
          <w:t>http://faculty.washington.edu/browning/beagle_utilities/utilities.html#gprobsmetrics</w:t>
        </w:r>
      </w:hyperlink>
      <w:r w:rsidRPr="003721C3">
        <w:rPr>
          <w:rFonts w:cstheme="minorHAnsi"/>
          <w:b/>
        </w:rPr>
        <w:t xml:space="preserve"> .</w:t>
      </w:r>
    </w:p>
    <w:p w:rsidR="00E54475" w:rsidRDefault="00E54475" w:rsidP="00E54475">
      <w:pPr>
        <w:spacing w:line="240" w:lineRule="auto"/>
        <w:rPr>
          <w:rFonts w:cstheme="minorHAnsi"/>
          <w:b/>
        </w:rPr>
      </w:pPr>
    </w:p>
    <w:p w:rsidR="004A5CB6" w:rsidRDefault="004A5CB6" w:rsidP="004A5CB6">
      <w:pPr>
        <w:pStyle w:val="ListParagraph"/>
        <w:spacing w:line="240" w:lineRule="auto"/>
        <w:ind w:left="735"/>
        <w:rPr>
          <w:rFonts w:cstheme="minorHAnsi"/>
          <w:b/>
        </w:rPr>
      </w:pPr>
    </w:p>
    <w:p w:rsidR="00587ABE" w:rsidRDefault="00587ABE" w:rsidP="00BE5E50">
      <w:pPr>
        <w:pStyle w:val="ListParagraph"/>
        <w:spacing w:line="240" w:lineRule="auto"/>
        <w:ind w:left="0"/>
        <w:rPr>
          <w:rFonts w:cstheme="minorHAnsi"/>
        </w:rPr>
      </w:pPr>
      <w:bookmarkStart w:id="55" w:name="SAMPLETOOLINFO"/>
      <w:r>
        <w:rPr>
          <w:rFonts w:cstheme="minorHAnsi"/>
        </w:rPr>
        <w:t>SAMPLE TOOL INFO CONFIG FILE</w:t>
      </w:r>
    </w:p>
    <w:bookmarkEnd w:id="55"/>
    <w:p w:rsidR="004A5CB6" w:rsidRDefault="004A5CB6" w:rsidP="00BE5E50">
      <w:pPr>
        <w:pStyle w:val="ListParagraph"/>
        <w:spacing w:line="240" w:lineRule="auto"/>
        <w:ind w:left="0"/>
        <w:rPr>
          <w:rFonts w:cstheme="minorHAnsi"/>
        </w:rPr>
      </w:pPr>
      <w:r w:rsidRPr="005F54E3">
        <w:rPr>
          <w:rFonts w:cstheme="minorHAnsi"/>
        </w:rPr>
        <w:t>Here is the sample tool info config file</w:t>
      </w:r>
      <w:r w:rsidR="002A7679">
        <w:rPr>
          <w:rFonts w:cstheme="minorHAnsi"/>
        </w:rPr>
        <w:t xml:space="preserve"> (see below detailed description)</w:t>
      </w:r>
      <w:r w:rsidR="00A43B62">
        <w:rPr>
          <w:rFonts w:cstheme="minorHAnsi"/>
        </w:rPr>
        <w:t xml:space="preserve"> [a copy is inclu</w:t>
      </w:r>
      <w:r w:rsidR="003A111B">
        <w:rPr>
          <w:rFonts w:cstheme="minorHAnsi"/>
        </w:rPr>
        <w:t xml:space="preserve">ded as tool_info.txt in </w:t>
      </w:r>
      <w:r w:rsidR="00332916">
        <w:rPr>
          <w:rFonts w:cstheme="minorHAnsi"/>
        </w:rPr>
        <w:t>package.</w:t>
      </w:r>
      <w:r w:rsidR="003A111B">
        <w:rPr>
          <w:rFonts w:cstheme="minorHAnsi"/>
        </w:rPr>
        <w:t xml:space="preserve"> and yo</w:t>
      </w:r>
      <w:r w:rsidR="00E54475">
        <w:rPr>
          <w:rFonts w:cstheme="minorHAnsi"/>
        </w:rPr>
        <w:t>u can use the install_tools.sh and make_tool_info.sh</w:t>
      </w:r>
      <w:r w:rsidR="001652ED">
        <w:rPr>
          <w:rFonts w:cstheme="minorHAnsi"/>
        </w:rPr>
        <w:t xml:space="preserve"> </w:t>
      </w:r>
      <w:r w:rsidR="003A111B">
        <w:rPr>
          <w:rFonts w:cstheme="minorHAnsi"/>
        </w:rPr>
        <w:t>script to create a copy with your own path for the tools.]</w:t>
      </w:r>
    </w:p>
    <w:p w:rsidR="00BE5E50" w:rsidRPr="005F54E3" w:rsidRDefault="00BE5E50" w:rsidP="00BE5E50">
      <w:pPr>
        <w:pStyle w:val="ListParagraph"/>
        <w:spacing w:line="240" w:lineRule="auto"/>
        <w:ind w:left="0"/>
        <w:rPr>
          <w:rFonts w:cstheme="minorHAnsi"/>
        </w:rPr>
      </w:pPr>
    </w:p>
    <w:p w:rsidR="00900DD6" w:rsidRPr="0044248C" w:rsidRDefault="00900DD6" w:rsidP="00BE5E50">
      <w:pPr>
        <w:pStyle w:val="ListParagraph"/>
        <w:spacing w:line="240" w:lineRule="auto"/>
        <w:ind w:left="0"/>
        <w:rPr>
          <w:rFonts w:cstheme="minorHAnsi"/>
        </w:rPr>
      </w:pPr>
      <w:r w:rsidRPr="0044248C">
        <w:rPr>
          <w:rFonts w:cstheme="minorHAnsi"/>
        </w:rPr>
        <w:t>PLINK=</w:t>
      </w:r>
      <w:r w:rsidRPr="0044248C">
        <w:rPr>
          <w:sz w:val="24"/>
        </w:rPr>
        <w:t>/home/</w:t>
      </w:r>
      <w:proofErr w:type="spellStart"/>
      <w:r w:rsidRPr="0044248C">
        <w:rPr>
          <w:sz w:val="24"/>
        </w:rPr>
        <w:t>EzImputer_Sample_project</w:t>
      </w:r>
      <w:proofErr w:type="spellEnd"/>
      <w:r w:rsidRPr="0044248C">
        <w:rPr>
          <w:sz w:val="24"/>
        </w:rPr>
        <w:t>/EXTERNALTOOLS/PLINK</w:t>
      </w:r>
      <w:r w:rsidRPr="0044248C">
        <w:rPr>
          <w:rFonts w:cstheme="minorHAnsi"/>
        </w:rPr>
        <w:t>/</w:t>
      </w:r>
      <w:r w:rsidR="00332916" w:rsidRPr="00332916">
        <w:t xml:space="preserve"> </w:t>
      </w:r>
      <w:r w:rsidR="00332916" w:rsidRPr="00332916">
        <w:rPr>
          <w:rFonts w:cstheme="minorHAnsi"/>
        </w:rPr>
        <w:t>plink-1.07-x86_64/plink</w:t>
      </w:r>
    </w:p>
    <w:p w:rsidR="00900DD6" w:rsidRPr="0044248C" w:rsidRDefault="004A5CB6" w:rsidP="00BE5E50">
      <w:pPr>
        <w:pStyle w:val="ListParagraph"/>
        <w:spacing w:line="240" w:lineRule="auto"/>
        <w:ind w:left="0"/>
        <w:rPr>
          <w:sz w:val="24"/>
        </w:rPr>
      </w:pPr>
      <w:r w:rsidRPr="0044248C">
        <w:rPr>
          <w:rFonts w:cstheme="minorHAnsi"/>
        </w:rPr>
        <w:t>STRUCTURE=</w:t>
      </w:r>
      <w:r w:rsidR="00900DD6" w:rsidRPr="0044248C">
        <w:rPr>
          <w:sz w:val="24"/>
        </w:rPr>
        <w:t>/home/EzImputer_Sample_project/EXTERNALTOOLS/STRUCTURE/console/structure</w:t>
      </w:r>
    </w:p>
    <w:p w:rsidR="004A5CB6" w:rsidRPr="0044248C" w:rsidRDefault="004A5CB6" w:rsidP="00BE5E50">
      <w:pPr>
        <w:pStyle w:val="ListParagraph"/>
        <w:spacing w:line="240" w:lineRule="auto"/>
        <w:ind w:left="0"/>
        <w:rPr>
          <w:sz w:val="24"/>
        </w:rPr>
      </w:pPr>
      <w:r w:rsidRPr="0044248C">
        <w:rPr>
          <w:rFonts w:cstheme="minorHAnsi"/>
        </w:rPr>
        <w:t>STRUCTURE_PARAM=</w:t>
      </w:r>
      <w:r w:rsidR="00900DD6" w:rsidRPr="0044248C">
        <w:rPr>
          <w:sz w:val="24"/>
        </w:rPr>
        <w:t>/home/EzImputer_Sample_project/EXTERNALTOOLS/STRUCTURE/console/</w:t>
      </w:r>
      <w:r w:rsidRPr="0044248C">
        <w:rPr>
          <w:rFonts w:cstheme="minorHAnsi"/>
        </w:rPr>
        <w:t>extraparams</w:t>
      </w:r>
    </w:p>
    <w:p w:rsidR="0057466F" w:rsidRPr="0044248C" w:rsidRDefault="004A5CB6" w:rsidP="00BE5E50">
      <w:pPr>
        <w:pStyle w:val="ListParagraph"/>
        <w:spacing w:line="240" w:lineRule="auto"/>
        <w:ind w:left="0"/>
        <w:rPr>
          <w:sz w:val="24"/>
        </w:rPr>
      </w:pPr>
      <w:r w:rsidRPr="0044248C">
        <w:rPr>
          <w:rFonts w:cstheme="minorHAnsi"/>
        </w:rPr>
        <w:lastRenderedPageBreak/>
        <w:t>SHAPEIT</w:t>
      </w:r>
      <w:r w:rsidR="00634D6B" w:rsidRPr="0044248C">
        <w:rPr>
          <w:rFonts w:cstheme="minorHAnsi"/>
        </w:rPr>
        <w:t>=</w:t>
      </w:r>
      <w:r w:rsidR="00634D6B" w:rsidRPr="0044248C">
        <w:rPr>
          <w:sz w:val="24"/>
        </w:rPr>
        <w:t>/home/EzImputer_Sample_project/EXTERNALTOOLS/SHAPEIT/shapeit</w:t>
      </w:r>
    </w:p>
    <w:p w:rsidR="004A5CB6" w:rsidRPr="0044248C" w:rsidRDefault="004A5CB6" w:rsidP="00BE5E50">
      <w:pPr>
        <w:pStyle w:val="ListParagraph"/>
        <w:spacing w:line="240" w:lineRule="auto"/>
        <w:ind w:left="0"/>
        <w:rPr>
          <w:rFonts w:cstheme="minorHAnsi"/>
        </w:rPr>
      </w:pPr>
      <w:r w:rsidRPr="0044248C">
        <w:rPr>
          <w:rFonts w:cstheme="minorHAnsi"/>
        </w:rPr>
        <w:t>IMPUTE=</w:t>
      </w:r>
      <w:r w:rsidR="0057466F" w:rsidRPr="0044248C">
        <w:rPr>
          <w:sz w:val="24"/>
        </w:rPr>
        <w:t>/home/EzImputer_Sample_project/EXTERNALTOOLS/IMPUTE/</w:t>
      </w:r>
      <w:r w:rsidR="0057466F" w:rsidRPr="0044248C">
        <w:t>impute_v2.3.0_x86_64_static/impute2</w:t>
      </w:r>
    </w:p>
    <w:p w:rsidR="004A5CB6" w:rsidRPr="0044248C" w:rsidRDefault="00441A77" w:rsidP="00BE5E50">
      <w:pPr>
        <w:pStyle w:val="ListParagraph"/>
        <w:spacing w:line="240" w:lineRule="auto"/>
        <w:ind w:left="0"/>
        <w:rPr>
          <w:rFonts w:cstheme="minorHAnsi"/>
        </w:rPr>
      </w:pPr>
      <w:r w:rsidRPr="0044248C">
        <w:rPr>
          <w:rFonts w:cstheme="minorHAnsi"/>
        </w:rPr>
        <w:t>CHECK_STRAND=</w:t>
      </w:r>
      <w:r w:rsidRPr="0044248C">
        <w:rPr>
          <w:sz w:val="24"/>
        </w:rPr>
        <w:t>/home/EzImputer_Sample_project/EXTERNALTOOLS/</w:t>
      </w:r>
      <w:r w:rsidRPr="0044248C">
        <w:rPr>
          <w:rFonts w:cstheme="minorHAnsi"/>
        </w:rPr>
        <w:t>CHECK_STRAND</w:t>
      </w:r>
      <w:r w:rsidR="004A5CB6" w:rsidRPr="0044248C">
        <w:rPr>
          <w:rFonts w:cstheme="minorHAnsi"/>
        </w:rPr>
        <w:t>/check_strands_16May11/check_strands.py</w:t>
      </w:r>
    </w:p>
    <w:p w:rsidR="004A5CB6" w:rsidRPr="0044248C" w:rsidRDefault="00143BA1" w:rsidP="00BE5E50">
      <w:pPr>
        <w:pStyle w:val="ListParagraph"/>
        <w:spacing w:line="240" w:lineRule="auto"/>
        <w:ind w:left="0"/>
        <w:rPr>
          <w:rFonts w:cstheme="minorHAnsi"/>
        </w:rPr>
      </w:pPr>
      <w:r w:rsidRPr="0044248C">
        <w:rPr>
          <w:rFonts w:cstheme="minorHAnsi"/>
        </w:rPr>
        <w:t>GPROBS=</w:t>
      </w:r>
      <w:r w:rsidRPr="0044248C">
        <w:rPr>
          <w:sz w:val="24"/>
        </w:rPr>
        <w:t>/home/EzImputer_Sample_project/EXTERNALTOOLS/</w:t>
      </w:r>
      <w:r w:rsidRPr="0044248C">
        <w:rPr>
          <w:rFonts w:cstheme="minorHAnsi"/>
        </w:rPr>
        <w:t>GPROBS</w:t>
      </w:r>
      <w:r w:rsidRPr="0044248C">
        <w:rPr>
          <w:sz w:val="24"/>
        </w:rPr>
        <w:t>/gprobsmetrics.jar</w:t>
      </w:r>
    </w:p>
    <w:p w:rsidR="004A5CB6" w:rsidRPr="0044248C" w:rsidRDefault="004A5CB6" w:rsidP="00BE5E50">
      <w:pPr>
        <w:pStyle w:val="ListParagraph"/>
        <w:spacing w:line="240" w:lineRule="auto"/>
        <w:ind w:left="0"/>
        <w:rPr>
          <w:rFonts w:cstheme="minorHAnsi"/>
        </w:rPr>
      </w:pPr>
      <w:r w:rsidRPr="0044248C">
        <w:rPr>
          <w:rFonts w:cstheme="minorHAnsi"/>
        </w:rPr>
        <w:t>PERL=/</w:t>
      </w:r>
      <w:proofErr w:type="spellStart"/>
      <w:r w:rsidRPr="0044248C">
        <w:rPr>
          <w:rFonts w:cstheme="minorHAnsi"/>
        </w:rPr>
        <w:t>usr</w:t>
      </w:r>
      <w:proofErr w:type="spellEnd"/>
      <w:r w:rsidRPr="0044248C">
        <w:rPr>
          <w:rFonts w:cstheme="minorHAnsi"/>
        </w:rPr>
        <w:t>/local/</w:t>
      </w:r>
      <w:proofErr w:type="spellStart"/>
      <w:r w:rsidRPr="0044248C">
        <w:rPr>
          <w:rFonts w:cstheme="minorHAnsi"/>
        </w:rPr>
        <w:t>biotools</w:t>
      </w:r>
      <w:proofErr w:type="spellEnd"/>
      <w:r w:rsidRPr="0044248C">
        <w:rPr>
          <w:rFonts w:cstheme="minorHAnsi"/>
        </w:rPr>
        <w:t>/</w:t>
      </w:r>
      <w:proofErr w:type="spellStart"/>
      <w:r w:rsidRPr="0044248C">
        <w:rPr>
          <w:rFonts w:cstheme="minorHAnsi"/>
        </w:rPr>
        <w:t>perl</w:t>
      </w:r>
      <w:proofErr w:type="spellEnd"/>
      <w:r w:rsidRPr="0044248C">
        <w:rPr>
          <w:rFonts w:cstheme="minorHAnsi"/>
        </w:rPr>
        <w:t>/5.10.0/bin/</w:t>
      </w:r>
      <w:proofErr w:type="spellStart"/>
      <w:r w:rsidRPr="0044248C">
        <w:rPr>
          <w:rFonts w:cstheme="minorHAnsi"/>
        </w:rPr>
        <w:t>perl</w:t>
      </w:r>
      <w:proofErr w:type="spellEnd"/>
    </w:p>
    <w:p w:rsidR="004A5CB6" w:rsidRPr="0044248C" w:rsidRDefault="004A5CB6" w:rsidP="00BE5E50">
      <w:pPr>
        <w:pStyle w:val="ListParagraph"/>
        <w:spacing w:line="240" w:lineRule="auto"/>
        <w:ind w:left="0"/>
        <w:rPr>
          <w:rFonts w:cstheme="minorHAnsi"/>
        </w:rPr>
      </w:pPr>
      <w:r w:rsidRPr="0044248C">
        <w:rPr>
          <w:rFonts w:cstheme="minorHAnsi"/>
        </w:rPr>
        <w:t>PYTHON=/</w:t>
      </w:r>
      <w:proofErr w:type="spellStart"/>
      <w:r w:rsidRPr="0044248C">
        <w:rPr>
          <w:rFonts w:cstheme="minorHAnsi"/>
        </w:rPr>
        <w:t>usr</w:t>
      </w:r>
      <w:proofErr w:type="spellEnd"/>
      <w:r w:rsidRPr="0044248C">
        <w:rPr>
          <w:rFonts w:cstheme="minorHAnsi"/>
        </w:rPr>
        <w:t>/local/</w:t>
      </w:r>
      <w:proofErr w:type="spellStart"/>
      <w:r w:rsidRPr="0044248C">
        <w:rPr>
          <w:rFonts w:cstheme="minorHAnsi"/>
        </w:rPr>
        <w:t>biotools</w:t>
      </w:r>
      <w:proofErr w:type="spellEnd"/>
      <w:r w:rsidRPr="0044248C">
        <w:rPr>
          <w:rFonts w:cstheme="minorHAnsi"/>
        </w:rPr>
        <w:t>/python/2.7/bin/python</w:t>
      </w:r>
    </w:p>
    <w:p w:rsidR="004A5CB6" w:rsidRPr="0044248C" w:rsidRDefault="004A5CB6" w:rsidP="00BE5E50">
      <w:pPr>
        <w:pStyle w:val="ListParagraph"/>
        <w:spacing w:line="240" w:lineRule="auto"/>
        <w:ind w:left="0"/>
        <w:rPr>
          <w:rFonts w:cstheme="minorHAnsi"/>
        </w:rPr>
      </w:pPr>
      <w:r w:rsidRPr="0044248C">
        <w:rPr>
          <w:rFonts w:cstheme="minorHAnsi"/>
        </w:rPr>
        <w:t>JAVA=/</w:t>
      </w:r>
      <w:proofErr w:type="spellStart"/>
      <w:r w:rsidRPr="0044248C">
        <w:rPr>
          <w:rFonts w:cstheme="minorHAnsi"/>
        </w:rPr>
        <w:t>usr</w:t>
      </w:r>
      <w:proofErr w:type="spellEnd"/>
      <w:r w:rsidRPr="0044248C">
        <w:rPr>
          <w:rFonts w:cstheme="minorHAnsi"/>
        </w:rPr>
        <w:t>/java/latest/bin/java</w:t>
      </w:r>
    </w:p>
    <w:p w:rsidR="004A5CB6" w:rsidRPr="0044248C" w:rsidRDefault="004A5CB6" w:rsidP="00BE5E50">
      <w:pPr>
        <w:pStyle w:val="ListParagraph"/>
        <w:spacing w:line="240" w:lineRule="auto"/>
        <w:ind w:left="0"/>
        <w:rPr>
          <w:rFonts w:cstheme="minorHAnsi"/>
        </w:rPr>
      </w:pPr>
      <w:r w:rsidRPr="0044248C">
        <w:rPr>
          <w:rFonts w:cstheme="minorHAnsi"/>
        </w:rPr>
        <w:t>QSUB=/home/sge6_2/bin/lx24-amd64/</w:t>
      </w:r>
      <w:proofErr w:type="spellStart"/>
      <w:r w:rsidRPr="0044248C">
        <w:rPr>
          <w:rFonts w:cstheme="minorHAnsi"/>
        </w:rPr>
        <w:t>qsub</w:t>
      </w:r>
      <w:proofErr w:type="spellEnd"/>
    </w:p>
    <w:p w:rsidR="004A5CB6" w:rsidRPr="0044248C" w:rsidRDefault="004A5CB6" w:rsidP="00BE5E50">
      <w:pPr>
        <w:pStyle w:val="ListParagraph"/>
        <w:spacing w:line="240" w:lineRule="auto"/>
        <w:ind w:left="0"/>
        <w:rPr>
          <w:rFonts w:cstheme="minorHAnsi"/>
        </w:rPr>
      </w:pPr>
      <w:r w:rsidRPr="0044248C">
        <w:rPr>
          <w:rFonts w:cstheme="minorHAnsi"/>
        </w:rPr>
        <w:t>SH=/bin/bash</w:t>
      </w:r>
    </w:p>
    <w:p w:rsidR="00B47C4A" w:rsidRDefault="00B47C4A" w:rsidP="00886F83">
      <w:pPr>
        <w:rPr>
          <w:b/>
          <w:u w:val="single"/>
        </w:rPr>
      </w:pPr>
    </w:p>
    <w:p w:rsidR="00B47C4A" w:rsidRDefault="00B47C4A" w:rsidP="00886F83">
      <w:pPr>
        <w:rPr>
          <w:b/>
          <w:u w:val="single"/>
        </w:rPr>
      </w:pPr>
    </w:p>
    <w:p w:rsidR="006404F3" w:rsidRDefault="002A29F8" w:rsidP="00886F83">
      <w:pPr>
        <w:rPr>
          <w:b/>
          <w:u w:val="single"/>
        </w:rPr>
      </w:pPr>
      <w:r w:rsidRPr="002A29F8">
        <w:rPr>
          <w:b/>
          <w:u w:val="single"/>
        </w:rPr>
        <w:t>DETAILED DESCRIPTION TO DOWNLOAD THE TOOLS</w:t>
      </w:r>
    </w:p>
    <w:p w:rsidR="00BE5E50" w:rsidRDefault="00BE5E50" w:rsidP="00BE5E50">
      <w:pPr>
        <w:pStyle w:val="ListParagraph"/>
        <w:ind w:left="0"/>
        <w:rPr>
          <w:color w:val="FF0000"/>
          <w:sz w:val="24"/>
        </w:rPr>
      </w:pPr>
      <w:proofErr w:type="gramStart"/>
      <w:r>
        <w:t>export</w:t>
      </w:r>
      <w:proofErr w:type="gramEnd"/>
      <w:r>
        <w:t xml:space="preserve"> EZIMPUTER= </w:t>
      </w:r>
      <w:r w:rsidR="00C434EC">
        <w:t>“</w:t>
      </w:r>
      <w:r w:rsidRPr="00C93FE0">
        <w:rPr>
          <w:color w:val="FF0000"/>
          <w:sz w:val="24"/>
        </w:rPr>
        <w:t>/home/</w:t>
      </w:r>
      <w:proofErr w:type="spellStart"/>
      <w:r w:rsidRPr="00C93FE0">
        <w:rPr>
          <w:color w:val="FF0000"/>
          <w:sz w:val="24"/>
        </w:rPr>
        <w:t>EzImputer_Sample_project</w:t>
      </w:r>
      <w:proofErr w:type="spellEnd"/>
      <w:r w:rsidR="00C434EC">
        <w:rPr>
          <w:color w:val="FF0000"/>
          <w:sz w:val="24"/>
        </w:rPr>
        <w:t>”</w:t>
      </w:r>
    </w:p>
    <w:p w:rsidR="00A85670" w:rsidRPr="00A85670" w:rsidRDefault="00BE5E50" w:rsidP="00BE5E50">
      <w:pPr>
        <w:pStyle w:val="ListParagraph"/>
        <w:ind w:left="0"/>
      </w:pPr>
      <w:r>
        <w:t>#</w:t>
      </w:r>
      <w:r w:rsidR="00A85670" w:rsidRPr="00A85670">
        <w:t>Create main tools directory</w:t>
      </w:r>
    </w:p>
    <w:p w:rsidR="002A29F8" w:rsidRDefault="0044248C" w:rsidP="00BE5E50">
      <w:pPr>
        <w:pStyle w:val="ListParagraph"/>
        <w:ind w:left="0"/>
        <w:rPr>
          <w:color w:val="FF0000"/>
          <w:sz w:val="24"/>
        </w:rPr>
      </w:pPr>
      <w:proofErr w:type="spellStart"/>
      <w:proofErr w:type="gramStart"/>
      <w:r>
        <w:rPr>
          <w:color w:val="FF0000"/>
        </w:rPr>
        <w:t>m</w:t>
      </w:r>
      <w:r w:rsidR="002A29F8" w:rsidRPr="00C93FE0">
        <w:rPr>
          <w:color w:val="FF0000"/>
        </w:rPr>
        <w:t>kdir</w:t>
      </w:r>
      <w:proofErr w:type="spellEnd"/>
      <w:proofErr w:type="gramEnd"/>
      <w:r w:rsidR="002A29F8" w:rsidRPr="00C93FE0">
        <w:rPr>
          <w:color w:val="FF0000"/>
        </w:rPr>
        <w:t xml:space="preserve"> </w:t>
      </w:r>
      <w:r w:rsidR="00BE5E50">
        <w:rPr>
          <w:color w:val="FF0000"/>
          <w:sz w:val="24"/>
        </w:rPr>
        <w:t>$EZIMPUTER</w:t>
      </w:r>
      <w:r w:rsidR="002A29F8" w:rsidRPr="00C93FE0">
        <w:rPr>
          <w:color w:val="FF0000"/>
          <w:sz w:val="24"/>
        </w:rPr>
        <w:t>/EXTERNALTOOLS</w:t>
      </w:r>
    </w:p>
    <w:p w:rsidR="00A85670" w:rsidRPr="00A85670" w:rsidRDefault="00BE5E50" w:rsidP="00BE5E50">
      <w:pPr>
        <w:pStyle w:val="ListParagraph"/>
        <w:ind w:left="0"/>
        <w:rPr>
          <w:sz w:val="24"/>
        </w:rPr>
      </w:pPr>
      <w:r>
        <w:t>#</w:t>
      </w:r>
      <w:r w:rsidR="00A85670" w:rsidRPr="00A85670">
        <w:t>Change directory</w:t>
      </w:r>
    </w:p>
    <w:p w:rsidR="002A29F8" w:rsidRPr="00C93FE0" w:rsidRDefault="0044248C" w:rsidP="00BE5E50">
      <w:pPr>
        <w:pStyle w:val="ListParagraph"/>
        <w:ind w:left="0"/>
        <w:rPr>
          <w:color w:val="FF0000"/>
          <w:sz w:val="24"/>
        </w:rPr>
      </w:pPr>
      <w:proofErr w:type="gramStart"/>
      <w:r>
        <w:rPr>
          <w:color w:val="FF0000"/>
          <w:sz w:val="24"/>
        </w:rPr>
        <w:t>c</w:t>
      </w:r>
      <w:r w:rsidR="002A29F8" w:rsidRPr="00C93FE0">
        <w:rPr>
          <w:color w:val="FF0000"/>
          <w:sz w:val="24"/>
        </w:rPr>
        <w:t xml:space="preserve">d </w:t>
      </w:r>
      <w:r w:rsidR="002A29F8" w:rsidRPr="00C93FE0">
        <w:rPr>
          <w:color w:val="FF0000"/>
        </w:rPr>
        <w:t xml:space="preserve"> </w:t>
      </w:r>
      <w:r w:rsidR="00BE5E50">
        <w:rPr>
          <w:color w:val="FF0000"/>
          <w:sz w:val="24"/>
        </w:rPr>
        <w:t>$</w:t>
      </w:r>
      <w:proofErr w:type="gramEnd"/>
      <w:r w:rsidR="00BE5E50">
        <w:rPr>
          <w:color w:val="FF0000"/>
          <w:sz w:val="24"/>
        </w:rPr>
        <w:t>EZIMPUTER/</w:t>
      </w:r>
      <w:r w:rsidR="002A29F8" w:rsidRPr="00C93FE0">
        <w:rPr>
          <w:color w:val="FF0000"/>
          <w:sz w:val="24"/>
        </w:rPr>
        <w:t>EXTERNALTOOLS</w:t>
      </w:r>
    </w:p>
    <w:p w:rsidR="002A29F8" w:rsidRPr="00BE5E50" w:rsidRDefault="00BE5E50" w:rsidP="00BE5E50">
      <w:pPr>
        <w:rPr>
          <w:b/>
          <w:sz w:val="24"/>
          <w:u w:val="single"/>
        </w:rPr>
      </w:pPr>
      <w:r>
        <w:rPr>
          <w:b/>
          <w:sz w:val="24"/>
          <w:u w:val="single"/>
        </w:rPr>
        <w:t>#</w:t>
      </w:r>
      <w:r w:rsidR="002A29F8" w:rsidRPr="00BE5E50">
        <w:rPr>
          <w:b/>
          <w:sz w:val="24"/>
          <w:u w:val="single"/>
        </w:rPr>
        <w:t xml:space="preserve">PLINK </w:t>
      </w:r>
    </w:p>
    <w:p w:rsidR="00A85670" w:rsidRPr="00A85670" w:rsidRDefault="00BE5E50" w:rsidP="00BE5E50">
      <w:r>
        <w:t>#</w:t>
      </w:r>
      <w:r w:rsidR="00A85670" w:rsidRPr="00A85670">
        <w:t xml:space="preserve">Create main </w:t>
      </w:r>
      <w:r w:rsidR="00A85670">
        <w:t>plink</w:t>
      </w:r>
      <w:r w:rsidR="00A85670" w:rsidRPr="00A85670">
        <w:t xml:space="preserve"> directory</w:t>
      </w:r>
    </w:p>
    <w:p w:rsidR="002A29F8" w:rsidRPr="00C93FE0" w:rsidRDefault="0044248C" w:rsidP="00BE5E50">
      <w:pPr>
        <w:pStyle w:val="ListParagraph"/>
        <w:ind w:left="0"/>
        <w:rPr>
          <w:color w:val="FF0000"/>
          <w:sz w:val="24"/>
        </w:rPr>
      </w:pPr>
      <w:proofErr w:type="spellStart"/>
      <w:proofErr w:type="gramStart"/>
      <w:r>
        <w:rPr>
          <w:color w:val="FF0000"/>
          <w:sz w:val="24"/>
        </w:rPr>
        <w:t>m</w:t>
      </w:r>
      <w:r w:rsidR="002A29F8" w:rsidRPr="00C93FE0">
        <w:rPr>
          <w:color w:val="FF0000"/>
          <w:sz w:val="24"/>
        </w:rPr>
        <w:t>kdir</w:t>
      </w:r>
      <w:proofErr w:type="spellEnd"/>
      <w:proofErr w:type="gramEnd"/>
      <w:r w:rsidR="002A29F8" w:rsidRPr="00C93FE0">
        <w:rPr>
          <w:color w:val="FF0000"/>
          <w:sz w:val="24"/>
        </w:rPr>
        <w:t xml:space="preserve"> </w:t>
      </w:r>
      <w:r w:rsidR="00BE5E50">
        <w:rPr>
          <w:color w:val="FF0000"/>
          <w:sz w:val="24"/>
        </w:rPr>
        <w:t>$EZIMPUTER</w:t>
      </w:r>
      <w:r w:rsidR="002A29F8" w:rsidRPr="00C93FE0">
        <w:rPr>
          <w:color w:val="FF0000"/>
          <w:sz w:val="24"/>
        </w:rPr>
        <w:t>/EXTERNALTOOLS/PLINK</w:t>
      </w:r>
    </w:p>
    <w:p w:rsidR="00A85670" w:rsidRPr="00A85670" w:rsidRDefault="00BE5E50" w:rsidP="00BE5E50">
      <w:pPr>
        <w:pStyle w:val="ListParagraph"/>
        <w:ind w:left="0"/>
        <w:rPr>
          <w:sz w:val="24"/>
        </w:rPr>
      </w:pPr>
      <w:r>
        <w:rPr>
          <w:sz w:val="24"/>
        </w:rPr>
        <w:t>#</w:t>
      </w:r>
      <w:r w:rsidR="00A85670" w:rsidRPr="00A85670">
        <w:rPr>
          <w:sz w:val="24"/>
        </w:rPr>
        <w:t>Change to plink main directory</w:t>
      </w:r>
    </w:p>
    <w:p w:rsidR="002A29F8" w:rsidRDefault="0044248C" w:rsidP="00BE5E50">
      <w:pPr>
        <w:pStyle w:val="ListParagraph"/>
        <w:ind w:left="0"/>
        <w:rPr>
          <w:color w:val="FF0000"/>
          <w:sz w:val="24"/>
        </w:rPr>
      </w:pPr>
      <w:proofErr w:type="gramStart"/>
      <w:r>
        <w:rPr>
          <w:color w:val="FF0000"/>
          <w:sz w:val="24"/>
        </w:rPr>
        <w:t>c</w:t>
      </w:r>
      <w:r w:rsidR="002A29F8" w:rsidRPr="00C93FE0">
        <w:rPr>
          <w:color w:val="FF0000"/>
          <w:sz w:val="24"/>
        </w:rPr>
        <w:t>d</w:t>
      </w:r>
      <w:proofErr w:type="gramEnd"/>
      <w:r w:rsidR="002A29F8" w:rsidRPr="00C93FE0">
        <w:rPr>
          <w:color w:val="FF0000"/>
          <w:sz w:val="24"/>
        </w:rPr>
        <w:t xml:space="preserve"> </w:t>
      </w:r>
      <w:r w:rsidR="00BE5E50">
        <w:rPr>
          <w:color w:val="FF0000"/>
          <w:sz w:val="24"/>
        </w:rPr>
        <w:t>$EZIMPUTER</w:t>
      </w:r>
      <w:r w:rsidR="002A29F8" w:rsidRPr="00C93FE0">
        <w:rPr>
          <w:color w:val="FF0000"/>
          <w:sz w:val="24"/>
        </w:rPr>
        <w:t>/EXTERNALTOOLS/PLINK</w:t>
      </w:r>
    </w:p>
    <w:p w:rsidR="00A85670" w:rsidRPr="00A85670" w:rsidRDefault="00BE5E50" w:rsidP="00BE5E50">
      <w:pPr>
        <w:pStyle w:val="ListParagraph"/>
        <w:ind w:left="0"/>
        <w:rPr>
          <w:sz w:val="24"/>
        </w:rPr>
      </w:pPr>
      <w:r>
        <w:rPr>
          <w:sz w:val="24"/>
        </w:rPr>
        <w:t>#</w:t>
      </w:r>
      <w:r w:rsidR="001652ED">
        <w:rPr>
          <w:sz w:val="24"/>
        </w:rPr>
        <w:t>Download the plink package</w:t>
      </w:r>
    </w:p>
    <w:p w:rsidR="002A29F8" w:rsidRPr="00C93FE0" w:rsidRDefault="0044248C" w:rsidP="00BE5E50">
      <w:pPr>
        <w:pStyle w:val="ListParagraph"/>
        <w:ind w:left="0"/>
        <w:rPr>
          <w:color w:val="FF0000"/>
          <w:sz w:val="24"/>
        </w:rPr>
      </w:pPr>
      <w:proofErr w:type="spellStart"/>
      <w:proofErr w:type="gramStart"/>
      <w:r>
        <w:rPr>
          <w:color w:val="FF0000"/>
          <w:sz w:val="24"/>
        </w:rPr>
        <w:t>w</w:t>
      </w:r>
      <w:r w:rsidR="002A29F8" w:rsidRPr="00C93FE0">
        <w:rPr>
          <w:color w:val="FF0000"/>
          <w:sz w:val="24"/>
        </w:rPr>
        <w:t>get</w:t>
      </w:r>
      <w:proofErr w:type="spellEnd"/>
      <w:proofErr w:type="gramEnd"/>
      <w:r w:rsidR="002A29F8" w:rsidRPr="00C93FE0">
        <w:rPr>
          <w:color w:val="FF0000"/>
          <w:sz w:val="24"/>
        </w:rPr>
        <w:t xml:space="preserve"> </w:t>
      </w:r>
      <w:hyperlink r:id="rId23" w:history="1">
        <w:r w:rsidR="002A29F8" w:rsidRPr="00C93FE0">
          <w:rPr>
            <w:rStyle w:val="Hyperlink"/>
            <w:color w:val="FF0000"/>
            <w:sz w:val="24"/>
          </w:rPr>
          <w:t>http://pngu.mgh.harvard.edu/~purcell/plink/dist/plink-1.07-x86_64.zip</w:t>
        </w:r>
      </w:hyperlink>
    </w:p>
    <w:p w:rsidR="002A29F8" w:rsidRDefault="00BE5E50" w:rsidP="00BE5E50">
      <w:pPr>
        <w:pStyle w:val="ListParagraph"/>
        <w:ind w:left="0"/>
        <w:rPr>
          <w:sz w:val="24"/>
        </w:rPr>
      </w:pPr>
      <w:r>
        <w:rPr>
          <w:sz w:val="24"/>
        </w:rPr>
        <w:t>#</w:t>
      </w:r>
      <w:proofErr w:type="spellStart"/>
      <w:r w:rsidR="002A29F8">
        <w:rPr>
          <w:sz w:val="24"/>
        </w:rPr>
        <w:t>Uncompresszip</w:t>
      </w:r>
      <w:proofErr w:type="spellEnd"/>
      <w:r w:rsidR="002A29F8">
        <w:rPr>
          <w:sz w:val="24"/>
        </w:rPr>
        <w:t xml:space="preserve"> files</w:t>
      </w:r>
    </w:p>
    <w:p w:rsidR="00D641CB" w:rsidRPr="00D641CB" w:rsidRDefault="00D641CB" w:rsidP="00BE5E50">
      <w:pPr>
        <w:pStyle w:val="ListParagraph"/>
        <w:ind w:left="0"/>
        <w:rPr>
          <w:color w:val="FF0000"/>
          <w:sz w:val="24"/>
        </w:rPr>
      </w:pPr>
      <w:proofErr w:type="gramStart"/>
      <w:r>
        <w:rPr>
          <w:color w:val="FF0000"/>
          <w:sz w:val="24"/>
        </w:rPr>
        <w:t>unzip</w:t>
      </w:r>
      <w:proofErr w:type="gramEnd"/>
      <w:r w:rsidRPr="00D641CB">
        <w:rPr>
          <w:color w:val="FF0000"/>
          <w:sz w:val="24"/>
        </w:rPr>
        <w:t xml:space="preserve"> plink-1.07-x86_64.zip</w:t>
      </w:r>
    </w:p>
    <w:p w:rsidR="00C434EC" w:rsidRPr="00D36C2D" w:rsidRDefault="00D641CB" w:rsidP="00C434EC">
      <w:pPr>
        <w:pStyle w:val="ListParagraph"/>
        <w:ind w:left="0"/>
      </w:pPr>
      <w:r>
        <w:t>#</w:t>
      </w:r>
      <w:proofErr w:type="gramStart"/>
      <w:r w:rsidR="00C434EC">
        <w:t>The</w:t>
      </w:r>
      <w:proofErr w:type="gramEnd"/>
      <w:r w:rsidR="00C434EC">
        <w:t xml:space="preserve"> plink binary is now in</w:t>
      </w:r>
      <w:r w:rsidR="00D36C2D">
        <w:t xml:space="preserve"> </w:t>
      </w:r>
      <w:r w:rsidR="00C434EC" w:rsidRPr="00D36C2D">
        <w:rPr>
          <w:sz w:val="24"/>
        </w:rPr>
        <w:t>$EZIMPUTER/EXTERNALTOOLS/PLINK/plink-1.07-x86_64/plink</w:t>
      </w:r>
    </w:p>
    <w:p w:rsidR="00C434EC" w:rsidRPr="00D36C2D" w:rsidRDefault="00C434EC" w:rsidP="00C434EC">
      <w:pPr>
        <w:pStyle w:val="ListParagraph"/>
        <w:ind w:left="0"/>
        <w:rPr>
          <w:sz w:val="24"/>
        </w:rPr>
      </w:pPr>
      <w:r w:rsidRPr="00D36C2D">
        <w:rPr>
          <w:sz w:val="24"/>
        </w:rPr>
        <w:t xml:space="preserve"># </w:t>
      </w:r>
      <w:proofErr w:type="gramStart"/>
      <w:r w:rsidRPr="00D36C2D">
        <w:rPr>
          <w:sz w:val="24"/>
        </w:rPr>
        <w:t>when</w:t>
      </w:r>
      <w:proofErr w:type="gramEnd"/>
      <w:r w:rsidRPr="00D36C2D">
        <w:rPr>
          <w:sz w:val="24"/>
        </w:rPr>
        <w:t xml:space="preserve"> you enter the path in the too info file, you must replace the value of</w:t>
      </w:r>
    </w:p>
    <w:p w:rsidR="00C434EC" w:rsidRPr="00D36C2D" w:rsidRDefault="00C434EC" w:rsidP="00C434EC">
      <w:pPr>
        <w:pStyle w:val="ListParagraph"/>
        <w:ind w:left="0"/>
        <w:rPr>
          <w:sz w:val="24"/>
        </w:rPr>
      </w:pPr>
      <w:proofErr w:type="gramStart"/>
      <w:r w:rsidRPr="00D36C2D">
        <w:rPr>
          <w:sz w:val="24"/>
        </w:rPr>
        <w:t># $EZIMPUTER with the actual path, e.g.</w:t>
      </w:r>
      <w:proofErr w:type="gramEnd"/>
    </w:p>
    <w:p w:rsidR="00002958" w:rsidRPr="00002958" w:rsidRDefault="00002958" w:rsidP="00002958">
      <w:pPr>
        <w:rPr>
          <w:color w:val="FF0000"/>
          <w:sz w:val="24"/>
        </w:rPr>
      </w:pPr>
      <w:proofErr w:type="spellStart"/>
      <w:r w:rsidRPr="00002958">
        <w:rPr>
          <w:color w:val="FF0000"/>
          <w:sz w:val="24"/>
        </w:rPr>
        <w:t>testp</w:t>
      </w:r>
      <w:proofErr w:type="spellEnd"/>
      <w:r w:rsidRPr="00002958">
        <w:rPr>
          <w:color w:val="FF0000"/>
          <w:sz w:val="24"/>
        </w:rPr>
        <w:t xml:space="preserve">=`$EZIMPUTER/EXTERNALTOOLS/PLINK/plink-1.07-x86_64/plink | </w:t>
      </w:r>
      <w:proofErr w:type="spellStart"/>
      <w:r w:rsidRPr="00002958">
        <w:rPr>
          <w:color w:val="FF0000"/>
          <w:sz w:val="24"/>
        </w:rPr>
        <w:t>grep</w:t>
      </w:r>
      <w:proofErr w:type="spellEnd"/>
      <w:r w:rsidRPr="00002958">
        <w:rPr>
          <w:color w:val="FF0000"/>
          <w:sz w:val="24"/>
        </w:rPr>
        <w:t xml:space="preserve"> -c 'Purcell'`</w:t>
      </w:r>
    </w:p>
    <w:p w:rsidR="00002958" w:rsidRPr="00002958" w:rsidRDefault="00002958" w:rsidP="00002958">
      <w:pPr>
        <w:rPr>
          <w:color w:val="FF0000"/>
          <w:sz w:val="24"/>
        </w:rPr>
      </w:pPr>
      <w:proofErr w:type="gramStart"/>
      <w:r w:rsidRPr="00002958">
        <w:rPr>
          <w:color w:val="FF0000"/>
          <w:sz w:val="24"/>
        </w:rPr>
        <w:t>if</w:t>
      </w:r>
      <w:proofErr w:type="gramEnd"/>
      <w:r w:rsidRPr="00002958">
        <w:rPr>
          <w:color w:val="FF0000"/>
          <w:sz w:val="24"/>
        </w:rPr>
        <w:t xml:space="preserve"> [ $</w:t>
      </w:r>
      <w:proofErr w:type="spellStart"/>
      <w:r w:rsidRPr="00002958">
        <w:rPr>
          <w:color w:val="FF0000"/>
          <w:sz w:val="24"/>
        </w:rPr>
        <w:t>testp</w:t>
      </w:r>
      <w:proofErr w:type="spellEnd"/>
      <w:r w:rsidRPr="00002958">
        <w:rPr>
          <w:color w:val="FF0000"/>
          <w:sz w:val="24"/>
        </w:rPr>
        <w:t xml:space="preserve"> -</w:t>
      </w:r>
      <w:proofErr w:type="spellStart"/>
      <w:r w:rsidRPr="00002958">
        <w:rPr>
          <w:color w:val="FF0000"/>
          <w:sz w:val="24"/>
        </w:rPr>
        <w:t>eq</w:t>
      </w:r>
      <w:proofErr w:type="spellEnd"/>
      <w:r w:rsidRPr="00002958">
        <w:rPr>
          <w:color w:val="FF0000"/>
          <w:sz w:val="24"/>
        </w:rPr>
        <w:t xml:space="preserve"> 0 ]</w:t>
      </w:r>
    </w:p>
    <w:p w:rsidR="00002958" w:rsidRPr="00002958" w:rsidRDefault="00002958" w:rsidP="00002958">
      <w:pPr>
        <w:pStyle w:val="ListParagraph"/>
        <w:rPr>
          <w:color w:val="FF0000"/>
          <w:sz w:val="24"/>
        </w:rPr>
      </w:pPr>
      <w:r w:rsidRPr="00002958">
        <w:rPr>
          <w:color w:val="FF0000"/>
          <w:sz w:val="24"/>
        </w:rPr>
        <w:t xml:space="preserve">    </w:t>
      </w:r>
      <w:proofErr w:type="gramStart"/>
      <w:r w:rsidRPr="00002958">
        <w:rPr>
          <w:color w:val="FF0000"/>
          <w:sz w:val="24"/>
        </w:rPr>
        <w:t>then</w:t>
      </w:r>
      <w:proofErr w:type="gramEnd"/>
    </w:p>
    <w:p w:rsidR="00002958" w:rsidRPr="00002958" w:rsidRDefault="00002958" w:rsidP="00002958">
      <w:pPr>
        <w:pStyle w:val="ListParagraph"/>
        <w:rPr>
          <w:color w:val="FF0000"/>
          <w:sz w:val="24"/>
        </w:rPr>
      </w:pPr>
      <w:r w:rsidRPr="00002958">
        <w:rPr>
          <w:color w:val="FF0000"/>
          <w:sz w:val="24"/>
        </w:rPr>
        <w:t xml:space="preserve">    </w:t>
      </w:r>
      <w:proofErr w:type="gramStart"/>
      <w:r w:rsidRPr="00002958">
        <w:rPr>
          <w:color w:val="FF0000"/>
          <w:sz w:val="24"/>
        </w:rPr>
        <w:t>echo</w:t>
      </w:r>
      <w:proofErr w:type="gramEnd"/>
      <w:r w:rsidRPr="00002958">
        <w:rPr>
          <w:color w:val="FF0000"/>
          <w:sz w:val="24"/>
        </w:rPr>
        <w:t xml:space="preserve"> "Error during plink installation"</w:t>
      </w:r>
    </w:p>
    <w:p w:rsidR="00002958" w:rsidRPr="00002958" w:rsidRDefault="00002958" w:rsidP="00002958">
      <w:pPr>
        <w:pStyle w:val="ListParagraph"/>
        <w:rPr>
          <w:color w:val="FF0000"/>
          <w:sz w:val="24"/>
        </w:rPr>
      </w:pPr>
      <w:r w:rsidRPr="00002958">
        <w:rPr>
          <w:color w:val="FF0000"/>
          <w:sz w:val="24"/>
        </w:rPr>
        <w:lastRenderedPageBreak/>
        <w:t xml:space="preserve">    </w:t>
      </w:r>
      <w:proofErr w:type="spellStart"/>
      <w:r w:rsidRPr="00002958">
        <w:rPr>
          <w:color w:val="FF0000"/>
          <w:sz w:val="24"/>
        </w:rPr>
        <w:t>tools_installed_ind</w:t>
      </w:r>
      <w:proofErr w:type="spellEnd"/>
      <w:r w:rsidRPr="00002958">
        <w:rPr>
          <w:color w:val="FF0000"/>
          <w:sz w:val="24"/>
        </w:rPr>
        <w:t>=0</w:t>
      </w:r>
    </w:p>
    <w:p w:rsidR="00002958" w:rsidRPr="00002958" w:rsidRDefault="00002958" w:rsidP="00002958">
      <w:pPr>
        <w:pStyle w:val="ListParagraph"/>
        <w:rPr>
          <w:color w:val="FF0000"/>
          <w:sz w:val="24"/>
        </w:rPr>
      </w:pPr>
      <w:r w:rsidRPr="00002958">
        <w:rPr>
          <w:color w:val="FF0000"/>
          <w:sz w:val="24"/>
        </w:rPr>
        <w:tab/>
      </w:r>
      <w:proofErr w:type="spellStart"/>
      <w:r w:rsidRPr="00002958">
        <w:rPr>
          <w:color w:val="FF0000"/>
          <w:sz w:val="24"/>
        </w:rPr>
        <w:t>tools_installed</w:t>
      </w:r>
      <w:proofErr w:type="spellEnd"/>
      <w:r w:rsidRPr="00002958">
        <w:rPr>
          <w:color w:val="FF0000"/>
          <w:sz w:val="24"/>
        </w:rPr>
        <w:t>=$</w:t>
      </w:r>
      <w:proofErr w:type="spellStart"/>
      <w:r w:rsidRPr="00002958">
        <w:rPr>
          <w:color w:val="FF0000"/>
          <w:sz w:val="24"/>
        </w:rPr>
        <w:t>tools_installed</w:t>
      </w:r>
      <w:proofErr w:type="spellEnd"/>
      <w:r w:rsidRPr="00002958">
        <w:rPr>
          <w:color w:val="FF0000"/>
          <w:sz w:val="24"/>
        </w:rPr>
        <w:t>" PLINK"</w:t>
      </w:r>
    </w:p>
    <w:p w:rsidR="00C434EC" w:rsidRDefault="00002958" w:rsidP="00002958">
      <w:pPr>
        <w:pStyle w:val="ListParagraph"/>
        <w:ind w:left="0"/>
      </w:pPr>
      <w:proofErr w:type="gramStart"/>
      <w:r w:rsidRPr="00002958">
        <w:rPr>
          <w:color w:val="FF0000"/>
          <w:sz w:val="24"/>
        </w:rPr>
        <w:t>fi</w:t>
      </w:r>
      <w:proofErr w:type="gramEnd"/>
    </w:p>
    <w:p w:rsidR="00900DD6" w:rsidRPr="00D641CB" w:rsidRDefault="00D641CB" w:rsidP="00D641CB">
      <w:pPr>
        <w:rPr>
          <w:b/>
          <w:u w:val="single"/>
        </w:rPr>
      </w:pPr>
      <w:r>
        <w:rPr>
          <w:b/>
          <w:u w:val="single"/>
        </w:rPr>
        <w:t>#</w:t>
      </w:r>
      <w:r w:rsidR="002A29F8" w:rsidRPr="00D641CB">
        <w:rPr>
          <w:b/>
          <w:u w:val="single"/>
        </w:rPr>
        <w:t>STRUCTURE</w:t>
      </w:r>
    </w:p>
    <w:p w:rsidR="00900DD6" w:rsidRPr="00900DD6" w:rsidRDefault="00D641CB" w:rsidP="00BE5E50">
      <w:pPr>
        <w:pStyle w:val="ListParagraph"/>
        <w:ind w:left="0"/>
        <w:rPr>
          <w:sz w:val="24"/>
        </w:rPr>
      </w:pPr>
      <w:r>
        <w:rPr>
          <w:sz w:val="24"/>
        </w:rPr>
        <w:t>#</w:t>
      </w:r>
      <w:r w:rsidR="00900DD6" w:rsidRPr="00900DD6">
        <w:rPr>
          <w:sz w:val="24"/>
        </w:rPr>
        <w:t>Create main STRUCTURE directory</w:t>
      </w:r>
    </w:p>
    <w:p w:rsidR="002A29F8" w:rsidRDefault="0044248C" w:rsidP="00BE5E50">
      <w:pPr>
        <w:pStyle w:val="ListParagraph"/>
        <w:ind w:left="0"/>
        <w:rPr>
          <w:color w:val="FF0000"/>
          <w:sz w:val="24"/>
        </w:rPr>
      </w:pPr>
      <w:proofErr w:type="spellStart"/>
      <w:proofErr w:type="gramStart"/>
      <w:r>
        <w:rPr>
          <w:color w:val="FF0000"/>
          <w:sz w:val="24"/>
        </w:rPr>
        <w:t>m</w:t>
      </w:r>
      <w:r w:rsidR="002A29F8" w:rsidRPr="00C93FE0">
        <w:rPr>
          <w:color w:val="FF0000"/>
          <w:sz w:val="24"/>
        </w:rPr>
        <w:t>kdir</w:t>
      </w:r>
      <w:proofErr w:type="spellEnd"/>
      <w:proofErr w:type="gramEnd"/>
      <w:r w:rsidR="002A29F8" w:rsidRPr="00C93FE0">
        <w:rPr>
          <w:color w:val="FF0000"/>
          <w:sz w:val="24"/>
        </w:rPr>
        <w:t xml:space="preserve"> </w:t>
      </w:r>
      <w:r w:rsidR="00D641CB">
        <w:rPr>
          <w:color w:val="FF0000"/>
          <w:sz w:val="24"/>
        </w:rPr>
        <w:t>$EZIMPUTER</w:t>
      </w:r>
      <w:r w:rsidR="002A29F8" w:rsidRPr="00C93FE0">
        <w:rPr>
          <w:color w:val="FF0000"/>
          <w:sz w:val="24"/>
        </w:rPr>
        <w:t>/EXTERNALTOOLS</w:t>
      </w:r>
      <w:r w:rsidR="002A29F8">
        <w:rPr>
          <w:color w:val="FF0000"/>
          <w:sz w:val="24"/>
        </w:rPr>
        <w:t>/STRUCTURE</w:t>
      </w:r>
    </w:p>
    <w:p w:rsidR="00900DD6" w:rsidRPr="00900DD6" w:rsidRDefault="00D641CB" w:rsidP="00BE5E50">
      <w:pPr>
        <w:pStyle w:val="ListParagraph"/>
        <w:ind w:left="0"/>
        <w:rPr>
          <w:sz w:val="24"/>
        </w:rPr>
      </w:pPr>
      <w:r>
        <w:rPr>
          <w:sz w:val="24"/>
        </w:rPr>
        <w:t>#</w:t>
      </w:r>
      <w:r w:rsidR="00900DD6" w:rsidRPr="00900DD6">
        <w:rPr>
          <w:sz w:val="24"/>
        </w:rPr>
        <w:t>Change to STRUCTURE directory</w:t>
      </w:r>
    </w:p>
    <w:p w:rsidR="002A29F8" w:rsidRDefault="0044248C" w:rsidP="00BE5E50">
      <w:pPr>
        <w:pStyle w:val="ListParagraph"/>
        <w:ind w:left="0"/>
        <w:rPr>
          <w:color w:val="FF0000"/>
          <w:sz w:val="24"/>
        </w:rPr>
      </w:pPr>
      <w:proofErr w:type="gramStart"/>
      <w:r>
        <w:rPr>
          <w:color w:val="FF0000"/>
          <w:sz w:val="24"/>
        </w:rPr>
        <w:t>c</w:t>
      </w:r>
      <w:r w:rsidR="002A29F8" w:rsidRPr="00C93FE0">
        <w:rPr>
          <w:color w:val="FF0000"/>
          <w:sz w:val="24"/>
        </w:rPr>
        <w:t>d</w:t>
      </w:r>
      <w:proofErr w:type="gramEnd"/>
      <w:r w:rsidR="002A29F8" w:rsidRPr="00C93FE0">
        <w:rPr>
          <w:color w:val="FF0000"/>
          <w:sz w:val="24"/>
        </w:rPr>
        <w:t xml:space="preserve"> </w:t>
      </w:r>
      <w:r w:rsidR="00D641CB">
        <w:rPr>
          <w:color w:val="FF0000"/>
          <w:sz w:val="24"/>
        </w:rPr>
        <w:t>$EZIMPUTER</w:t>
      </w:r>
      <w:r w:rsidR="002A29F8" w:rsidRPr="00C93FE0">
        <w:rPr>
          <w:color w:val="FF0000"/>
          <w:sz w:val="24"/>
        </w:rPr>
        <w:t>/EXTERNALTOOLS</w:t>
      </w:r>
      <w:r w:rsidR="002A29F8">
        <w:rPr>
          <w:color w:val="FF0000"/>
          <w:sz w:val="24"/>
        </w:rPr>
        <w:t>/STRUCTURE</w:t>
      </w:r>
    </w:p>
    <w:p w:rsidR="00900DD6" w:rsidRPr="00900DD6" w:rsidRDefault="00D641CB" w:rsidP="00BE5E50">
      <w:pPr>
        <w:pStyle w:val="ListParagraph"/>
        <w:ind w:left="0"/>
        <w:rPr>
          <w:sz w:val="24"/>
        </w:rPr>
      </w:pPr>
      <w:r>
        <w:rPr>
          <w:sz w:val="24"/>
        </w:rPr>
        <w:t>#</w:t>
      </w:r>
      <w:r w:rsidR="00900DD6" w:rsidRPr="00900DD6">
        <w:rPr>
          <w:sz w:val="24"/>
        </w:rPr>
        <w:t>Download the STRUCTURE tool</w:t>
      </w:r>
    </w:p>
    <w:p w:rsidR="002A29F8" w:rsidRPr="00C93FE0" w:rsidRDefault="0044248C" w:rsidP="00BE5E50">
      <w:pPr>
        <w:pStyle w:val="ListParagraph"/>
        <w:ind w:left="0"/>
        <w:rPr>
          <w:color w:val="FF0000"/>
          <w:sz w:val="24"/>
        </w:rPr>
      </w:pPr>
      <w:proofErr w:type="spellStart"/>
      <w:proofErr w:type="gramStart"/>
      <w:r>
        <w:rPr>
          <w:color w:val="FF0000"/>
          <w:sz w:val="24"/>
        </w:rPr>
        <w:t>w</w:t>
      </w:r>
      <w:r w:rsidR="00920E45">
        <w:rPr>
          <w:color w:val="FF0000"/>
          <w:sz w:val="24"/>
        </w:rPr>
        <w:t>get</w:t>
      </w:r>
      <w:proofErr w:type="spellEnd"/>
      <w:proofErr w:type="gramEnd"/>
      <w:r w:rsidR="00D641CB">
        <w:rPr>
          <w:color w:val="FF0000"/>
          <w:sz w:val="24"/>
        </w:rPr>
        <w:t xml:space="preserve"> </w:t>
      </w:r>
      <w:r w:rsidR="002A29F8" w:rsidRPr="003E18DA">
        <w:rPr>
          <w:color w:val="FF0000"/>
          <w:sz w:val="24"/>
        </w:rPr>
        <w:t>http://pritch.bsd.uchicago.edu/structure_software/release_ver</w:t>
      </w:r>
      <w:r w:rsidR="00D641CB">
        <w:rPr>
          <w:color w:val="FF0000"/>
          <w:sz w:val="24"/>
        </w:rPr>
        <w:t>sions/v2.3.4/release/structure_l</w:t>
      </w:r>
      <w:r w:rsidR="002A29F8" w:rsidRPr="003E18DA">
        <w:rPr>
          <w:color w:val="FF0000"/>
          <w:sz w:val="24"/>
        </w:rPr>
        <w:t>inux_console.tar.gz</w:t>
      </w:r>
    </w:p>
    <w:p w:rsidR="002A29F8" w:rsidRPr="00BB3280" w:rsidRDefault="002A29F8" w:rsidP="00BE5E50">
      <w:pPr>
        <w:pStyle w:val="ListParagraph"/>
        <w:ind w:left="0"/>
        <w:rPr>
          <w:color w:val="FF0000"/>
        </w:rPr>
      </w:pPr>
      <w:proofErr w:type="gramStart"/>
      <w:r w:rsidRPr="00BB3280">
        <w:rPr>
          <w:color w:val="FF0000"/>
        </w:rPr>
        <w:t>tar</w:t>
      </w:r>
      <w:proofErr w:type="gramEnd"/>
      <w:r w:rsidRPr="00BB3280">
        <w:rPr>
          <w:color w:val="FF0000"/>
        </w:rPr>
        <w:t xml:space="preserve"> -</w:t>
      </w:r>
      <w:proofErr w:type="spellStart"/>
      <w:r w:rsidRPr="00BB3280">
        <w:rPr>
          <w:color w:val="FF0000"/>
        </w:rPr>
        <w:t>zxvf</w:t>
      </w:r>
      <w:proofErr w:type="spellEnd"/>
      <w:r w:rsidRPr="00BB3280">
        <w:rPr>
          <w:color w:val="FF0000"/>
        </w:rPr>
        <w:t xml:space="preserve"> structure_linux_console.tar.gz</w:t>
      </w:r>
    </w:p>
    <w:p w:rsidR="002A29F8" w:rsidRPr="00BB3280" w:rsidRDefault="002A29F8" w:rsidP="00BE5E50">
      <w:pPr>
        <w:pStyle w:val="ListParagraph"/>
        <w:ind w:left="0"/>
        <w:rPr>
          <w:color w:val="FF0000"/>
        </w:rPr>
      </w:pPr>
      <w:proofErr w:type="gramStart"/>
      <w:r w:rsidRPr="00BB3280">
        <w:rPr>
          <w:color w:val="FF0000"/>
        </w:rPr>
        <w:t>cd</w:t>
      </w:r>
      <w:proofErr w:type="gramEnd"/>
      <w:r w:rsidRPr="00BB3280">
        <w:rPr>
          <w:color w:val="FF0000"/>
        </w:rPr>
        <w:t xml:space="preserve"> console</w:t>
      </w:r>
    </w:p>
    <w:p w:rsidR="002A29F8" w:rsidRDefault="00D641CB" w:rsidP="00BE5E50">
      <w:pPr>
        <w:pStyle w:val="ListParagraph"/>
        <w:ind w:left="0"/>
      </w:pPr>
      <w:r>
        <w:t>#</w:t>
      </w:r>
      <w:r w:rsidR="002A29F8">
        <w:t>test the structure executable with absolute path (change the permission if necessary)</w:t>
      </w:r>
    </w:p>
    <w:p w:rsidR="002A29F8" w:rsidRDefault="00D641CB" w:rsidP="00BE5E50">
      <w:pPr>
        <w:pStyle w:val="ListParagraph"/>
        <w:ind w:left="0"/>
        <w:rPr>
          <w:color w:val="FF0000"/>
          <w:sz w:val="24"/>
        </w:rPr>
      </w:pPr>
      <w:r>
        <w:rPr>
          <w:color w:val="FF0000"/>
          <w:sz w:val="24"/>
        </w:rPr>
        <w:t>$EZIMPUTER</w:t>
      </w:r>
      <w:r w:rsidR="002A29F8" w:rsidRPr="00C93FE0">
        <w:rPr>
          <w:color w:val="FF0000"/>
          <w:sz w:val="24"/>
        </w:rPr>
        <w:t>/EXTERNALTOOLS</w:t>
      </w:r>
      <w:r w:rsidR="002A29F8">
        <w:rPr>
          <w:color w:val="FF0000"/>
          <w:sz w:val="24"/>
        </w:rPr>
        <w:t>/STRUCTURE/console/</w:t>
      </w:r>
      <w:r w:rsidR="002A29F8" w:rsidRPr="00BB3280">
        <w:rPr>
          <w:color w:val="FF0000"/>
          <w:sz w:val="24"/>
        </w:rPr>
        <w:t>structure</w:t>
      </w:r>
    </w:p>
    <w:p w:rsidR="002A29F8" w:rsidRPr="00BB3280" w:rsidRDefault="002A29F8" w:rsidP="00BE5E50">
      <w:pPr>
        <w:pStyle w:val="ListParagraph"/>
        <w:ind w:left="0"/>
        <w:rPr>
          <w:sz w:val="24"/>
        </w:rPr>
      </w:pPr>
    </w:p>
    <w:p w:rsidR="002A29F8" w:rsidRPr="00BB3280" w:rsidRDefault="00DD5B8C" w:rsidP="00BE5E50">
      <w:pPr>
        <w:pStyle w:val="ListParagraph"/>
        <w:ind w:left="0"/>
        <w:rPr>
          <w:sz w:val="24"/>
        </w:rPr>
      </w:pPr>
      <w:r>
        <w:rPr>
          <w:sz w:val="24"/>
        </w:rPr>
        <w:t>#</w:t>
      </w:r>
      <w:proofErr w:type="gramStart"/>
      <w:r w:rsidR="002A29F8" w:rsidRPr="00BB3280">
        <w:rPr>
          <w:sz w:val="24"/>
        </w:rPr>
        <w:t>Once</w:t>
      </w:r>
      <w:proofErr w:type="gramEnd"/>
      <w:r w:rsidR="002A29F8" w:rsidRPr="00BB3280">
        <w:rPr>
          <w:sz w:val="24"/>
        </w:rPr>
        <w:t xml:space="preserve"> you run the executable you should </w:t>
      </w:r>
      <w:r w:rsidR="002A29F8">
        <w:rPr>
          <w:sz w:val="24"/>
        </w:rPr>
        <w:t>be able to see</w:t>
      </w:r>
      <w:r w:rsidR="008F4F49">
        <w:rPr>
          <w:sz w:val="24"/>
        </w:rPr>
        <w:t xml:space="preserve"> below</w:t>
      </w:r>
    </w:p>
    <w:p w:rsidR="008F4F49" w:rsidRDefault="008F4F49"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r w:rsidRPr="00BB3280">
        <w:rPr>
          <w:color w:val="548DD4" w:themeColor="text2" w:themeTint="99"/>
        </w:rPr>
        <w:t>----------------------------------------------------</w:t>
      </w:r>
    </w:p>
    <w:p w:rsidR="002A29F8" w:rsidRPr="00BB3280" w:rsidRDefault="002A29F8" w:rsidP="00BE5E50">
      <w:pPr>
        <w:pStyle w:val="ListParagraph"/>
        <w:ind w:left="0"/>
        <w:rPr>
          <w:color w:val="548DD4" w:themeColor="text2" w:themeTint="99"/>
        </w:rPr>
      </w:pPr>
      <w:r w:rsidRPr="00BB3280">
        <w:rPr>
          <w:color w:val="548DD4" w:themeColor="text2" w:themeTint="99"/>
        </w:rPr>
        <w:t>STRUCTURE by Pritchard, Stephens and Donnelly (2000)</w:t>
      </w: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w:t>
      </w:r>
      <w:proofErr w:type="gramStart"/>
      <w:r w:rsidRPr="00BB3280">
        <w:rPr>
          <w:color w:val="548DD4" w:themeColor="text2" w:themeTint="99"/>
        </w:rPr>
        <w:t>and</w:t>
      </w:r>
      <w:proofErr w:type="gramEnd"/>
      <w:r w:rsidRPr="00BB3280">
        <w:rPr>
          <w:color w:val="548DD4" w:themeColor="text2" w:themeTint="99"/>
        </w:rPr>
        <w:t xml:space="preserve"> </w:t>
      </w:r>
      <w:proofErr w:type="spellStart"/>
      <w:r w:rsidRPr="00BB3280">
        <w:rPr>
          <w:color w:val="548DD4" w:themeColor="text2" w:themeTint="99"/>
        </w:rPr>
        <w:t>Falush</w:t>
      </w:r>
      <w:proofErr w:type="spellEnd"/>
      <w:r w:rsidRPr="00BB3280">
        <w:rPr>
          <w:color w:val="548DD4" w:themeColor="text2" w:themeTint="99"/>
        </w:rPr>
        <w:t>, Stephens and Pritchard (2003)</w:t>
      </w: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Code by Pritchard, </w:t>
      </w:r>
      <w:proofErr w:type="spellStart"/>
      <w:r w:rsidRPr="00BB3280">
        <w:rPr>
          <w:color w:val="548DD4" w:themeColor="text2" w:themeTint="99"/>
        </w:rPr>
        <w:t>Falush</w:t>
      </w:r>
      <w:proofErr w:type="spellEnd"/>
      <w:r w:rsidRPr="00BB3280">
        <w:rPr>
          <w:color w:val="548DD4" w:themeColor="text2" w:themeTint="99"/>
        </w:rPr>
        <w:t xml:space="preserve"> and </w:t>
      </w:r>
      <w:proofErr w:type="spellStart"/>
      <w:r w:rsidRPr="00BB3280">
        <w:rPr>
          <w:color w:val="548DD4" w:themeColor="text2" w:themeTint="99"/>
        </w:rPr>
        <w:t>Hubisz</w:t>
      </w:r>
      <w:proofErr w:type="spellEnd"/>
    </w:p>
    <w:p w:rsidR="002A29F8" w:rsidRPr="00BB3280" w:rsidRDefault="002A29F8" w:rsidP="00BE5E50">
      <w:pPr>
        <w:pStyle w:val="ListParagraph"/>
        <w:ind w:left="0"/>
        <w:rPr>
          <w:color w:val="548DD4" w:themeColor="text2" w:themeTint="99"/>
        </w:rPr>
      </w:pPr>
      <w:r w:rsidRPr="00BB3280">
        <w:rPr>
          <w:color w:val="548DD4" w:themeColor="text2" w:themeTint="99"/>
        </w:rPr>
        <w:t xml:space="preserve">             Version 2.3.4 (Jul 2012)</w:t>
      </w:r>
    </w:p>
    <w:p w:rsidR="002A29F8" w:rsidRPr="00BB3280" w:rsidRDefault="002A29F8" w:rsidP="00BE5E50">
      <w:pPr>
        <w:pStyle w:val="ListParagraph"/>
        <w:ind w:left="0"/>
        <w:rPr>
          <w:color w:val="548DD4" w:themeColor="text2" w:themeTint="99"/>
        </w:rPr>
      </w:pPr>
      <w:r w:rsidRPr="00BB3280">
        <w:rPr>
          <w:color w:val="548DD4" w:themeColor="text2" w:themeTint="99"/>
        </w:rPr>
        <w:t>----------------------------------------------------</w:t>
      </w:r>
    </w:p>
    <w:p w:rsidR="002A29F8" w:rsidRPr="00BB3280" w:rsidRDefault="002A29F8"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p>
    <w:p w:rsidR="002A29F8" w:rsidRPr="00BB3280" w:rsidRDefault="002A29F8" w:rsidP="00BE5E50">
      <w:pPr>
        <w:pStyle w:val="ListParagraph"/>
        <w:ind w:left="0"/>
        <w:rPr>
          <w:color w:val="548DD4" w:themeColor="text2" w:themeTint="99"/>
        </w:rPr>
      </w:pPr>
      <w:r w:rsidRPr="00BB3280">
        <w:rPr>
          <w:color w:val="548DD4" w:themeColor="text2" w:themeTint="99"/>
        </w:rPr>
        <w:t xml:space="preserve">Reading </w:t>
      </w:r>
      <w:proofErr w:type="gramStart"/>
      <w:r w:rsidRPr="00BB3280">
        <w:rPr>
          <w:color w:val="548DD4" w:themeColor="text2" w:themeTint="99"/>
        </w:rPr>
        <w:t>file</w:t>
      </w:r>
      <w:proofErr w:type="gramEnd"/>
      <w:r w:rsidRPr="00BB3280">
        <w:rPr>
          <w:color w:val="548DD4" w:themeColor="text2" w:themeTint="99"/>
        </w:rPr>
        <w:t xml:space="preserve"> "</w:t>
      </w:r>
      <w:proofErr w:type="spellStart"/>
      <w:r w:rsidRPr="00BB3280">
        <w:rPr>
          <w:color w:val="548DD4" w:themeColor="text2" w:themeTint="99"/>
        </w:rPr>
        <w:t>mainparams</w:t>
      </w:r>
      <w:proofErr w:type="spellEnd"/>
      <w:r w:rsidRPr="00BB3280">
        <w:rPr>
          <w:color w:val="548DD4" w:themeColor="text2" w:themeTint="99"/>
        </w:rPr>
        <w:t>".</w:t>
      </w:r>
    </w:p>
    <w:p w:rsidR="002A29F8" w:rsidRPr="00BB3280" w:rsidRDefault="002A29F8" w:rsidP="00BE5E50">
      <w:pPr>
        <w:pStyle w:val="ListParagraph"/>
        <w:ind w:left="0"/>
        <w:rPr>
          <w:color w:val="548DD4" w:themeColor="text2" w:themeTint="99"/>
        </w:rPr>
      </w:pPr>
      <w:proofErr w:type="spellStart"/>
      <w:proofErr w:type="gramStart"/>
      <w:r w:rsidRPr="00BB3280">
        <w:rPr>
          <w:color w:val="548DD4" w:themeColor="text2" w:themeTint="99"/>
        </w:rPr>
        <w:t>datafile</w:t>
      </w:r>
      <w:proofErr w:type="spellEnd"/>
      <w:proofErr w:type="gramEnd"/>
      <w:r w:rsidRPr="00BB3280">
        <w:rPr>
          <w:color w:val="548DD4" w:themeColor="text2" w:themeTint="99"/>
        </w:rPr>
        <w:t xml:space="preserve"> is</w:t>
      </w:r>
    </w:p>
    <w:p w:rsidR="002A29F8" w:rsidRPr="00BB3280" w:rsidRDefault="002A29F8" w:rsidP="00BE5E50">
      <w:pPr>
        <w:pStyle w:val="ListParagraph"/>
        <w:ind w:left="0"/>
        <w:rPr>
          <w:color w:val="548DD4" w:themeColor="text2" w:themeTint="99"/>
        </w:rPr>
      </w:pPr>
      <w:proofErr w:type="spellStart"/>
      <w:proofErr w:type="gramStart"/>
      <w:r w:rsidRPr="00BB3280">
        <w:rPr>
          <w:color w:val="548DD4" w:themeColor="text2" w:themeTint="99"/>
        </w:rPr>
        <w:t>infile</w:t>
      </w:r>
      <w:proofErr w:type="spellEnd"/>
      <w:proofErr w:type="gramEnd"/>
    </w:p>
    <w:p w:rsidR="002A29F8" w:rsidRPr="00BB3280" w:rsidRDefault="002A29F8" w:rsidP="00BE5E50">
      <w:pPr>
        <w:pStyle w:val="ListParagraph"/>
        <w:ind w:left="0"/>
        <w:rPr>
          <w:color w:val="548DD4" w:themeColor="text2" w:themeTint="99"/>
        </w:rPr>
      </w:pPr>
      <w:r w:rsidRPr="00BB3280">
        <w:rPr>
          <w:color w:val="548DD4" w:themeColor="text2" w:themeTint="99"/>
        </w:rPr>
        <w:t xml:space="preserve">Reading </w:t>
      </w:r>
      <w:proofErr w:type="gramStart"/>
      <w:r w:rsidRPr="00BB3280">
        <w:rPr>
          <w:color w:val="548DD4" w:themeColor="text2" w:themeTint="99"/>
        </w:rPr>
        <w:t>file</w:t>
      </w:r>
      <w:proofErr w:type="gramEnd"/>
      <w:r w:rsidRPr="00BB3280">
        <w:rPr>
          <w:color w:val="548DD4" w:themeColor="text2" w:themeTint="99"/>
        </w:rPr>
        <w:t xml:space="preserve"> "</w:t>
      </w:r>
      <w:proofErr w:type="spellStart"/>
      <w:r w:rsidRPr="00BB3280">
        <w:rPr>
          <w:color w:val="548DD4" w:themeColor="text2" w:themeTint="99"/>
        </w:rPr>
        <w:t>extraparams</w:t>
      </w:r>
      <w:proofErr w:type="spellEnd"/>
      <w:r w:rsidRPr="00BB3280">
        <w:rPr>
          <w:color w:val="548DD4" w:themeColor="text2" w:themeTint="99"/>
        </w:rPr>
        <w:t>".</w:t>
      </w:r>
    </w:p>
    <w:p w:rsidR="002A29F8" w:rsidRPr="00BB3280" w:rsidRDefault="002A29F8" w:rsidP="00BE5E50">
      <w:pPr>
        <w:pStyle w:val="ListParagraph"/>
        <w:ind w:left="0"/>
        <w:rPr>
          <w:color w:val="548DD4" w:themeColor="text2" w:themeTint="99"/>
        </w:rPr>
      </w:pPr>
      <w:r w:rsidRPr="00BB3280">
        <w:rPr>
          <w:color w:val="548DD4" w:themeColor="text2" w:themeTint="99"/>
        </w:rPr>
        <w:t>Note: RANDOMIZE is set to 1. The random number generator will be initialized using the system clock, ignoring any specified value of SEED.</w:t>
      </w:r>
    </w:p>
    <w:p w:rsidR="002A29F8" w:rsidRPr="00BB3280" w:rsidRDefault="002A29F8" w:rsidP="00BE5E50">
      <w:pPr>
        <w:pStyle w:val="ListParagraph"/>
        <w:ind w:left="0"/>
        <w:rPr>
          <w:color w:val="548DD4" w:themeColor="text2" w:themeTint="99"/>
        </w:rPr>
      </w:pPr>
      <w:proofErr w:type="gramStart"/>
      <w:r w:rsidRPr="00BB3280">
        <w:rPr>
          <w:color w:val="548DD4" w:themeColor="text2" w:themeTint="99"/>
        </w:rPr>
        <w:t xml:space="preserve">Unable to open the file </w:t>
      </w:r>
      <w:proofErr w:type="spellStart"/>
      <w:r w:rsidRPr="00BB3280">
        <w:rPr>
          <w:color w:val="548DD4" w:themeColor="text2" w:themeTint="99"/>
        </w:rPr>
        <w:t>infile</w:t>
      </w:r>
      <w:proofErr w:type="spellEnd"/>
      <w:r w:rsidRPr="00BB3280">
        <w:rPr>
          <w:color w:val="548DD4" w:themeColor="text2" w:themeTint="99"/>
        </w:rPr>
        <w:t>.</w:t>
      </w:r>
      <w:proofErr w:type="gramEnd"/>
    </w:p>
    <w:p w:rsidR="002A29F8" w:rsidRPr="00BB3280" w:rsidRDefault="002A29F8" w:rsidP="00BE5E50">
      <w:pPr>
        <w:pStyle w:val="ListParagraph"/>
        <w:ind w:left="0"/>
        <w:rPr>
          <w:color w:val="548DD4" w:themeColor="text2" w:themeTint="99"/>
        </w:rPr>
      </w:pPr>
    </w:p>
    <w:p w:rsidR="002A29F8" w:rsidRDefault="002A29F8" w:rsidP="00BE5E50">
      <w:pPr>
        <w:pStyle w:val="ListParagraph"/>
        <w:ind w:left="0"/>
        <w:rPr>
          <w:color w:val="548DD4" w:themeColor="text2" w:themeTint="99"/>
        </w:rPr>
      </w:pPr>
      <w:r w:rsidRPr="00BB3280">
        <w:rPr>
          <w:color w:val="548DD4" w:themeColor="text2" w:themeTint="99"/>
        </w:rPr>
        <w:t>Exiting the program due to error(s) listed above.</w:t>
      </w:r>
    </w:p>
    <w:p w:rsidR="002A29F8" w:rsidRDefault="002A29F8" w:rsidP="00BE5E50">
      <w:pPr>
        <w:pStyle w:val="ListParagraph"/>
        <w:ind w:left="0"/>
        <w:rPr>
          <w:color w:val="548DD4" w:themeColor="text2" w:themeTint="99"/>
        </w:rPr>
      </w:pPr>
    </w:p>
    <w:p w:rsidR="002A29F8" w:rsidRDefault="00B877AD" w:rsidP="00BE5E50">
      <w:pPr>
        <w:pStyle w:val="ListParagraph"/>
        <w:ind w:left="0"/>
      </w:pPr>
      <w:r>
        <w:t>#</w:t>
      </w:r>
      <w:proofErr w:type="gramStart"/>
      <w:r w:rsidR="002A29F8" w:rsidRPr="00BB3280">
        <w:t>If</w:t>
      </w:r>
      <w:proofErr w:type="gramEnd"/>
      <w:r w:rsidR="002A29F8" w:rsidRPr="00BB3280">
        <w:t xml:space="preserve"> you the program is giving the error “/lib/libc.so.6: version `GLIBC_2.7' not found”</w:t>
      </w:r>
      <w:r w:rsidR="002A29F8">
        <w:t xml:space="preserve">. You need to </w:t>
      </w:r>
      <w:r>
        <w:t>#</w:t>
      </w:r>
      <w:r w:rsidR="002A29F8">
        <w:t>download the source and recompile the program</w:t>
      </w:r>
    </w:p>
    <w:p w:rsidR="002A29F8" w:rsidRPr="00BB3280" w:rsidRDefault="00920E45" w:rsidP="00BE5E50">
      <w:pPr>
        <w:pStyle w:val="ListParagraph"/>
        <w:ind w:left="0"/>
        <w:rPr>
          <w:color w:val="FF0000"/>
          <w:sz w:val="24"/>
        </w:rPr>
      </w:pPr>
      <w:proofErr w:type="spellStart"/>
      <w:proofErr w:type="gramStart"/>
      <w:r>
        <w:rPr>
          <w:color w:val="FF0000"/>
        </w:rPr>
        <w:lastRenderedPageBreak/>
        <w:t>m</w:t>
      </w:r>
      <w:r w:rsidR="002A29F8" w:rsidRPr="00BB3280">
        <w:rPr>
          <w:color w:val="FF0000"/>
        </w:rPr>
        <w:t>kdir</w:t>
      </w:r>
      <w:proofErr w:type="spellEnd"/>
      <w:proofErr w:type="gramEnd"/>
      <w:r w:rsidR="002A29F8" w:rsidRPr="00BB3280">
        <w:rPr>
          <w:color w:val="FF0000"/>
        </w:rPr>
        <w:t xml:space="preserve"> </w:t>
      </w:r>
      <w:r w:rsidR="00DD5B8C">
        <w:rPr>
          <w:color w:val="FF0000"/>
          <w:sz w:val="24"/>
        </w:rPr>
        <w:t>$EZIMPUTER</w:t>
      </w:r>
      <w:r w:rsidR="002A29F8" w:rsidRPr="00BB3280">
        <w:rPr>
          <w:color w:val="FF0000"/>
          <w:sz w:val="24"/>
        </w:rPr>
        <w:t>/EXTERNALTOOLS/STRUCTU</w:t>
      </w:r>
      <w:r w:rsidR="00B877AD">
        <w:rPr>
          <w:color w:val="FF0000"/>
          <w:sz w:val="24"/>
        </w:rPr>
        <w:t>RE/console/source/</w:t>
      </w:r>
    </w:p>
    <w:p w:rsidR="002A29F8" w:rsidRDefault="00920E45" w:rsidP="00BE5E50">
      <w:pPr>
        <w:pStyle w:val="ListParagraph"/>
        <w:ind w:left="0"/>
        <w:rPr>
          <w:color w:val="FF0000"/>
          <w:sz w:val="24"/>
        </w:rPr>
      </w:pPr>
      <w:proofErr w:type="gramStart"/>
      <w:r>
        <w:rPr>
          <w:color w:val="FF0000"/>
          <w:sz w:val="24"/>
        </w:rPr>
        <w:t>c</w:t>
      </w:r>
      <w:r w:rsidR="002A29F8" w:rsidRPr="00BB3280">
        <w:rPr>
          <w:color w:val="FF0000"/>
          <w:sz w:val="24"/>
        </w:rPr>
        <w:t>d</w:t>
      </w:r>
      <w:proofErr w:type="gramEnd"/>
      <w:r w:rsidR="002A29F8" w:rsidRPr="00BB3280">
        <w:rPr>
          <w:color w:val="FF0000"/>
          <w:sz w:val="24"/>
        </w:rPr>
        <w:t xml:space="preserve"> </w:t>
      </w:r>
      <w:r w:rsidR="00DD5B8C">
        <w:rPr>
          <w:color w:val="FF0000"/>
          <w:sz w:val="24"/>
        </w:rPr>
        <w:t>$EZIMPUTER</w:t>
      </w:r>
      <w:r w:rsidR="002A29F8" w:rsidRPr="00BB3280">
        <w:rPr>
          <w:color w:val="FF0000"/>
          <w:sz w:val="24"/>
        </w:rPr>
        <w:t>/EXTERNA</w:t>
      </w:r>
      <w:r w:rsidR="00B877AD">
        <w:rPr>
          <w:color w:val="FF0000"/>
          <w:sz w:val="24"/>
        </w:rPr>
        <w:t>LTOOLS/STRUCTURE/console/source/</w:t>
      </w:r>
    </w:p>
    <w:p w:rsidR="002A29F8" w:rsidRPr="00BB3280" w:rsidRDefault="002A29F8" w:rsidP="00BE5E50">
      <w:pPr>
        <w:pStyle w:val="ListParagraph"/>
        <w:ind w:left="0"/>
        <w:rPr>
          <w:sz w:val="24"/>
        </w:rPr>
      </w:pPr>
      <w:r w:rsidRPr="00BB3280">
        <w:rPr>
          <w:sz w:val="24"/>
        </w:rPr>
        <w:t>Get the source package</w:t>
      </w:r>
    </w:p>
    <w:p w:rsidR="002A29F8" w:rsidRDefault="002A29F8" w:rsidP="00BE5E50">
      <w:pPr>
        <w:pStyle w:val="ListParagraph"/>
        <w:ind w:left="0"/>
        <w:rPr>
          <w:color w:val="FF0000"/>
        </w:rPr>
      </w:pPr>
      <w:proofErr w:type="spellStart"/>
      <w:proofErr w:type="gramStart"/>
      <w:r w:rsidRPr="00BB3280">
        <w:rPr>
          <w:color w:val="FF0000"/>
        </w:rPr>
        <w:t>wget</w:t>
      </w:r>
      <w:proofErr w:type="spellEnd"/>
      <w:proofErr w:type="gramEnd"/>
      <w:r w:rsidRPr="00BB3280">
        <w:rPr>
          <w:color w:val="FF0000"/>
        </w:rPr>
        <w:t xml:space="preserve"> </w:t>
      </w:r>
      <w:hyperlink r:id="rId24" w:history="1">
        <w:r w:rsidRPr="00BB3280">
          <w:rPr>
            <w:rStyle w:val="Hyperlink"/>
            <w:color w:val="FF0000"/>
          </w:rPr>
          <w:t>http://pritch.bsd.uchicago.edu/structure_software/release_versions/v2.3.4/structure_kernel_source.tar.gz</w:t>
        </w:r>
      </w:hyperlink>
    </w:p>
    <w:p w:rsidR="002A29F8" w:rsidRPr="00BB3280" w:rsidRDefault="00DE7F6F" w:rsidP="00BE5E50">
      <w:pPr>
        <w:pStyle w:val="ListParagraph"/>
        <w:ind w:left="0"/>
      </w:pPr>
      <w:r>
        <w:t>#</w:t>
      </w:r>
      <w:proofErr w:type="spellStart"/>
      <w:r w:rsidR="002A29F8" w:rsidRPr="00BB3280">
        <w:t>uncompress</w:t>
      </w:r>
      <w:proofErr w:type="spellEnd"/>
      <w:r w:rsidR="002A29F8" w:rsidRPr="00BB3280">
        <w:t xml:space="preserve"> </w:t>
      </w:r>
      <w:proofErr w:type="gramStart"/>
      <w:r w:rsidR="002A29F8" w:rsidRPr="00BB3280">
        <w:t>the  package</w:t>
      </w:r>
      <w:proofErr w:type="gramEnd"/>
    </w:p>
    <w:p w:rsidR="002A29F8" w:rsidRPr="00BB3280" w:rsidRDefault="002A29F8" w:rsidP="00BE5E50">
      <w:pPr>
        <w:pStyle w:val="ListParagraph"/>
        <w:ind w:left="0"/>
        <w:rPr>
          <w:color w:val="FF0000"/>
        </w:rPr>
      </w:pPr>
      <w:proofErr w:type="gramStart"/>
      <w:r w:rsidRPr="00BB3280">
        <w:rPr>
          <w:color w:val="FF0000"/>
        </w:rPr>
        <w:t>tar</w:t>
      </w:r>
      <w:proofErr w:type="gramEnd"/>
      <w:r w:rsidRPr="00BB3280">
        <w:rPr>
          <w:color w:val="FF0000"/>
        </w:rPr>
        <w:t xml:space="preserve"> -</w:t>
      </w:r>
      <w:proofErr w:type="spellStart"/>
      <w:r w:rsidRPr="00BB3280">
        <w:rPr>
          <w:color w:val="FF0000"/>
        </w:rPr>
        <w:t>zxvf</w:t>
      </w:r>
      <w:proofErr w:type="spellEnd"/>
      <w:r w:rsidRPr="00BB3280">
        <w:rPr>
          <w:color w:val="FF0000"/>
        </w:rPr>
        <w:t xml:space="preserve"> structure_kernel_source.tar.gz</w:t>
      </w:r>
    </w:p>
    <w:p w:rsidR="002A29F8" w:rsidRDefault="002A29F8" w:rsidP="00BE5E50">
      <w:pPr>
        <w:pStyle w:val="ListParagraph"/>
        <w:ind w:left="0"/>
        <w:rPr>
          <w:color w:val="FF0000"/>
        </w:rPr>
      </w:pPr>
      <w:proofErr w:type="gramStart"/>
      <w:r w:rsidRPr="00BB3280">
        <w:rPr>
          <w:color w:val="FF0000"/>
        </w:rPr>
        <w:t>cd</w:t>
      </w:r>
      <w:proofErr w:type="gramEnd"/>
      <w:r w:rsidRPr="00BB3280">
        <w:rPr>
          <w:color w:val="FF0000"/>
        </w:rPr>
        <w:t xml:space="preserve"> </w:t>
      </w:r>
      <w:proofErr w:type="spellStart"/>
      <w:r w:rsidRPr="00BB3280">
        <w:rPr>
          <w:color w:val="FF0000"/>
        </w:rPr>
        <w:t>structure_kernel_src</w:t>
      </w:r>
      <w:proofErr w:type="spellEnd"/>
      <w:r w:rsidRPr="00BB3280">
        <w:rPr>
          <w:color w:val="FF0000"/>
        </w:rPr>
        <w:t>/</w:t>
      </w:r>
    </w:p>
    <w:p w:rsidR="002A29F8" w:rsidRPr="00BB3280" w:rsidRDefault="00DE7F6F" w:rsidP="00BE5E50">
      <w:pPr>
        <w:pStyle w:val="ListParagraph"/>
        <w:ind w:left="0"/>
      </w:pPr>
      <w:r>
        <w:t>#</w:t>
      </w:r>
      <w:r w:rsidR="002A29F8" w:rsidRPr="00BB3280">
        <w:t>compile</w:t>
      </w:r>
    </w:p>
    <w:p w:rsidR="002A29F8" w:rsidRDefault="002A29F8" w:rsidP="00BE5E50">
      <w:pPr>
        <w:pStyle w:val="ListParagraph"/>
        <w:ind w:left="0"/>
        <w:rPr>
          <w:color w:val="FF0000"/>
        </w:rPr>
      </w:pPr>
      <w:proofErr w:type="gramStart"/>
      <w:r w:rsidRPr="00BB3280">
        <w:rPr>
          <w:color w:val="FF0000"/>
        </w:rPr>
        <w:t>make</w:t>
      </w:r>
      <w:proofErr w:type="gramEnd"/>
    </w:p>
    <w:p w:rsidR="002A29F8" w:rsidRPr="002A29F8" w:rsidRDefault="002A29F8" w:rsidP="00BE5E50">
      <w:pPr>
        <w:pStyle w:val="ListParagraph"/>
        <w:ind w:left="0"/>
      </w:pPr>
      <w:r w:rsidRPr="002A29F8">
        <w:t>Test the new executable</w:t>
      </w:r>
    </w:p>
    <w:p w:rsidR="002A29F8" w:rsidRDefault="00DD5B8C" w:rsidP="00BE5E50">
      <w:pPr>
        <w:pStyle w:val="ListParagraph"/>
        <w:ind w:left="0"/>
        <w:rPr>
          <w:color w:val="FF0000"/>
          <w:sz w:val="24"/>
        </w:rPr>
      </w:pPr>
      <w:r>
        <w:rPr>
          <w:color w:val="FF0000"/>
          <w:sz w:val="24"/>
        </w:rPr>
        <w:t>$EZIMPUTER</w:t>
      </w:r>
      <w:r w:rsidR="002A29F8" w:rsidRPr="00BB3280">
        <w:rPr>
          <w:color w:val="FF0000"/>
          <w:sz w:val="24"/>
        </w:rPr>
        <w:t>/EXTERNALTOOLS/ST</w:t>
      </w:r>
      <w:r w:rsidR="00B877AD">
        <w:rPr>
          <w:color w:val="FF0000"/>
          <w:sz w:val="24"/>
        </w:rPr>
        <w:t>RUCTURE/console/source</w:t>
      </w:r>
      <w:r w:rsidR="002A29F8">
        <w:rPr>
          <w:color w:val="FF0000"/>
          <w:sz w:val="24"/>
        </w:rPr>
        <w:t>/</w:t>
      </w:r>
      <w:r w:rsidR="002A29F8" w:rsidRPr="00BB3280">
        <w:rPr>
          <w:color w:val="FF0000"/>
        </w:rPr>
        <w:t>structure_kernel_src/</w:t>
      </w:r>
      <w:r w:rsidR="002A29F8" w:rsidRPr="00BB3280">
        <w:rPr>
          <w:color w:val="FF0000"/>
          <w:sz w:val="24"/>
        </w:rPr>
        <w:t>structure</w:t>
      </w:r>
    </w:p>
    <w:p w:rsidR="00900DD6" w:rsidRPr="00DD5B8C" w:rsidRDefault="00DD5B8C" w:rsidP="00DD5B8C">
      <w:pPr>
        <w:rPr>
          <w:b/>
          <w:u w:val="single"/>
        </w:rPr>
      </w:pPr>
      <w:r w:rsidRPr="00DD5B8C">
        <w:rPr>
          <w:b/>
          <w:u w:val="single"/>
        </w:rPr>
        <w:t>#</w:t>
      </w:r>
      <w:r w:rsidR="00A85670" w:rsidRPr="00DD5B8C">
        <w:rPr>
          <w:b/>
          <w:u w:val="single"/>
        </w:rPr>
        <w:t>SHAPEIT</w:t>
      </w:r>
    </w:p>
    <w:p w:rsidR="00900DD6" w:rsidRPr="00900DD6" w:rsidRDefault="00DD5B8C" w:rsidP="00BE5E50">
      <w:pPr>
        <w:pStyle w:val="ListParagraph"/>
        <w:ind w:left="0"/>
        <w:rPr>
          <w:sz w:val="24"/>
        </w:rPr>
      </w:pPr>
      <w:r>
        <w:rPr>
          <w:sz w:val="24"/>
        </w:rPr>
        <w:t>#</w:t>
      </w:r>
      <w:r w:rsidR="00900DD6" w:rsidRPr="00900DD6">
        <w:rPr>
          <w:sz w:val="24"/>
        </w:rPr>
        <w:t>Create main SHAPEIT directory</w:t>
      </w:r>
    </w:p>
    <w:p w:rsidR="00A85670" w:rsidRDefault="00920E45" w:rsidP="00BE5E50">
      <w:pPr>
        <w:pStyle w:val="ListParagraph"/>
        <w:ind w:left="0"/>
        <w:rPr>
          <w:color w:val="FF0000"/>
          <w:sz w:val="24"/>
        </w:rPr>
      </w:pPr>
      <w:proofErr w:type="spellStart"/>
      <w:proofErr w:type="gramStart"/>
      <w:r>
        <w:rPr>
          <w:color w:val="FF0000"/>
          <w:sz w:val="24"/>
        </w:rPr>
        <w:t>m</w:t>
      </w:r>
      <w:r w:rsidR="00A85670" w:rsidRPr="00C93FE0">
        <w:rPr>
          <w:color w:val="FF0000"/>
          <w:sz w:val="24"/>
        </w:rPr>
        <w:t>kdir</w:t>
      </w:r>
      <w:proofErr w:type="spellEnd"/>
      <w:proofErr w:type="gramEnd"/>
      <w:r w:rsidR="00A85670" w:rsidRPr="00C93FE0">
        <w:rPr>
          <w:color w:val="FF0000"/>
          <w:sz w:val="24"/>
        </w:rPr>
        <w:t xml:space="preserve"> </w:t>
      </w:r>
      <w:r w:rsidR="00B877AD">
        <w:rPr>
          <w:color w:val="FF0000"/>
          <w:sz w:val="24"/>
        </w:rPr>
        <w:t>$EZIMPUTER</w:t>
      </w:r>
      <w:r w:rsidR="00A85670" w:rsidRPr="00C93FE0">
        <w:rPr>
          <w:color w:val="FF0000"/>
          <w:sz w:val="24"/>
        </w:rPr>
        <w:t>/EXTERNALTOOLS</w:t>
      </w:r>
      <w:r w:rsidR="00A85670">
        <w:rPr>
          <w:color w:val="FF0000"/>
          <w:sz w:val="24"/>
        </w:rPr>
        <w:t>/SHAPEIT</w:t>
      </w:r>
    </w:p>
    <w:p w:rsidR="00900DD6" w:rsidRPr="00900DD6" w:rsidRDefault="00DD5B8C" w:rsidP="00BE5E50">
      <w:pPr>
        <w:pStyle w:val="ListParagraph"/>
        <w:ind w:left="0"/>
        <w:rPr>
          <w:sz w:val="24"/>
        </w:rPr>
      </w:pPr>
      <w:r>
        <w:rPr>
          <w:sz w:val="24"/>
        </w:rPr>
        <w:t>#</w:t>
      </w:r>
      <w:r w:rsidR="00900DD6" w:rsidRPr="00900DD6">
        <w:rPr>
          <w:sz w:val="24"/>
        </w:rPr>
        <w:t>Change to SHAPEIT directory</w:t>
      </w:r>
    </w:p>
    <w:p w:rsidR="00A85670" w:rsidRDefault="00920E45" w:rsidP="00BE5E50">
      <w:pPr>
        <w:pStyle w:val="ListParagraph"/>
        <w:ind w:left="0"/>
        <w:rPr>
          <w:color w:val="FF0000"/>
          <w:sz w:val="24"/>
        </w:rPr>
      </w:pPr>
      <w:proofErr w:type="gramStart"/>
      <w:r>
        <w:rPr>
          <w:color w:val="FF0000"/>
          <w:sz w:val="24"/>
        </w:rPr>
        <w:t>c</w:t>
      </w:r>
      <w:r w:rsidR="00A85670" w:rsidRPr="00C93FE0">
        <w:rPr>
          <w:color w:val="FF0000"/>
          <w:sz w:val="24"/>
        </w:rPr>
        <w:t>d</w:t>
      </w:r>
      <w:proofErr w:type="gramEnd"/>
      <w:r w:rsidR="00A85670" w:rsidRPr="00C93FE0">
        <w:rPr>
          <w:color w:val="FF0000"/>
          <w:sz w:val="24"/>
        </w:rPr>
        <w:t xml:space="preserve"> </w:t>
      </w:r>
      <w:r w:rsidR="00B877AD">
        <w:rPr>
          <w:color w:val="FF0000"/>
          <w:sz w:val="24"/>
        </w:rPr>
        <w:t>$EZIMPUTER</w:t>
      </w:r>
      <w:r w:rsidR="00A85670" w:rsidRPr="00C93FE0">
        <w:rPr>
          <w:color w:val="FF0000"/>
          <w:sz w:val="24"/>
        </w:rPr>
        <w:t>/EXTERNALTOOLS</w:t>
      </w:r>
      <w:r w:rsidR="00A85670">
        <w:rPr>
          <w:color w:val="FF0000"/>
          <w:sz w:val="24"/>
        </w:rPr>
        <w:t>/SHAPEIT</w:t>
      </w:r>
    </w:p>
    <w:p w:rsidR="00900DD6" w:rsidRPr="00900DD6" w:rsidRDefault="00DD5B8C" w:rsidP="00BE5E50">
      <w:pPr>
        <w:pStyle w:val="ListParagraph"/>
        <w:ind w:left="0"/>
        <w:rPr>
          <w:sz w:val="24"/>
        </w:rPr>
      </w:pPr>
      <w:r>
        <w:rPr>
          <w:sz w:val="24"/>
        </w:rPr>
        <w:t>#</w:t>
      </w:r>
      <w:r w:rsidR="00900DD6" w:rsidRPr="00900DD6">
        <w:rPr>
          <w:sz w:val="24"/>
        </w:rPr>
        <w:t>Download SHAPEIT tool package</w:t>
      </w:r>
    </w:p>
    <w:p w:rsidR="00A85670" w:rsidRDefault="00920E45" w:rsidP="00BE5E50">
      <w:pPr>
        <w:pStyle w:val="ListParagraph"/>
        <w:ind w:left="0"/>
        <w:rPr>
          <w:color w:val="FF0000"/>
          <w:sz w:val="24"/>
        </w:rPr>
      </w:pPr>
      <w:proofErr w:type="spellStart"/>
      <w:proofErr w:type="gramStart"/>
      <w:r>
        <w:rPr>
          <w:color w:val="FF0000"/>
          <w:sz w:val="24"/>
        </w:rPr>
        <w:t>w</w:t>
      </w:r>
      <w:r w:rsidR="00A85670">
        <w:rPr>
          <w:color w:val="FF0000"/>
          <w:sz w:val="24"/>
        </w:rPr>
        <w:t>get</w:t>
      </w:r>
      <w:proofErr w:type="spellEnd"/>
      <w:proofErr w:type="gramEnd"/>
      <w:r w:rsidR="00A85670">
        <w:rPr>
          <w:color w:val="FF0000"/>
          <w:sz w:val="24"/>
        </w:rPr>
        <w:t xml:space="preserve"> </w:t>
      </w:r>
      <w:r w:rsidR="003A764F" w:rsidRPr="003A764F">
        <w:rPr>
          <w:color w:val="FF0000"/>
        </w:rPr>
        <w:t>https://mathgen.stats.ox.ac.uk/genetics_software/shapeit/shapeit.v2.r778.RHELS_5.4.static.tar.gz</w:t>
      </w:r>
    </w:p>
    <w:p w:rsidR="00A85670" w:rsidRDefault="00DD5B8C" w:rsidP="00BE5E50">
      <w:pPr>
        <w:pStyle w:val="ListParagraph"/>
        <w:ind w:left="0"/>
      </w:pPr>
      <w:r>
        <w:t>#</w:t>
      </w:r>
      <w:proofErr w:type="spellStart"/>
      <w:r w:rsidR="00634D6B">
        <w:t>Untar</w:t>
      </w:r>
      <w:proofErr w:type="spellEnd"/>
      <w:r w:rsidR="00634D6B" w:rsidRPr="00634D6B">
        <w:t xml:space="preserve"> the downloaded package</w:t>
      </w:r>
    </w:p>
    <w:p w:rsidR="00634D6B" w:rsidRDefault="00634D6B" w:rsidP="00BE5E50">
      <w:pPr>
        <w:pStyle w:val="ListParagraph"/>
        <w:ind w:left="0"/>
        <w:rPr>
          <w:color w:val="FF0000"/>
        </w:rPr>
      </w:pPr>
      <w:proofErr w:type="gramStart"/>
      <w:r w:rsidRPr="00634D6B">
        <w:rPr>
          <w:color w:val="FF0000"/>
        </w:rPr>
        <w:t>tar</w:t>
      </w:r>
      <w:proofErr w:type="gramEnd"/>
      <w:r w:rsidRPr="00634D6B">
        <w:rPr>
          <w:color w:val="FF0000"/>
        </w:rPr>
        <w:t xml:space="preserve"> -</w:t>
      </w:r>
      <w:proofErr w:type="spellStart"/>
      <w:r w:rsidRPr="00634D6B">
        <w:rPr>
          <w:color w:val="FF0000"/>
        </w:rPr>
        <w:t>zxvf</w:t>
      </w:r>
      <w:proofErr w:type="spellEnd"/>
      <w:r w:rsidRPr="00634D6B">
        <w:rPr>
          <w:color w:val="FF0000"/>
        </w:rPr>
        <w:t xml:space="preserve"> </w:t>
      </w:r>
      <w:r w:rsidR="003A764F" w:rsidRPr="003A764F">
        <w:rPr>
          <w:color w:val="FF0000"/>
        </w:rPr>
        <w:t xml:space="preserve">shapeit.*.tar.gz </w:t>
      </w:r>
    </w:p>
    <w:p w:rsidR="003B5AA6" w:rsidRPr="003B5AA6" w:rsidRDefault="00DD5B8C" w:rsidP="00BE5E50">
      <w:pPr>
        <w:pStyle w:val="ListParagraph"/>
        <w:ind w:left="0"/>
      </w:pPr>
      <w:r>
        <w:t>#</w:t>
      </w:r>
      <w:r w:rsidR="003B5AA6" w:rsidRPr="003B5AA6">
        <w:t>Try SHAPEIT</w:t>
      </w:r>
    </w:p>
    <w:p w:rsidR="003B5AA6" w:rsidRDefault="00B877AD" w:rsidP="00BE5E50">
      <w:pPr>
        <w:pStyle w:val="ListParagraph"/>
        <w:ind w:left="0"/>
        <w:rPr>
          <w:color w:val="FF0000"/>
          <w:sz w:val="24"/>
        </w:rPr>
      </w:pPr>
      <w:r>
        <w:rPr>
          <w:color w:val="FF0000"/>
          <w:sz w:val="24"/>
        </w:rPr>
        <w:t>$EZIMPUTER</w:t>
      </w:r>
      <w:r w:rsidR="003B5AA6" w:rsidRPr="00C93FE0">
        <w:rPr>
          <w:color w:val="FF0000"/>
          <w:sz w:val="24"/>
        </w:rPr>
        <w:t>/EXTERNALTOOLS</w:t>
      </w:r>
      <w:r w:rsidR="003B5AA6">
        <w:rPr>
          <w:color w:val="FF0000"/>
          <w:sz w:val="24"/>
        </w:rPr>
        <w:t>/SHAPEIT/</w:t>
      </w:r>
      <w:r w:rsidR="003B5AA6" w:rsidRPr="00634D6B">
        <w:rPr>
          <w:color w:val="FF0000"/>
          <w:sz w:val="24"/>
        </w:rPr>
        <w:t>shapeit</w:t>
      </w:r>
      <w:bookmarkStart w:id="56" w:name="_GoBack"/>
      <w:bookmarkEnd w:id="56"/>
    </w:p>
    <w:p w:rsidR="003B5AA6" w:rsidRPr="003B5AA6" w:rsidRDefault="003B5AA6" w:rsidP="00BE5E50">
      <w:pPr>
        <w:pStyle w:val="ListParagraph"/>
        <w:ind w:left="0"/>
        <w:rPr>
          <w:sz w:val="24"/>
        </w:rPr>
      </w:pPr>
      <w:r w:rsidRPr="003B5AA6">
        <w:rPr>
          <w:sz w:val="24"/>
        </w:rPr>
        <w:t>You should be able to see</w:t>
      </w:r>
    </w:p>
    <w:p w:rsidR="003B5AA6" w:rsidRPr="003B5AA6" w:rsidRDefault="003B5AA6" w:rsidP="00BE5E50">
      <w:pPr>
        <w:pStyle w:val="ListParagraph"/>
        <w:ind w:left="0"/>
        <w:rPr>
          <w:color w:val="548DD4" w:themeColor="text2" w:themeTint="99"/>
        </w:rPr>
      </w:pPr>
      <w:proofErr w:type="spellStart"/>
      <w:r w:rsidRPr="003B5AA6">
        <w:rPr>
          <w:color w:val="548DD4" w:themeColor="text2" w:themeTint="99"/>
        </w:rPr>
        <w:t>Phaser</w:t>
      </w:r>
      <w:proofErr w:type="spellEnd"/>
      <w:r w:rsidRPr="003B5AA6">
        <w:rPr>
          <w:color w:val="548DD4" w:themeColor="text2" w:themeTint="99"/>
        </w:rPr>
        <w:t xml:space="preserve"> options:</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--help                                Produce </w:t>
      </w:r>
      <w:proofErr w:type="spellStart"/>
      <w:r w:rsidRPr="003B5AA6">
        <w:rPr>
          <w:color w:val="548DD4" w:themeColor="text2" w:themeTint="99"/>
        </w:rPr>
        <w:t>licence</w:t>
      </w:r>
      <w:proofErr w:type="spellEnd"/>
      <w:r w:rsidRPr="003B5AA6">
        <w:rPr>
          <w:color w:val="548DD4" w:themeColor="text2" w:themeTint="99"/>
        </w:rPr>
        <w:t xml:space="preserve"> message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w:t>
      </w:r>
      <w:proofErr w:type="spellStart"/>
      <w:r w:rsidRPr="003B5AA6">
        <w:rPr>
          <w:color w:val="548DD4" w:themeColor="text2" w:themeTint="99"/>
        </w:rPr>
        <w:t>licence</w:t>
      </w:r>
      <w:proofErr w:type="spellEnd"/>
      <w:r w:rsidRPr="003B5AA6">
        <w:rPr>
          <w:color w:val="548DD4" w:themeColor="text2" w:themeTint="99"/>
        </w:rPr>
        <w:t xml:space="preserve">                             Produce </w:t>
      </w:r>
      <w:proofErr w:type="spellStart"/>
      <w:r w:rsidRPr="003B5AA6">
        <w:rPr>
          <w:color w:val="548DD4" w:themeColor="text2" w:themeTint="99"/>
        </w:rPr>
        <w:t>licence</w:t>
      </w:r>
      <w:proofErr w:type="spellEnd"/>
      <w:r w:rsidRPr="003B5AA6">
        <w:rPr>
          <w:color w:val="548DD4" w:themeColor="text2" w:themeTint="99"/>
        </w:rPr>
        <w:t xml:space="preserve"> message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-v </w:t>
      </w:r>
      <w:proofErr w:type="gramStart"/>
      <w:r w:rsidRPr="003B5AA6">
        <w:rPr>
          <w:color w:val="548DD4" w:themeColor="text2" w:themeTint="99"/>
        </w:rPr>
        <w:t>[ --</w:t>
      </w:r>
      <w:proofErr w:type="gramEnd"/>
      <w:r w:rsidRPr="003B5AA6">
        <w:rPr>
          <w:color w:val="548DD4" w:themeColor="text2" w:themeTint="99"/>
        </w:rPr>
        <w:t>version ]                      Produce version details</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-L </w:t>
      </w:r>
      <w:proofErr w:type="gramStart"/>
      <w:r w:rsidRPr="003B5AA6">
        <w:rPr>
          <w:color w:val="548DD4" w:themeColor="text2" w:themeTint="99"/>
        </w:rPr>
        <w:t>[ --</w:t>
      </w:r>
      <w:proofErr w:type="gramEnd"/>
      <w:r w:rsidRPr="003B5AA6">
        <w:rPr>
          <w:color w:val="548DD4" w:themeColor="text2" w:themeTint="99"/>
        </w:rPr>
        <w:t xml:space="preserve">output-log ] </w:t>
      </w:r>
      <w:proofErr w:type="spellStart"/>
      <w:r w:rsidRPr="003B5AA6">
        <w:rPr>
          <w:color w:val="548DD4" w:themeColor="text2" w:themeTint="99"/>
        </w:rPr>
        <w:t>arg</w:t>
      </w:r>
      <w:proofErr w:type="spellEnd"/>
      <w:r w:rsidRPr="003B5AA6">
        <w:rPr>
          <w:color w:val="548DD4" w:themeColor="text2" w:themeTint="99"/>
        </w:rPr>
        <w:t xml:space="preserve"> (=shapeit_05032013_14h55m40s_b4340e74-e467-4ed8-9bc9-4dee02807b9a.log)</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Log file</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--exclude-</w:t>
      </w:r>
      <w:proofErr w:type="spellStart"/>
      <w:r w:rsidRPr="003B5AA6">
        <w:rPr>
          <w:color w:val="548DD4" w:themeColor="text2" w:themeTint="99"/>
        </w:rPr>
        <w:t>snp</w:t>
      </w:r>
      <w:proofErr w:type="spellEnd"/>
      <w:r w:rsidRPr="003B5AA6">
        <w:rPr>
          <w:color w:val="548DD4" w:themeColor="text2" w:themeTint="99"/>
        </w:rPr>
        <w:t xml:space="preserve"> </w:t>
      </w:r>
      <w:proofErr w:type="spellStart"/>
      <w:r w:rsidRPr="003B5AA6">
        <w:rPr>
          <w:color w:val="548DD4" w:themeColor="text2" w:themeTint="99"/>
        </w:rPr>
        <w:t>arg</w:t>
      </w:r>
      <w:proofErr w:type="spellEnd"/>
      <w:r w:rsidRPr="003B5AA6">
        <w:rPr>
          <w:color w:val="548DD4" w:themeColor="text2" w:themeTint="99"/>
        </w:rPr>
        <w:t xml:space="preserve">                     File containing all the positions of</w:t>
      </w:r>
    </w:p>
    <w:p w:rsidR="003B5AA6" w:rsidRPr="003B5AA6" w:rsidRDefault="003B5AA6" w:rsidP="00BE5E50">
      <w:pPr>
        <w:pStyle w:val="ListParagraph"/>
        <w:ind w:left="0"/>
        <w:rPr>
          <w:color w:val="548DD4" w:themeColor="text2" w:themeTint="99"/>
        </w:rPr>
      </w:pPr>
      <w:r w:rsidRPr="003B5AA6">
        <w:rPr>
          <w:color w:val="548DD4" w:themeColor="text2" w:themeTint="99"/>
        </w:rPr>
        <w:t xml:space="preserve">                                        </w:t>
      </w:r>
      <w:proofErr w:type="gramStart"/>
      <w:r w:rsidRPr="003B5AA6">
        <w:rPr>
          <w:color w:val="548DD4" w:themeColor="text2" w:themeTint="99"/>
        </w:rPr>
        <w:t>the</w:t>
      </w:r>
      <w:proofErr w:type="gramEnd"/>
      <w:r w:rsidRPr="003B5AA6">
        <w:rPr>
          <w:color w:val="548DD4" w:themeColor="text2" w:themeTint="99"/>
        </w:rPr>
        <w:t xml:space="preserve"> SNPs to exclude in input files</w:t>
      </w:r>
    </w:p>
    <w:p w:rsidR="003B5AA6" w:rsidRDefault="003B5AA6" w:rsidP="00BE5E50">
      <w:pPr>
        <w:pStyle w:val="ListParagraph"/>
        <w:ind w:left="0"/>
        <w:rPr>
          <w:color w:val="548DD4" w:themeColor="text2" w:themeTint="99"/>
        </w:rPr>
      </w:pPr>
      <w:r w:rsidRPr="003B5AA6">
        <w:rPr>
          <w:color w:val="548DD4" w:themeColor="text2" w:themeTint="99"/>
        </w:rPr>
        <w:t xml:space="preserve">  --include-</w:t>
      </w:r>
      <w:proofErr w:type="spellStart"/>
      <w:r w:rsidRPr="003B5AA6">
        <w:rPr>
          <w:color w:val="548DD4" w:themeColor="text2" w:themeTint="99"/>
        </w:rPr>
        <w:t>snp</w:t>
      </w:r>
      <w:proofErr w:type="spellEnd"/>
      <w:r w:rsidRPr="003B5AA6">
        <w:rPr>
          <w:color w:val="548DD4" w:themeColor="text2" w:themeTint="99"/>
        </w:rPr>
        <w:t xml:space="preserve"> </w:t>
      </w:r>
      <w:proofErr w:type="spellStart"/>
      <w:r w:rsidRPr="003B5AA6">
        <w:rPr>
          <w:color w:val="548DD4" w:themeColor="text2" w:themeTint="99"/>
        </w:rPr>
        <w:t>arg</w:t>
      </w:r>
      <w:proofErr w:type="spellEnd"/>
      <w:r w:rsidRPr="003B5AA6">
        <w:rPr>
          <w:color w:val="548DD4" w:themeColor="text2" w:themeTint="99"/>
        </w:rPr>
        <w:t xml:space="preserve">                     File containing all the positions of</w:t>
      </w:r>
    </w:p>
    <w:p w:rsidR="004E5C57" w:rsidRPr="00674079" w:rsidRDefault="00674079" w:rsidP="00BE5E50">
      <w:pPr>
        <w:pStyle w:val="ListParagraph"/>
        <w:ind w:left="0"/>
        <w:rPr>
          <w:color w:val="FF0000"/>
        </w:rPr>
      </w:pPr>
      <w:proofErr w:type="gramStart"/>
      <w:r w:rsidRPr="00674079">
        <w:rPr>
          <w:color w:val="FF0000"/>
        </w:rPr>
        <w:t>#…(</w:t>
      </w:r>
      <w:proofErr w:type="gramEnd"/>
      <w:r w:rsidRPr="00674079">
        <w:rPr>
          <w:color w:val="FF0000"/>
        </w:rPr>
        <w:t>and many more lines)</w:t>
      </w:r>
    </w:p>
    <w:p w:rsidR="00674079" w:rsidRPr="003B5AA6" w:rsidRDefault="00674079" w:rsidP="00BE5E50">
      <w:pPr>
        <w:pStyle w:val="ListParagraph"/>
        <w:ind w:left="0"/>
        <w:rPr>
          <w:color w:val="548DD4" w:themeColor="text2" w:themeTint="99"/>
        </w:rPr>
      </w:pPr>
    </w:p>
    <w:p w:rsidR="00F87679" w:rsidRPr="00DD5B8C" w:rsidRDefault="001652ED" w:rsidP="00DD5B8C">
      <w:pPr>
        <w:rPr>
          <w:b/>
          <w:u w:val="single"/>
        </w:rPr>
      </w:pPr>
      <w:r>
        <w:rPr>
          <w:b/>
          <w:u w:val="single"/>
        </w:rPr>
        <w:t>#</w:t>
      </w:r>
      <w:r w:rsidR="00F87679" w:rsidRPr="00DD5B8C">
        <w:rPr>
          <w:b/>
          <w:u w:val="single"/>
        </w:rPr>
        <w:t>IMPUTE</w:t>
      </w:r>
    </w:p>
    <w:p w:rsidR="00F87679" w:rsidRPr="00900DD6" w:rsidRDefault="00DD5B8C" w:rsidP="00BE5E50">
      <w:pPr>
        <w:pStyle w:val="ListParagraph"/>
        <w:ind w:left="0"/>
        <w:rPr>
          <w:sz w:val="24"/>
        </w:rPr>
      </w:pPr>
      <w:r>
        <w:rPr>
          <w:sz w:val="24"/>
        </w:rPr>
        <w:t>#</w:t>
      </w:r>
      <w:r w:rsidR="00F87679">
        <w:rPr>
          <w:sz w:val="24"/>
        </w:rPr>
        <w:t>Create main IMPUTE</w:t>
      </w:r>
      <w:r w:rsidR="00F87679" w:rsidRPr="00900DD6">
        <w:rPr>
          <w:sz w:val="24"/>
        </w:rPr>
        <w:t xml:space="preserve"> directory</w:t>
      </w:r>
    </w:p>
    <w:p w:rsidR="00F87679" w:rsidRDefault="00920E45" w:rsidP="00BE5E50">
      <w:pPr>
        <w:pStyle w:val="ListParagraph"/>
        <w:ind w:left="0"/>
        <w:rPr>
          <w:color w:val="FF0000"/>
          <w:sz w:val="24"/>
        </w:rPr>
      </w:pPr>
      <w:proofErr w:type="spellStart"/>
      <w:proofErr w:type="gramStart"/>
      <w:r>
        <w:rPr>
          <w:color w:val="FF0000"/>
          <w:sz w:val="24"/>
        </w:rPr>
        <w:lastRenderedPageBreak/>
        <w:t>m</w:t>
      </w:r>
      <w:r w:rsidR="00F87679" w:rsidRPr="00C93FE0">
        <w:rPr>
          <w:color w:val="FF0000"/>
          <w:sz w:val="24"/>
        </w:rPr>
        <w:t>kdir</w:t>
      </w:r>
      <w:proofErr w:type="spellEnd"/>
      <w:proofErr w:type="gramEnd"/>
      <w:r w:rsidR="00F87679" w:rsidRPr="00C93FE0">
        <w:rPr>
          <w:color w:val="FF0000"/>
          <w:sz w:val="24"/>
        </w:rPr>
        <w:t xml:space="preserve"> </w:t>
      </w:r>
      <w:r w:rsidR="00DD5B8C">
        <w:rPr>
          <w:color w:val="FF0000"/>
          <w:sz w:val="24"/>
        </w:rPr>
        <w:t>$EZIMPUTER</w:t>
      </w:r>
      <w:r w:rsidR="00F87679" w:rsidRPr="00C93FE0">
        <w:rPr>
          <w:color w:val="FF0000"/>
          <w:sz w:val="24"/>
        </w:rPr>
        <w:t>/EXTERNALTOOLS</w:t>
      </w:r>
      <w:r w:rsidR="00F87679">
        <w:rPr>
          <w:color w:val="FF0000"/>
          <w:sz w:val="24"/>
        </w:rPr>
        <w:t>/IMPUTE</w:t>
      </w:r>
    </w:p>
    <w:p w:rsidR="00F87679" w:rsidRPr="00900DD6" w:rsidRDefault="00DD5B8C" w:rsidP="00BE5E50">
      <w:pPr>
        <w:pStyle w:val="ListParagraph"/>
        <w:ind w:left="0"/>
        <w:rPr>
          <w:sz w:val="24"/>
        </w:rPr>
      </w:pPr>
      <w:r>
        <w:rPr>
          <w:sz w:val="24"/>
        </w:rPr>
        <w:t>#</w:t>
      </w:r>
      <w:r w:rsidR="00F87679">
        <w:rPr>
          <w:sz w:val="24"/>
        </w:rPr>
        <w:t>Change to IMPUTE</w:t>
      </w:r>
      <w:r w:rsidR="00F87679" w:rsidRPr="00900DD6">
        <w:rPr>
          <w:sz w:val="24"/>
        </w:rPr>
        <w:t xml:space="preserve"> directory</w:t>
      </w:r>
    </w:p>
    <w:p w:rsidR="00F87679" w:rsidRDefault="00920E45" w:rsidP="00BE5E50">
      <w:pPr>
        <w:pStyle w:val="ListParagraph"/>
        <w:ind w:left="0"/>
        <w:rPr>
          <w:color w:val="FF0000"/>
          <w:sz w:val="24"/>
        </w:rPr>
      </w:pPr>
      <w:proofErr w:type="gramStart"/>
      <w:r>
        <w:rPr>
          <w:color w:val="FF0000"/>
          <w:sz w:val="24"/>
        </w:rPr>
        <w:t>c</w:t>
      </w:r>
      <w:r w:rsidR="00F87679" w:rsidRPr="00C93FE0">
        <w:rPr>
          <w:color w:val="FF0000"/>
          <w:sz w:val="24"/>
        </w:rPr>
        <w:t>d</w:t>
      </w:r>
      <w:proofErr w:type="gramEnd"/>
      <w:r w:rsidR="00F87679" w:rsidRPr="00C93FE0">
        <w:rPr>
          <w:color w:val="FF0000"/>
          <w:sz w:val="24"/>
        </w:rPr>
        <w:t xml:space="preserve"> </w:t>
      </w:r>
      <w:r w:rsidR="00DD5B8C">
        <w:rPr>
          <w:color w:val="FF0000"/>
          <w:sz w:val="24"/>
        </w:rPr>
        <w:t>$EZIMPUTER</w:t>
      </w:r>
      <w:r w:rsidR="00F87679" w:rsidRPr="00C93FE0">
        <w:rPr>
          <w:color w:val="FF0000"/>
          <w:sz w:val="24"/>
        </w:rPr>
        <w:t>/EXTERNALTOOLS</w:t>
      </w:r>
      <w:r w:rsidR="00F87679">
        <w:rPr>
          <w:color w:val="FF0000"/>
          <w:sz w:val="24"/>
        </w:rPr>
        <w:t>/IMPUTE</w:t>
      </w:r>
    </w:p>
    <w:p w:rsidR="00F87679" w:rsidRPr="00900DD6" w:rsidRDefault="00DD5B8C" w:rsidP="00BE5E50">
      <w:pPr>
        <w:pStyle w:val="ListParagraph"/>
        <w:ind w:left="0"/>
        <w:rPr>
          <w:sz w:val="24"/>
        </w:rPr>
      </w:pPr>
      <w:r>
        <w:rPr>
          <w:sz w:val="24"/>
        </w:rPr>
        <w:t>#</w:t>
      </w:r>
      <w:r w:rsidR="00F87679">
        <w:rPr>
          <w:sz w:val="24"/>
        </w:rPr>
        <w:t>Download IMPUTE</w:t>
      </w:r>
      <w:r w:rsidR="00F87679" w:rsidRPr="00900DD6">
        <w:rPr>
          <w:sz w:val="24"/>
        </w:rPr>
        <w:t xml:space="preserve"> tool package</w:t>
      </w:r>
    </w:p>
    <w:p w:rsidR="00F87679" w:rsidRDefault="00BE5E50" w:rsidP="00BE5E50">
      <w:pPr>
        <w:pStyle w:val="ListParagraph"/>
        <w:ind w:left="0"/>
        <w:rPr>
          <w:color w:val="FF0000"/>
          <w:sz w:val="24"/>
        </w:rPr>
      </w:pPr>
      <w:proofErr w:type="spellStart"/>
      <w:proofErr w:type="gramStart"/>
      <w:r>
        <w:rPr>
          <w:color w:val="FF0000"/>
          <w:sz w:val="24"/>
        </w:rPr>
        <w:t>w</w:t>
      </w:r>
      <w:r w:rsidR="00F87679">
        <w:rPr>
          <w:color w:val="FF0000"/>
          <w:sz w:val="24"/>
        </w:rPr>
        <w:t>get</w:t>
      </w:r>
      <w:proofErr w:type="spellEnd"/>
      <w:proofErr w:type="gramEnd"/>
      <w:r w:rsidR="00F87679">
        <w:rPr>
          <w:color w:val="FF0000"/>
          <w:sz w:val="24"/>
        </w:rPr>
        <w:t xml:space="preserve"> </w:t>
      </w:r>
      <w:r w:rsidR="00EA7357" w:rsidRPr="00EA7357">
        <w:rPr>
          <w:color w:val="FF0000"/>
          <w:sz w:val="24"/>
        </w:rPr>
        <w:t>http://mathgen.stats.ox.ac.uk/impute/impute_v2.3.0_x86_64_static.tgz</w:t>
      </w:r>
    </w:p>
    <w:p w:rsidR="00F87679" w:rsidRDefault="00DD5B8C" w:rsidP="00BE5E50">
      <w:pPr>
        <w:pStyle w:val="ListParagraph"/>
        <w:ind w:left="0"/>
      </w:pPr>
      <w:r>
        <w:t>#</w:t>
      </w:r>
      <w:proofErr w:type="spellStart"/>
      <w:r w:rsidR="00F87679">
        <w:t>Untar</w:t>
      </w:r>
      <w:proofErr w:type="spellEnd"/>
      <w:r w:rsidR="00F87679" w:rsidRPr="00634D6B">
        <w:t xml:space="preserve"> the downloaded package</w:t>
      </w:r>
    </w:p>
    <w:p w:rsidR="00F87679" w:rsidRDefault="00F87679" w:rsidP="00BE5E50">
      <w:pPr>
        <w:pStyle w:val="ListParagraph"/>
        <w:ind w:left="0"/>
        <w:rPr>
          <w:color w:val="FF0000"/>
        </w:rPr>
      </w:pPr>
      <w:proofErr w:type="gramStart"/>
      <w:r w:rsidRPr="00634D6B">
        <w:rPr>
          <w:color w:val="FF0000"/>
        </w:rPr>
        <w:t>tar</w:t>
      </w:r>
      <w:proofErr w:type="gramEnd"/>
      <w:r w:rsidRPr="00634D6B">
        <w:rPr>
          <w:color w:val="FF0000"/>
        </w:rPr>
        <w:t xml:space="preserve"> -</w:t>
      </w:r>
      <w:proofErr w:type="spellStart"/>
      <w:r w:rsidRPr="00634D6B">
        <w:rPr>
          <w:color w:val="FF0000"/>
        </w:rPr>
        <w:t>zxvf</w:t>
      </w:r>
      <w:proofErr w:type="spellEnd"/>
      <w:r w:rsidRPr="00634D6B">
        <w:rPr>
          <w:color w:val="FF0000"/>
        </w:rPr>
        <w:t xml:space="preserve"> </w:t>
      </w:r>
      <w:r w:rsidR="00674079" w:rsidRPr="00674079">
        <w:rPr>
          <w:color w:val="FF0000"/>
        </w:rPr>
        <w:t>impute_v2.3.0_x86_64_static.tgz</w:t>
      </w:r>
    </w:p>
    <w:p w:rsidR="00F87679" w:rsidRPr="00EA7357" w:rsidRDefault="00DD5B8C" w:rsidP="00BE5E50">
      <w:pPr>
        <w:pStyle w:val="ListParagraph"/>
        <w:ind w:left="0"/>
      </w:pPr>
      <w:r>
        <w:t>#</w:t>
      </w:r>
      <w:r w:rsidR="00EA7357" w:rsidRPr="00EA7357">
        <w:t xml:space="preserve">change directory </w:t>
      </w:r>
    </w:p>
    <w:p w:rsidR="002A29F8" w:rsidRDefault="00EA7357" w:rsidP="00BE5E50">
      <w:pPr>
        <w:pStyle w:val="ListParagraph"/>
        <w:ind w:left="0"/>
        <w:rPr>
          <w:color w:val="FF0000"/>
        </w:rPr>
      </w:pPr>
      <w:proofErr w:type="gramStart"/>
      <w:r w:rsidRPr="00EA7357">
        <w:rPr>
          <w:color w:val="FF0000"/>
        </w:rPr>
        <w:t>cd</w:t>
      </w:r>
      <w:proofErr w:type="gramEnd"/>
      <w:r w:rsidRPr="00EA7357">
        <w:rPr>
          <w:color w:val="FF0000"/>
        </w:rPr>
        <w:t xml:space="preserve"> impute_v2.3.0_x86_64_static</w:t>
      </w:r>
    </w:p>
    <w:p w:rsidR="00EA7357" w:rsidRDefault="00DD5B8C" w:rsidP="00BE5E50">
      <w:pPr>
        <w:pStyle w:val="ListParagraph"/>
        <w:ind w:left="0"/>
      </w:pPr>
      <w:r>
        <w:t>#</w:t>
      </w:r>
      <w:r w:rsidR="00EA7357" w:rsidRPr="00EA7357">
        <w:t>Try Impute</w:t>
      </w:r>
    </w:p>
    <w:p w:rsidR="00EA7357" w:rsidRDefault="00B14895" w:rsidP="00BE5E50">
      <w:pPr>
        <w:pStyle w:val="ListParagraph"/>
        <w:ind w:left="0"/>
        <w:rPr>
          <w:color w:val="FF0000"/>
        </w:rPr>
      </w:pPr>
      <w:r>
        <w:rPr>
          <w:color w:val="FF0000"/>
          <w:sz w:val="24"/>
        </w:rPr>
        <w:t>impute2</w:t>
      </w:r>
    </w:p>
    <w:p w:rsidR="00E62340" w:rsidRDefault="00DD5B8C" w:rsidP="00BE5E50">
      <w:pPr>
        <w:pStyle w:val="ListParagraph"/>
        <w:ind w:left="0"/>
        <w:rPr>
          <w:sz w:val="24"/>
        </w:rPr>
      </w:pPr>
      <w:r>
        <w:rPr>
          <w:sz w:val="24"/>
        </w:rPr>
        <w:t>#</w:t>
      </w:r>
      <w:proofErr w:type="gramStart"/>
      <w:r w:rsidR="00E62340" w:rsidRPr="00E62340">
        <w:rPr>
          <w:sz w:val="24"/>
        </w:rPr>
        <w:t>You</w:t>
      </w:r>
      <w:proofErr w:type="gramEnd"/>
      <w:r w:rsidR="00E62340" w:rsidRPr="00E62340">
        <w:rPr>
          <w:sz w:val="24"/>
        </w:rPr>
        <w:t xml:space="preserve"> should be able to see</w:t>
      </w:r>
    </w:p>
    <w:p w:rsidR="00E62340" w:rsidRPr="003B5AA6" w:rsidRDefault="00E62340" w:rsidP="00BE5E50">
      <w:pPr>
        <w:pStyle w:val="ListParagraph"/>
        <w:ind w:left="0"/>
        <w:rPr>
          <w:color w:val="31849B" w:themeColor="accent5" w:themeShade="BF"/>
        </w:rPr>
      </w:pPr>
      <w:r w:rsidRPr="003B5AA6">
        <w:rPr>
          <w:color w:val="31849B" w:themeColor="accent5" w:themeShade="BF"/>
        </w:rPr>
        <w:t>======================</w:t>
      </w:r>
    </w:p>
    <w:p w:rsidR="00E62340" w:rsidRPr="003B5AA6" w:rsidRDefault="00E62340" w:rsidP="00BE5E50">
      <w:pPr>
        <w:pStyle w:val="ListParagraph"/>
        <w:ind w:left="0"/>
        <w:rPr>
          <w:color w:val="31849B" w:themeColor="accent5" w:themeShade="BF"/>
        </w:rPr>
      </w:pPr>
      <w:r w:rsidRPr="003B5AA6">
        <w:rPr>
          <w:color w:val="31849B" w:themeColor="accent5" w:themeShade="BF"/>
        </w:rPr>
        <w:t xml:space="preserve"> IMPUTE version 2.2.2</w:t>
      </w:r>
    </w:p>
    <w:p w:rsidR="00E62340" w:rsidRPr="003B5AA6" w:rsidRDefault="00E62340" w:rsidP="00BE5E50">
      <w:pPr>
        <w:pStyle w:val="ListParagraph"/>
        <w:ind w:left="0"/>
        <w:rPr>
          <w:color w:val="31849B" w:themeColor="accent5" w:themeShade="BF"/>
        </w:rPr>
      </w:pPr>
      <w:r w:rsidRPr="003B5AA6">
        <w:rPr>
          <w:color w:val="31849B" w:themeColor="accent5" w:themeShade="BF"/>
        </w:rPr>
        <w:t>======================</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Copyright 2008 Bryan Howie, Peter Donnelly, and Jonathan Marchini</w:t>
      </w:r>
    </w:p>
    <w:p w:rsidR="00E62340" w:rsidRPr="003B5AA6" w:rsidRDefault="00E62340" w:rsidP="00BE5E50">
      <w:pPr>
        <w:pStyle w:val="ListParagraph"/>
        <w:ind w:left="0"/>
        <w:rPr>
          <w:color w:val="31849B" w:themeColor="accent5" w:themeShade="BF"/>
        </w:rPr>
      </w:pPr>
      <w:r w:rsidRPr="003B5AA6">
        <w:rPr>
          <w:color w:val="31849B" w:themeColor="accent5" w:themeShade="BF"/>
        </w:rPr>
        <w:t>Please see the LICENCE file included with this program for conditions of use.</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The seed for the random number generator is 1997316289.</w:t>
      </w:r>
    </w:p>
    <w:p w:rsidR="00E62340" w:rsidRPr="003B5AA6" w:rsidRDefault="00E62340" w:rsidP="00BE5E50">
      <w:pPr>
        <w:pStyle w:val="ListParagraph"/>
        <w:ind w:left="0"/>
        <w:rPr>
          <w:color w:val="31849B" w:themeColor="accent5" w:themeShade="BF"/>
        </w:rPr>
      </w:pPr>
    </w:p>
    <w:p w:rsidR="00E62340" w:rsidRPr="003B5AA6" w:rsidRDefault="00E62340" w:rsidP="00BE5E50">
      <w:pPr>
        <w:pStyle w:val="ListParagraph"/>
        <w:ind w:left="0"/>
        <w:rPr>
          <w:color w:val="31849B" w:themeColor="accent5" w:themeShade="BF"/>
        </w:rPr>
      </w:pPr>
      <w:r w:rsidRPr="003B5AA6">
        <w:rPr>
          <w:color w:val="31849B" w:themeColor="accent5" w:themeShade="BF"/>
        </w:rPr>
        <w:t>Command-line input: impute2</w:t>
      </w:r>
    </w:p>
    <w:p w:rsidR="00E62340" w:rsidRPr="003B5AA6" w:rsidRDefault="00E62340" w:rsidP="00BE5E50">
      <w:pPr>
        <w:pStyle w:val="ListParagraph"/>
        <w:ind w:left="0"/>
        <w:rPr>
          <w:color w:val="31849B" w:themeColor="accent5" w:themeShade="BF"/>
        </w:rPr>
      </w:pPr>
    </w:p>
    <w:p w:rsidR="00E62340" w:rsidRDefault="00E62340" w:rsidP="00BE5E50">
      <w:pPr>
        <w:pStyle w:val="ListParagraph"/>
        <w:ind w:left="0"/>
        <w:rPr>
          <w:color w:val="31849B" w:themeColor="accent5" w:themeShade="BF"/>
        </w:rPr>
      </w:pPr>
      <w:r w:rsidRPr="003B5AA6">
        <w:rPr>
          <w:color w:val="31849B" w:themeColor="accent5" w:themeShade="BF"/>
        </w:rPr>
        <w:t>ERROR: You must specify a valid interval for imputation using the -</w:t>
      </w:r>
      <w:proofErr w:type="spellStart"/>
      <w:r w:rsidRPr="003B5AA6">
        <w:rPr>
          <w:color w:val="31849B" w:themeColor="accent5" w:themeShade="BF"/>
        </w:rPr>
        <w:t>int</w:t>
      </w:r>
      <w:proofErr w:type="spellEnd"/>
      <w:r w:rsidRPr="003B5AA6">
        <w:rPr>
          <w:color w:val="31849B" w:themeColor="accent5" w:themeShade="BF"/>
        </w:rPr>
        <w:t xml:space="preserve"> argument.</w:t>
      </w:r>
    </w:p>
    <w:p w:rsidR="004D10A0" w:rsidRDefault="004D10A0" w:rsidP="00BE5E50">
      <w:pPr>
        <w:pStyle w:val="ListParagraph"/>
        <w:ind w:left="0"/>
        <w:rPr>
          <w:color w:val="31849B" w:themeColor="accent5" w:themeShade="BF"/>
        </w:rPr>
      </w:pPr>
    </w:p>
    <w:p w:rsidR="00526C2E" w:rsidRPr="00B877AD" w:rsidRDefault="00B877AD" w:rsidP="00B877AD">
      <w:pPr>
        <w:rPr>
          <w:b/>
          <w:u w:val="single"/>
        </w:rPr>
      </w:pPr>
      <w:r>
        <w:rPr>
          <w:rFonts w:cstheme="minorHAnsi"/>
          <w:b/>
          <w:u w:val="single"/>
        </w:rPr>
        <w:t>#</w:t>
      </w:r>
      <w:r w:rsidR="00526C2E" w:rsidRPr="00B877AD">
        <w:rPr>
          <w:rFonts w:cstheme="minorHAnsi"/>
          <w:b/>
          <w:u w:val="single"/>
        </w:rPr>
        <w:t>CHECK_STRAND</w:t>
      </w:r>
    </w:p>
    <w:p w:rsidR="00526C2E" w:rsidRPr="00900DD6" w:rsidRDefault="00B877AD" w:rsidP="00BE5E50">
      <w:pPr>
        <w:pStyle w:val="ListParagraph"/>
        <w:ind w:left="0"/>
        <w:rPr>
          <w:sz w:val="24"/>
        </w:rPr>
      </w:pPr>
      <w:r>
        <w:rPr>
          <w:sz w:val="24"/>
        </w:rPr>
        <w:t>#</w:t>
      </w:r>
      <w:r w:rsidR="00526C2E">
        <w:rPr>
          <w:sz w:val="24"/>
        </w:rPr>
        <w:t>Create main CHECK_STRAND</w:t>
      </w:r>
      <w:r w:rsidR="00526C2E" w:rsidRPr="00900DD6">
        <w:rPr>
          <w:sz w:val="24"/>
        </w:rPr>
        <w:t xml:space="preserve"> directory</w:t>
      </w:r>
    </w:p>
    <w:p w:rsidR="00526C2E" w:rsidRDefault="00B877AD" w:rsidP="00BE5E50">
      <w:pPr>
        <w:pStyle w:val="ListParagraph"/>
        <w:ind w:left="0"/>
        <w:rPr>
          <w:color w:val="FF0000"/>
          <w:sz w:val="24"/>
        </w:rPr>
      </w:pPr>
      <w:proofErr w:type="spellStart"/>
      <w:proofErr w:type="gramStart"/>
      <w:r>
        <w:rPr>
          <w:color w:val="FF0000"/>
          <w:sz w:val="24"/>
        </w:rPr>
        <w:t>m</w:t>
      </w:r>
      <w:r w:rsidR="00526C2E" w:rsidRPr="00C93FE0">
        <w:rPr>
          <w:color w:val="FF0000"/>
          <w:sz w:val="24"/>
        </w:rPr>
        <w:t>kdir</w:t>
      </w:r>
      <w:proofErr w:type="spellEnd"/>
      <w:proofErr w:type="gramEnd"/>
      <w:r w:rsidR="00526C2E" w:rsidRPr="00C93FE0">
        <w:rPr>
          <w:color w:val="FF0000"/>
          <w:sz w:val="24"/>
        </w:rPr>
        <w:t xml:space="preserve"> </w:t>
      </w:r>
      <w:r>
        <w:rPr>
          <w:color w:val="FF0000"/>
          <w:sz w:val="24"/>
        </w:rPr>
        <w:t>$EZIMPUTER</w:t>
      </w:r>
      <w:r w:rsidR="00526C2E" w:rsidRPr="00C93FE0">
        <w:rPr>
          <w:color w:val="FF0000"/>
          <w:sz w:val="24"/>
        </w:rPr>
        <w:t>/EXTERNALTOOLS</w:t>
      </w:r>
      <w:r w:rsidR="00526C2E">
        <w:rPr>
          <w:color w:val="FF0000"/>
          <w:sz w:val="24"/>
        </w:rPr>
        <w:t>/</w:t>
      </w:r>
      <w:r w:rsidR="00526C2E" w:rsidRPr="004A5CB6">
        <w:rPr>
          <w:rFonts w:cstheme="minorHAnsi"/>
          <w:color w:val="FF0000"/>
        </w:rPr>
        <w:t>CHECK_STRAND</w:t>
      </w:r>
    </w:p>
    <w:p w:rsidR="00526C2E" w:rsidRPr="00900DD6" w:rsidRDefault="00B877AD" w:rsidP="00BE5E50">
      <w:pPr>
        <w:pStyle w:val="ListParagraph"/>
        <w:ind w:left="0"/>
        <w:rPr>
          <w:sz w:val="24"/>
        </w:rPr>
      </w:pPr>
      <w:r>
        <w:rPr>
          <w:sz w:val="24"/>
        </w:rPr>
        <w:t>#</w:t>
      </w:r>
      <w:r w:rsidR="00526C2E">
        <w:rPr>
          <w:sz w:val="24"/>
        </w:rPr>
        <w:t xml:space="preserve">Change to </w:t>
      </w:r>
      <w:r w:rsidR="00526C2E" w:rsidRPr="00526C2E">
        <w:rPr>
          <w:rFonts w:cstheme="minorHAnsi"/>
        </w:rPr>
        <w:t>CHECK_STRAND</w:t>
      </w:r>
      <w:r w:rsidR="00526C2E" w:rsidRPr="00526C2E">
        <w:rPr>
          <w:sz w:val="24"/>
        </w:rPr>
        <w:t xml:space="preserve"> </w:t>
      </w:r>
      <w:r w:rsidR="00526C2E" w:rsidRPr="00900DD6">
        <w:rPr>
          <w:sz w:val="24"/>
        </w:rPr>
        <w:t>directory</w:t>
      </w:r>
    </w:p>
    <w:p w:rsidR="00526C2E" w:rsidRDefault="00B877AD" w:rsidP="00BE5E50">
      <w:pPr>
        <w:pStyle w:val="ListParagraph"/>
        <w:ind w:left="0"/>
        <w:rPr>
          <w:color w:val="FF0000"/>
          <w:sz w:val="24"/>
        </w:rPr>
      </w:pPr>
      <w:proofErr w:type="gramStart"/>
      <w:r>
        <w:rPr>
          <w:color w:val="FF0000"/>
          <w:sz w:val="24"/>
        </w:rPr>
        <w:t>c</w:t>
      </w:r>
      <w:r w:rsidR="00526C2E" w:rsidRPr="00C93FE0">
        <w:rPr>
          <w:color w:val="FF0000"/>
          <w:sz w:val="24"/>
        </w:rPr>
        <w:t>d</w:t>
      </w:r>
      <w:proofErr w:type="gramEnd"/>
      <w:r w:rsidR="00526C2E" w:rsidRPr="00C93FE0">
        <w:rPr>
          <w:color w:val="FF0000"/>
          <w:sz w:val="24"/>
        </w:rPr>
        <w:t xml:space="preserve"> </w:t>
      </w:r>
      <w:r>
        <w:rPr>
          <w:color w:val="FF0000"/>
          <w:sz w:val="24"/>
        </w:rPr>
        <w:t>$EZIMPUTER</w:t>
      </w:r>
      <w:r w:rsidR="00526C2E" w:rsidRPr="00C93FE0">
        <w:rPr>
          <w:color w:val="FF0000"/>
          <w:sz w:val="24"/>
        </w:rPr>
        <w:t>/EXTERNALTOOLS</w:t>
      </w:r>
      <w:r w:rsidR="00526C2E">
        <w:rPr>
          <w:color w:val="FF0000"/>
          <w:sz w:val="24"/>
        </w:rPr>
        <w:t>/</w:t>
      </w:r>
      <w:r w:rsidR="00526C2E" w:rsidRPr="004A5CB6">
        <w:rPr>
          <w:rFonts w:cstheme="minorHAnsi"/>
          <w:color w:val="FF0000"/>
        </w:rPr>
        <w:t>CHECK_STRAND</w:t>
      </w:r>
    </w:p>
    <w:p w:rsidR="00526C2E" w:rsidRDefault="00B877AD" w:rsidP="00BE5E50">
      <w:pPr>
        <w:pStyle w:val="ListParagraph"/>
        <w:ind w:left="0"/>
        <w:rPr>
          <w:sz w:val="24"/>
        </w:rPr>
      </w:pPr>
      <w:r>
        <w:rPr>
          <w:sz w:val="24"/>
        </w:rPr>
        <w:t>#</w:t>
      </w:r>
      <w:r w:rsidR="00526C2E">
        <w:rPr>
          <w:sz w:val="24"/>
        </w:rPr>
        <w:t xml:space="preserve">Download </w:t>
      </w:r>
      <w:r w:rsidR="002E6A58" w:rsidRPr="002E6A58">
        <w:rPr>
          <w:rFonts w:cstheme="minorHAnsi"/>
        </w:rPr>
        <w:t>CHECK_STRAND</w:t>
      </w:r>
      <w:r w:rsidR="002E6A58" w:rsidRPr="002E6A58">
        <w:rPr>
          <w:sz w:val="24"/>
        </w:rPr>
        <w:t xml:space="preserve"> </w:t>
      </w:r>
      <w:r w:rsidR="003E2339">
        <w:rPr>
          <w:sz w:val="24"/>
        </w:rPr>
        <w:t>package</w:t>
      </w:r>
    </w:p>
    <w:p w:rsidR="002A29F8" w:rsidRDefault="003E2339" w:rsidP="00BE5E50">
      <w:pPr>
        <w:pStyle w:val="ListParagraph"/>
        <w:ind w:left="0"/>
        <w:rPr>
          <w:color w:val="FF0000"/>
          <w:sz w:val="24"/>
        </w:rPr>
      </w:pPr>
      <w:proofErr w:type="spellStart"/>
      <w:proofErr w:type="gramStart"/>
      <w:r w:rsidRPr="003E2339">
        <w:rPr>
          <w:color w:val="FF0000"/>
          <w:sz w:val="24"/>
        </w:rPr>
        <w:t>wget</w:t>
      </w:r>
      <w:proofErr w:type="spellEnd"/>
      <w:proofErr w:type="gramEnd"/>
      <w:r w:rsidRPr="003E2339">
        <w:rPr>
          <w:color w:val="FF0000"/>
          <w:sz w:val="24"/>
        </w:rPr>
        <w:t xml:space="preserve"> </w:t>
      </w:r>
      <w:hyperlink r:id="rId25" w:history="1">
        <w:r w:rsidRPr="003E2339">
          <w:rPr>
            <w:rStyle w:val="Hyperlink"/>
            <w:color w:val="FF0000"/>
            <w:sz w:val="24"/>
          </w:rPr>
          <w:t>http://faculty.washington.edu/sguy/beagle/strand_switching/check_strands_16May11.tar.gz</w:t>
        </w:r>
      </w:hyperlink>
    </w:p>
    <w:p w:rsidR="003E2339" w:rsidRDefault="00B877AD" w:rsidP="00BE5E50">
      <w:pPr>
        <w:pStyle w:val="ListParagraph"/>
        <w:ind w:left="0"/>
        <w:rPr>
          <w:sz w:val="24"/>
        </w:rPr>
      </w:pPr>
      <w:r>
        <w:rPr>
          <w:sz w:val="24"/>
        </w:rPr>
        <w:t>#</w:t>
      </w:r>
      <w:proofErr w:type="spellStart"/>
      <w:r w:rsidR="00CD70E7" w:rsidRPr="00CD70E7">
        <w:rPr>
          <w:sz w:val="24"/>
        </w:rPr>
        <w:t>uncompress</w:t>
      </w:r>
      <w:proofErr w:type="spellEnd"/>
      <w:r w:rsidR="00CD70E7" w:rsidRPr="00CD70E7">
        <w:rPr>
          <w:sz w:val="24"/>
        </w:rPr>
        <w:t xml:space="preserve"> the package</w:t>
      </w:r>
    </w:p>
    <w:p w:rsidR="00CD70E7" w:rsidRDefault="00CD70E7" w:rsidP="00BE5E50">
      <w:pPr>
        <w:pStyle w:val="ListParagraph"/>
        <w:ind w:left="0"/>
        <w:rPr>
          <w:color w:val="FF0000"/>
          <w:sz w:val="24"/>
        </w:rPr>
      </w:pPr>
      <w:proofErr w:type="gramStart"/>
      <w:r w:rsidRPr="00CD70E7">
        <w:rPr>
          <w:color w:val="FF0000"/>
          <w:sz w:val="24"/>
        </w:rPr>
        <w:t>tar</w:t>
      </w:r>
      <w:proofErr w:type="gramEnd"/>
      <w:r w:rsidRPr="00CD70E7">
        <w:rPr>
          <w:color w:val="FF0000"/>
          <w:sz w:val="24"/>
        </w:rPr>
        <w:t xml:space="preserve"> -</w:t>
      </w:r>
      <w:proofErr w:type="spellStart"/>
      <w:r w:rsidRPr="00CD70E7">
        <w:rPr>
          <w:color w:val="FF0000"/>
          <w:sz w:val="24"/>
        </w:rPr>
        <w:t>zxvf</w:t>
      </w:r>
      <w:proofErr w:type="spellEnd"/>
      <w:r w:rsidRPr="00CD70E7">
        <w:rPr>
          <w:color w:val="FF0000"/>
          <w:sz w:val="24"/>
        </w:rPr>
        <w:t xml:space="preserve"> check_strands_16May11.tar.gz</w:t>
      </w:r>
    </w:p>
    <w:p w:rsidR="00CD70E7" w:rsidRPr="00CD70E7" w:rsidRDefault="00B877AD" w:rsidP="00BE5E50">
      <w:pPr>
        <w:pStyle w:val="ListParagraph"/>
        <w:ind w:left="0"/>
        <w:rPr>
          <w:sz w:val="24"/>
        </w:rPr>
      </w:pPr>
      <w:r>
        <w:rPr>
          <w:sz w:val="24"/>
        </w:rPr>
        <w:t>#</w:t>
      </w:r>
      <w:r w:rsidR="00CD70E7" w:rsidRPr="00CD70E7">
        <w:rPr>
          <w:sz w:val="24"/>
        </w:rPr>
        <w:t>change directory</w:t>
      </w:r>
    </w:p>
    <w:p w:rsidR="00CD70E7" w:rsidRDefault="00CD70E7" w:rsidP="00BE5E50">
      <w:pPr>
        <w:pStyle w:val="ListParagraph"/>
        <w:ind w:left="0"/>
        <w:rPr>
          <w:color w:val="FF0000"/>
          <w:sz w:val="24"/>
        </w:rPr>
      </w:pPr>
      <w:proofErr w:type="gramStart"/>
      <w:r w:rsidRPr="00CD70E7">
        <w:rPr>
          <w:color w:val="FF0000"/>
          <w:sz w:val="24"/>
        </w:rPr>
        <w:t>cd</w:t>
      </w:r>
      <w:proofErr w:type="gramEnd"/>
      <w:r w:rsidRPr="00CD70E7">
        <w:rPr>
          <w:color w:val="FF0000"/>
          <w:sz w:val="24"/>
        </w:rPr>
        <w:t xml:space="preserve"> check_strands_16May11</w:t>
      </w:r>
    </w:p>
    <w:p w:rsidR="00B14895" w:rsidRPr="00B14895" w:rsidRDefault="00B14895" w:rsidP="00B14895">
      <w:pPr>
        <w:pStyle w:val="ListParagraph"/>
        <w:tabs>
          <w:tab w:val="left" w:pos="1515"/>
        </w:tabs>
        <w:ind w:left="0"/>
        <w:rPr>
          <w:sz w:val="24"/>
        </w:rPr>
      </w:pPr>
      <w:r w:rsidRPr="00B14895">
        <w:rPr>
          <w:sz w:val="24"/>
        </w:rPr>
        <w:t xml:space="preserve"># </w:t>
      </w:r>
      <w:proofErr w:type="gramStart"/>
      <w:r w:rsidRPr="00B14895">
        <w:rPr>
          <w:sz w:val="24"/>
        </w:rPr>
        <w:t>test</w:t>
      </w:r>
      <w:proofErr w:type="gramEnd"/>
      <w:r w:rsidRPr="00B14895">
        <w:rPr>
          <w:sz w:val="24"/>
        </w:rPr>
        <w:t xml:space="preserve"> program</w:t>
      </w:r>
    </w:p>
    <w:p w:rsidR="00B14895" w:rsidRDefault="00B14895" w:rsidP="00B14895">
      <w:pPr>
        <w:pStyle w:val="ListParagraph"/>
        <w:tabs>
          <w:tab w:val="left" w:pos="1515"/>
        </w:tabs>
        <w:ind w:left="0"/>
        <w:rPr>
          <w:color w:val="FF0000"/>
          <w:sz w:val="24"/>
        </w:rPr>
      </w:pPr>
      <w:proofErr w:type="gramStart"/>
      <w:r w:rsidRPr="00B14895">
        <w:rPr>
          <w:color w:val="FF0000"/>
          <w:sz w:val="24"/>
        </w:rPr>
        <w:lastRenderedPageBreak/>
        <w:t>python</w:t>
      </w:r>
      <w:proofErr w:type="gramEnd"/>
      <w:r w:rsidRPr="00B14895">
        <w:rPr>
          <w:color w:val="FF0000"/>
          <w:sz w:val="24"/>
        </w:rPr>
        <w:t xml:space="preserve"> check_strands.py</w:t>
      </w:r>
    </w:p>
    <w:p w:rsidR="00B14895" w:rsidRPr="00B14895" w:rsidRDefault="00B14895" w:rsidP="00B14895">
      <w:pPr>
        <w:pStyle w:val="ListParagraph"/>
        <w:tabs>
          <w:tab w:val="left" w:pos="1515"/>
        </w:tabs>
        <w:ind w:left="0"/>
        <w:rPr>
          <w:sz w:val="24"/>
        </w:rPr>
      </w:pPr>
      <w:r w:rsidRPr="00B14895">
        <w:rPr>
          <w:sz w:val="24"/>
        </w:rPr>
        <w:t xml:space="preserve"># </w:t>
      </w:r>
      <w:proofErr w:type="gramStart"/>
      <w:r w:rsidRPr="00B14895">
        <w:rPr>
          <w:sz w:val="24"/>
        </w:rPr>
        <w:t>You</w:t>
      </w:r>
      <w:proofErr w:type="gramEnd"/>
      <w:r w:rsidRPr="00B14895">
        <w:rPr>
          <w:sz w:val="24"/>
        </w:rPr>
        <w:t xml:space="preserve"> should be able to see</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usage</w:t>
      </w:r>
      <w:proofErr w:type="gramEnd"/>
      <w:r w:rsidRPr="00B14895">
        <w:rPr>
          <w:color w:val="0070C0"/>
          <w:sz w:val="24"/>
        </w:rPr>
        <w:t xml:space="preserve">: python check_strands.py </w:t>
      </w:r>
      <w:proofErr w:type="spellStart"/>
      <w:r w:rsidRPr="00B14895">
        <w:rPr>
          <w:color w:val="0070C0"/>
          <w:sz w:val="24"/>
        </w:rPr>
        <w:t>infileprefixes</w:t>
      </w:r>
      <w:proofErr w:type="spellEnd"/>
      <w:r w:rsidRPr="00B14895">
        <w:rPr>
          <w:color w:val="0070C0"/>
          <w:sz w:val="24"/>
        </w:rPr>
        <w:t xml:space="preserve"> </w:t>
      </w:r>
      <w:proofErr w:type="spellStart"/>
      <w:r w:rsidRPr="00B14895">
        <w:rPr>
          <w:color w:val="0070C0"/>
          <w:sz w:val="24"/>
        </w:rPr>
        <w:t>outfileprefix</w:t>
      </w:r>
      <w:proofErr w:type="spellEnd"/>
    </w:p>
    <w:p w:rsidR="00B14895" w:rsidRPr="00B14895" w:rsidRDefault="00B14895" w:rsidP="00B14895">
      <w:pPr>
        <w:pStyle w:val="ListParagraph"/>
        <w:tabs>
          <w:tab w:val="left" w:pos="1515"/>
        </w:tabs>
        <w:ind w:left="0"/>
        <w:rPr>
          <w:color w:val="0070C0"/>
          <w:sz w:val="24"/>
        </w:rPr>
      </w:pPr>
      <w:proofErr w:type="spellStart"/>
      <w:proofErr w:type="gramStart"/>
      <w:r w:rsidRPr="00B14895">
        <w:rPr>
          <w:color w:val="0070C0"/>
          <w:sz w:val="24"/>
        </w:rPr>
        <w:t>outfiles</w:t>
      </w:r>
      <w:proofErr w:type="spellEnd"/>
      <w:proofErr w:type="gramEnd"/>
      <w:r w:rsidRPr="00B14895">
        <w:rPr>
          <w:color w:val="0070C0"/>
          <w:sz w:val="24"/>
        </w:rPr>
        <w:t xml:space="preserve">: </w:t>
      </w:r>
      <w:proofErr w:type="spellStart"/>
      <w:r w:rsidRPr="00B14895">
        <w:rPr>
          <w:color w:val="0070C0"/>
          <w:sz w:val="24"/>
        </w:rPr>
        <w:t>check_strands.py.markers</w:t>
      </w:r>
      <w:proofErr w:type="spellEnd"/>
      <w:r w:rsidRPr="00B14895">
        <w:rPr>
          <w:color w:val="0070C0"/>
          <w:sz w:val="24"/>
        </w:rPr>
        <w:t xml:space="preserve"> check_strands.py.log</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completed</w:t>
      </w:r>
      <w:proofErr w:type="gramEnd"/>
      <w:r w:rsidRPr="00B14895">
        <w:rPr>
          <w:color w:val="0070C0"/>
          <w:sz w:val="24"/>
        </w:rPr>
        <w:t xml:space="preserve"> combining marker files</w:t>
      </w:r>
    </w:p>
    <w:p w:rsidR="00B14895" w:rsidRPr="00B14895" w:rsidRDefault="00B14895" w:rsidP="00B14895">
      <w:pPr>
        <w:pStyle w:val="ListParagraph"/>
        <w:tabs>
          <w:tab w:val="left" w:pos="1515"/>
        </w:tabs>
        <w:ind w:left="0"/>
        <w:rPr>
          <w:color w:val="0070C0"/>
          <w:sz w:val="24"/>
        </w:rPr>
      </w:pPr>
      <w:proofErr w:type="gramStart"/>
      <w:r w:rsidRPr="00B14895">
        <w:rPr>
          <w:color w:val="0070C0"/>
          <w:sz w:val="24"/>
        </w:rPr>
        <w:t>done</w:t>
      </w:r>
      <w:proofErr w:type="gramEnd"/>
      <w:r w:rsidRPr="00B14895">
        <w:rPr>
          <w:color w:val="0070C0"/>
          <w:sz w:val="24"/>
        </w:rPr>
        <w:t xml:space="preserve"> checking frequencies</w:t>
      </w:r>
      <w:r w:rsidRPr="00B14895">
        <w:rPr>
          <w:color w:val="0070C0"/>
          <w:sz w:val="24"/>
        </w:rPr>
        <w:tab/>
      </w:r>
    </w:p>
    <w:p w:rsidR="00514679" w:rsidRPr="00526C2E" w:rsidRDefault="00514679" w:rsidP="00BE5E50">
      <w:pPr>
        <w:pStyle w:val="ListParagraph"/>
        <w:numPr>
          <w:ilvl w:val="0"/>
          <w:numId w:val="35"/>
        </w:numPr>
        <w:ind w:left="360"/>
        <w:rPr>
          <w:b/>
          <w:u w:val="single"/>
        </w:rPr>
      </w:pPr>
      <w:r>
        <w:rPr>
          <w:rFonts w:cstheme="minorHAnsi"/>
          <w:b/>
          <w:u w:val="single"/>
        </w:rPr>
        <w:t>GPROBS</w:t>
      </w:r>
    </w:p>
    <w:p w:rsidR="00514679" w:rsidRPr="00900DD6" w:rsidRDefault="00B877AD" w:rsidP="00BE5E50">
      <w:pPr>
        <w:pStyle w:val="ListParagraph"/>
        <w:ind w:left="0"/>
        <w:rPr>
          <w:sz w:val="24"/>
        </w:rPr>
      </w:pPr>
      <w:r>
        <w:rPr>
          <w:sz w:val="24"/>
        </w:rPr>
        <w:t>#</w:t>
      </w:r>
      <w:r w:rsidR="00514679">
        <w:rPr>
          <w:sz w:val="24"/>
        </w:rPr>
        <w:t>Create main GPROBS</w:t>
      </w:r>
      <w:r w:rsidR="00514679" w:rsidRPr="00900DD6">
        <w:rPr>
          <w:sz w:val="24"/>
        </w:rPr>
        <w:t xml:space="preserve"> directory</w:t>
      </w:r>
    </w:p>
    <w:p w:rsidR="00514679" w:rsidRDefault="00B877AD" w:rsidP="00BE5E50">
      <w:pPr>
        <w:pStyle w:val="ListParagraph"/>
        <w:ind w:left="0"/>
        <w:rPr>
          <w:color w:val="FF0000"/>
          <w:sz w:val="24"/>
        </w:rPr>
      </w:pPr>
      <w:proofErr w:type="spellStart"/>
      <w:proofErr w:type="gramStart"/>
      <w:r>
        <w:rPr>
          <w:color w:val="FF0000"/>
          <w:sz w:val="24"/>
        </w:rPr>
        <w:t>m</w:t>
      </w:r>
      <w:r w:rsidR="00514679" w:rsidRPr="00C93FE0">
        <w:rPr>
          <w:color w:val="FF0000"/>
          <w:sz w:val="24"/>
        </w:rPr>
        <w:t>kdir</w:t>
      </w:r>
      <w:proofErr w:type="spellEnd"/>
      <w:proofErr w:type="gramEnd"/>
      <w:r w:rsidR="00514679" w:rsidRPr="00C93FE0">
        <w:rPr>
          <w:color w:val="FF0000"/>
          <w:sz w:val="24"/>
        </w:rPr>
        <w:t xml:space="preserve"> </w:t>
      </w:r>
      <w:r>
        <w:rPr>
          <w:color w:val="FF0000"/>
          <w:sz w:val="24"/>
        </w:rPr>
        <w:t>$EZIMPUTER</w:t>
      </w:r>
      <w:r w:rsidR="00514679" w:rsidRPr="00C93FE0">
        <w:rPr>
          <w:color w:val="FF0000"/>
          <w:sz w:val="24"/>
        </w:rPr>
        <w:t>/EXTERNALTOOLS</w:t>
      </w:r>
      <w:r w:rsidR="00514679">
        <w:rPr>
          <w:color w:val="FF0000"/>
          <w:sz w:val="24"/>
        </w:rPr>
        <w:t>/</w:t>
      </w:r>
      <w:r w:rsidR="0092031F" w:rsidRPr="0092031F">
        <w:rPr>
          <w:rFonts w:cstheme="minorHAnsi"/>
          <w:color w:val="FF0000"/>
        </w:rPr>
        <w:t>GPROBS</w:t>
      </w:r>
    </w:p>
    <w:p w:rsidR="00514679" w:rsidRPr="00900DD6" w:rsidRDefault="00B877AD" w:rsidP="00BE5E50">
      <w:pPr>
        <w:pStyle w:val="ListParagraph"/>
        <w:ind w:left="0"/>
        <w:rPr>
          <w:sz w:val="24"/>
        </w:rPr>
      </w:pPr>
      <w:r>
        <w:rPr>
          <w:sz w:val="24"/>
        </w:rPr>
        <w:t>#</w:t>
      </w:r>
      <w:r w:rsidR="00514679">
        <w:rPr>
          <w:sz w:val="24"/>
        </w:rPr>
        <w:t xml:space="preserve">Change to </w:t>
      </w:r>
      <w:r w:rsidR="0092031F" w:rsidRPr="0092031F">
        <w:rPr>
          <w:rFonts w:cstheme="minorHAnsi"/>
        </w:rPr>
        <w:t>GPROBS</w:t>
      </w:r>
      <w:r w:rsidR="0092031F" w:rsidRPr="00900DD6">
        <w:rPr>
          <w:sz w:val="24"/>
        </w:rPr>
        <w:t xml:space="preserve"> </w:t>
      </w:r>
      <w:r w:rsidR="00514679" w:rsidRPr="00900DD6">
        <w:rPr>
          <w:sz w:val="24"/>
        </w:rPr>
        <w:t>directory</w:t>
      </w:r>
    </w:p>
    <w:p w:rsidR="00514679" w:rsidRDefault="00B877AD" w:rsidP="00BE5E50">
      <w:pPr>
        <w:pStyle w:val="ListParagraph"/>
        <w:ind w:left="0"/>
        <w:rPr>
          <w:color w:val="FF0000"/>
          <w:sz w:val="24"/>
        </w:rPr>
      </w:pPr>
      <w:proofErr w:type="gramStart"/>
      <w:r>
        <w:rPr>
          <w:color w:val="FF0000"/>
          <w:sz w:val="24"/>
        </w:rPr>
        <w:t>c</w:t>
      </w:r>
      <w:r w:rsidR="00514679" w:rsidRPr="00C93FE0">
        <w:rPr>
          <w:color w:val="FF0000"/>
          <w:sz w:val="24"/>
        </w:rPr>
        <w:t>d</w:t>
      </w:r>
      <w:proofErr w:type="gramEnd"/>
      <w:r w:rsidR="00514679" w:rsidRPr="00C93FE0">
        <w:rPr>
          <w:color w:val="FF0000"/>
          <w:sz w:val="24"/>
        </w:rPr>
        <w:t xml:space="preserve"> </w:t>
      </w:r>
      <w:r>
        <w:rPr>
          <w:color w:val="FF0000"/>
          <w:sz w:val="24"/>
        </w:rPr>
        <w:t>$EZIMPUTER</w:t>
      </w:r>
      <w:r w:rsidR="00514679" w:rsidRPr="00C93FE0">
        <w:rPr>
          <w:color w:val="FF0000"/>
          <w:sz w:val="24"/>
        </w:rPr>
        <w:t>/EXTERNALTOOLS</w:t>
      </w:r>
      <w:r w:rsidR="00514679">
        <w:rPr>
          <w:color w:val="FF0000"/>
          <w:sz w:val="24"/>
        </w:rPr>
        <w:t>/</w:t>
      </w:r>
      <w:r w:rsidR="0092031F" w:rsidRPr="0092031F">
        <w:rPr>
          <w:rFonts w:cstheme="minorHAnsi"/>
          <w:color w:val="FF0000"/>
        </w:rPr>
        <w:t>GPROBS</w:t>
      </w:r>
    </w:p>
    <w:p w:rsidR="00514679" w:rsidRDefault="00B877AD" w:rsidP="00BE5E50">
      <w:pPr>
        <w:pStyle w:val="ListParagraph"/>
        <w:ind w:left="0"/>
        <w:rPr>
          <w:sz w:val="24"/>
        </w:rPr>
      </w:pPr>
      <w:r>
        <w:rPr>
          <w:sz w:val="24"/>
        </w:rPr>
        <w:t>#</w:t>
      </w:r>
      <w:r w:rsidR="00514679">
        <w:rPr>
          <w:sz w:val="24"/>
        </w:rPr>
        <w:t xml:space="preserve">Download </w:t>
      </w:r>
      <w:r w:rsidR="0092031F" w:rsidRPr="0092031F">
        <w:rPr>
          <w:rFonts w:cstheme="minorHAnsi"/>
        </w:rPr>
        <w:t>GPROBS</w:t>
      </w:r>
      <w:r w:rsidR="00514679" w:rsidRPr="002E6A58">
        <w:rPr>
          <w:sz w:val="24"/>
        </w:rPr>
        <w:t xml:space="preserve"> </w:t>
      </w:r>
      <w:r w:rsidR="00514679">
        <w:rPr>
          <w:sz w:val="24"/>
        </w:rPr>
        <w:t>package</w:t>
      </w:r>
    </w:p>
    <w:p w:rsidR="00E22836" w:rsidRPr="00587ABE" w:rsidRDefault="00514679" w:rsidP="00BE5E50">
      <w:pPr>
        <w:pStyle w:val="ListParagraph"/>
        <w:ind w:left="0"/>
        <w:rPr>
          <w:color w:val="FF0000"/>
          <w:sz w:val="24"/>
        </w:rPr>
      </w:pPr>
      <w:proofErr w:type="spellStart"/>
      <w:proofErr w:type="gramStart"/>
      <w:r w:rsidRPr="003E2339">
        <w:rPr>
          <w:color w:val="FF0000"/>
          <w:sz w:val="24"/>
        </w:rPr>
        <w:t>wget</w:t>
      </w:r>
      <w:proofErr w:type="spellEnd"/>
      <w:proofErr w:type="gramEnd"/>
      <w:r w:rsidRPr="003E2339">
        <w:rPr>
          <w:color w:val="FF0000"/>
          <w:sz w:val="24"/>
        </w:rPr>
        <w:t xml:space="preserve"> </w:t>
      </w:r>
      <w:r w:rsidR="008D25F9" w:rsidRPr="008D25F9">
        <w:rPr>
          <w:color w:val="FF0000"/>
          <w:sz w:val="24"/>
        </w:rPr>
        <w:t>http://faculty.washington.edu/browning/beagle_utilities/gprobsmetrics.jar</w:t>
      </w:r>
    </w:p>
    <w:p w:rsidR="00E22836" w:rsidRDefault="00B877AD" w:rsidP="006404F3">
      <w:pPr>
        <w:spacing w:line="240" w:lineRule="auto"/>
        <w:rPr>
          <w:sz w:val="24"/>
        </w:rPr>
      </w:pPr>
      <w:r>
        <w:rPr>
          <w:sz w:val="24"/>
        </w:rPr>
        <w:t>#</w:t>
      </w:r>
      <w:proofErr w:type="gramStart"/>
      <w:r w:rsidR="00587ABE">
        <w:rPr>
          <w:sz w:val="24"/>
        </w:rPr>
        <w:t>Once</w:t>
      </w:r>
      <w:proofErr w:type="gramEnd"/>
      <w:r w:rsidR="00587ABE">
        <w:rPr>
          <w:sz w:val="24"/>
        </w:rPr>
        <w:t xml:space="preserve"> you are done with downloading next step is to create the tool info config file </w:t>
      </w:r>
    </w:p>
    <w:p w:rsidR="00F018DA" w:rsidRPr="00587ABE" w:rsidRDefault="00F018DA" w:rsidP="006404F3">
      <w:pPr>
        <w:spacing w:line="240" w:lineRule="auto"/>
        <w:rPr>
          <w:color w:val="4F81BD" w:themeColor="accent1"/>
          <w:sz w:val="32"/>
        </w:rPr>
      </w:pPr>
    </w:p>
    <w:p w:rsidR="00F018DA" w:rsidRDefault="00F018DA" w:rsidP="00F018DA">
      <w:pPr>
        <w:rPr>
          <w:b/>
          <w:color w:val="1F497D"/>
          <w:u w:val="single"/>
        </w:rPr>
      </w:pPr>
      <w:r>
        <w:rPr>
          <w:b/>
          <w:color w:val="1F497D"/>
          <w:u w:val="single"/>
        </w:rPr>
        <w:t>TOOL</w:t>
      </w:r>
      <w:r w:rsidRPr="008D413B">
        <w:rPr>
          <w:b/>
          <w:color w:val="1F497D"/>
          <w:u w:val="single"/>
        </w:rPr>
        <w:t xml:space="preserve"> Config file parameters (You should specify all options)</w:t>
      </w:r>
    </w:p>
    <w:p w:rsidR="00F018DA" w:rsidRDefault="00F018DA" w:rsidP="00F018DA">
      <w:pPr>
        <w:spacing w:line="240" w:lineRule="auto"/>
        <w:rPr>
          <w:b/>
        </w:rPr>
      </w:pPr>
      <w:r w:rsidRPr="008D413B">
        <w:rPr>
          <w:b/>
        </w:rPr>
        <w:t>PLINK</w:t>
      </w:r>
      <w:r w:rsidRPr="00E915E5">
        <w:rPr>
          <w:b/>
        </w:rPr>
        <w:t>=/PATH_TO/</w:t>
      </w:r>
      <w:proofErr w:type="gramStart"/>
      <w:r w:rsidRPr="00E915E5">
        <w:rPr>
          <w:b/>
        </w:rPr>
        <w:t>plink</w:t>
      </w:r>
      <w:r>
        <w:rPr>
          <w:b/>
        </w:rPr>
        <w:t xml:space="preserve">  </w:t>
      </w:r>
      <w:r>
        <w:rPr>
          <w:color w:val="FF0000"/>
        </w:rPr>
        <w:t>[</w:t>
      </w:r>
      <w:proofErr w:type="gramEnd"/>
      <w:r>
        <w:rPr>
          <w:color w:val="FF0000"/>
        </w:rPr>
        <w:t>Full Path and filename to plink executable]</w:t>
      </w:r>
    </w:p>
    <w:p w:rsidR="00F018DA" w:rsidRPr="008D413B" w:rsidRDefault="00F018DA" w:rsidP="00F018DA">
      <w:pPr>
        <w:spacing w:line="240" w:lineRule="auto"/>
        <w:rPr>
          <w:b/>
        </w:rPr>
      </w:pPr>
      <w:r w:rsidRPr="008D413B">
        <w:rPr>
          <w:b/>
        </w:rPr>
        <w:t>STRUCTURE</w:t>
      </w:r>
      <w:r w:rsidRPr="00E915E5">
        <w:rPr>
          <w:b/>
        </w:rPr>
        <w:t>=/PATH_TO/STRUCTURE/</w:t>
      </w:r>
      <w:proofErr w:type="gramStart"/>
      <w:r w:rsidRPr="00E915E5">
        <w:rPr>
          <w:b/>
        </w:rPr>
        <w:t>structure</w:t>
      </w:r>
      <w:r>
        <w:rPr>
          <w:b/>
        </w:rPr>
        <w:t xml:space="preserve">  </w:t>
      </w:r>
      <w:r>
        <w:rPr>
          <w:color w:val="FF0000"/>
        </w:rPr>
        <w:t>[</w:t>
      </w:r>
      <w:proofErr w:type="gramEnd"/>
      <w:r>
        <w:rPr>
          <w:color w:val="FF0000"/>
        </w:rPr>
        <w:t>Full Path and filename to structure executable]</w:t>
      </w:r>
    </w:p>
    <w:p w:rsidR="00F018DA" w:rsidRPr="008D413B" w:rsidRDefault="00F018DA" w:rsidP="00F018DA">
      <w:pPr>
        <w:spacing w:line="240" w:lineRule="auto"/>
        <w:rPr>
          <w:b/>
        </w:rPr>
      </w:pPr>
      <w:r w:rsidRPr="008D413B">
        <w:rPr>
          <w:b/>
        </w:rPr>
        <w:t>STRUCTURE_PARAM</w:t>
      </w:r>
      <w:r w:rsidRPr="00E915E5">
        <w:rPr>
          <w:b/>
        </w:rPr>
        <w:t>=/PATH_TO/STRUCTURE/</w:t>
      </w:r>
      <w:proofErr w:type="spellStart"/>
      <w:r w:rsidRPr="00E915E5">
        <w:rPr>
          <w:b/>
        </w:rPr>
        <w:t>structure.extraparams</w:t>
      </w:r>
      <w:proofErr w:type="spellEnd"/>
      <w:r>
        <w:rPr>
          <w:b/>
        </w:rPr>
        <w:t xml:space="preserve">   </w:t>
      </w:r>
      <w:r>
        <w:rPr>
          <w:color w:val="FF0000"/>
        </w:rPr>
        <w:t xml:space="preserve">[Full path and filename to structure </w:t>
      </w:r>
      <w:proofErr w:type="spellStart"/>
      <w:r>
        <w:rPr>
          <w:color w:val="FF0000"/>
        </w:rPr>
        <w:t>param</w:t>
      </w:r>
      <w:proofErr w:type="spellEnd"/>
      <w:r>
        <w:rPr>
          <w:color w:val="FF0000"/>
        </w:rPr>
        <w:t xml:space="preserve"> file (you will get when you download structure)]</w:t>
      </w:r>
    </w:p>
    <w:p w:rsidR="00F018DA" w:rsidRPr="008D413B" w:rsidRDefault="00F018DA" w:rsidP="00F018DA">
      <w:pPr>
        <w:spacing w:line="240" w:lineRule="auto"/>
        <w:rPr>
          <w:b/>
        </w:rPr>
      </w:pPr>
      <w:r w:rsidRPr="008D413B">
        <w:rPr>
          <w:b/>
        </w:rPr>
        <w:t>CHECK_STRAND</w:t>
      </w:r>
      <w:r w:rsidRPr="00E915E5">
        <w:rPr>
          <w:b/>
        </w:rPr>
        <w:t>=/PATH_TO/check_strands_16May11/check_</w:t>
      </w:r>
      <w:proofErr w:type="gramStart"/>
      <w:r w:rsidRPr="00E915E5">
        <w:rPr>
          <w:b/>
        </w:rPr>
        <w:t>strands.py</w:t>
      </w:r>
      <w:r>
        <w:rPr>
          <w:b/>
        </w:rPr>
        <w:t xml:space="preserve">  </w:t>
      </w:r>
      <w:r>
        <w:rPr>
          <w:color w:val="FF0000"/>
        </w:rPr>
        <w:t>[</w:t>
      </w:r>
      <w:proofErr w:type="gramEnd"/>
      <w:r>
        <w:rPr>
          <w:color w:val="FF0000"/>
        </w:rPr>
        <w:t>Full Path and filename to CHECK_STRANDS PYTHON SCRIPT]</w:t>
      </w:r>
    </w:p>
    <w:p w:rsidR="00F018DA" w:rsidRPr="008D413B" w:rsidRDefault="00F018DA" w:rsidP="00F018DA">
      <w:pPr>
        <w:spacing w:line="240" w:lineRule="auto"/>
        <w:rPr>
          <w:b/>
        </w:rPr>
      </w:pPr>
      <w:r w:rsidRPr="008D413B">
        <w:rPr>
          <w:b/>
        </w:rPr>
        <w:t>PERL</w:t>
      </w:r>
      <w:r w:rsidRPr="00E915E5">
        <w:rPr>
          <w:b/>
        </w:rPr>
        <w:t>=/PATH_TO/</w:t>
      </w:r>
      <w:proofErr w:type="spellStart"/>
      <w:proofErr w:type="gramStart"/>
      <w:r w:rsidRPr="00E915E5">
        <w:rPr>
          <w:b/>
        </w:rPr>
        <w:t>perl</w:t>
      </w:r>
      <w:proofErr w:type="spellEnd"/>
      <w:r>
        <w:rPr>
          <w:b/>
        </w:rPr>
        <w:t xml:space="preserve"> </w:t>
      </w:r>
      <w:r w:rsidRPr="00E915E5">
        <w:rPr>
          <w:b/>
        </w:rPr>
        <w:t xml:space="preserve"> </w:t>
      </w:r>
      <w:r>
        <w:rPr>
          <w:color w:val="FF0000"/>
        </w:rPr>
        <w:t>[</w:t>
      </w:r>
      <w:proofErr w:type="gramEnd"/>
      <w:r>
        <w:rPr>
          <w:color w:val="FF0000"/>
        </w:rPr>
        <w:t>Full Path and filename to PERL]</w:t>
      </w:r>
    </w:p>
    <w:p w:rsidR="00F018DA" w:rsidRPr="008D413B" w:rsidRDefault="00F018DA" w:rsidP="00F018DA">
      <w:pPr>
        <w:spacing w:line="240" w:lineRule="auto"/>
        <w:rPr>
          <w:b/>
        </w:rPr>
      </w:pPr>
      <w:r w:rsidRPr="008D413B">
        <w:rPr>
          <w:b/>
        </w:rPr>
        <w:t>PYTHON</w:t>
      </w:r>
      <w:r w:rsidRPr="00E915E5">
        <w:rPr>
          <w:b/>
        </w:rPr>
        <w:t>=/PATH_TO/python</w:t>
      </w:r>
      <w:r>
        <w:rPr>
          <w:b/>
        </w:rPr>
        <w:t xml:space="preserve">  </w:t>
      </w:r>
      <w:r w:rsidRPr="00E915E5">
        <w:rPr>
          <w:b/>
        </w:rPr>
        <w:t xml:space="preserve"> </w:t>
      </w:r>
      <w:r>
        <w:rPr>
          <w:color w:val="FF0000"/>
        </w:rPr>
        <w:t>[Full Path and filename to PYTHON]</w:t>
      </w:r>
    </w:p>
    <w:p w:rsidR="00F018DA" w:rsidRDefault="00F018DA" w:rsidP="00F018DA">
      <w:pPr>
        <w:spacing w:line="240" w:lineRule="auto"/>
      </w:pPr>
      <w:r>
        <w:rPr>
          <w:b/>
        </w:rPr>
        <w:t>SH=</w:t>
      </w:r>
      <w:r w:rsidRPr="00E915E5">
        <w:rPr>
          <w:b/>
        </w:rPr>
        <w:t>/PATH_TO/</w:t>
      </w:r>
      <w:proofErr w:type="gramStart"/>
      <w:r w:rsidRPr="00E915E5">
        <w:rPr>
          <w:b/>
        </w:rPr>
        <w:t>bash</w:t>
      </w:r>
      <w:r>
        <w:rPr>
          <w:b/>
        </w:rPr>
        <w:t xml:space="preserve">  </w:t>
      </w:r>
      <w:r w:rsidRPr="00E915E5">
        <w:rPr>
          <w:color w:val="FF0000"/>
        </w:rPr>
        <w:t>[</w:t>
      </w:r>
      <w:proofErr w:type="gramEnd"/>
      <w:r>
        <w:rPr>
          <w:color w:val="FF0000"/>
        </w:rPr>
        <w:t>Full Path and filename</w:t>
      </w:r>
      <w:r w:rsidRPr="00E915E5">
        <w:rPr>
          <w:color w:val="FF0000"/>
        </w:rPr>
        <w:t xml:space="preserve"> to </w:t>
      </w:r>
      <w:r>
        <w:rPr>
          <w:color w:val="FF0000"/>
        </w:rPr>
        <w:t>bash, usually /bin/bash</w:t>
      </w:r>
      <w:r w:rsidRPr="00E915E5">
        <w:rPr>
          <w:color w:val="FF0000"/>
        </w:rPr>
        <w:t>]</w:t>
      </w:r>
    </w:p>
    <w:p w:rsidR="00F018DA" w:rsidRPr="001111CB" w:rsidRDefault="00F018DA" w:rsidP="00F018DA">
      <w:pPr>
        <w:spacing w:line="240" w:lineRule="auto"/>
        <w:rPr>
          <w:b/>
        </w:rPr>
      </w:pPr>
      <w:r w:rsidRPr="001111CB">
        <w:rPr>
          <w:b/>
        </w:rPr>
        <w:t>SH=/PATH_TO/</w:t>
      </w:r>
      <w:proofErr w:type="gramStart"/>
      <w:r w:rsidRPr="001111CB">
        <w:rPr>
          <w:b/>
        </w:rPr>
        <w:t>bash</w:t>
      </w:r>
      <w:r w:rsidRPr="001111CB">
        <w:rPr>
          <w:color w:val="FF0000"/>
        </w:rPr>
        <w:t>[</w:t>
      </w:r>
      <w:proofErr w:type="gramEnd"/>
      <w:r w:rsidRPr="001111CB">
        <w:rPr>
          <w:color w:val="FF0000"/>
        </w:rPr>
        <w:t>Path to SH/CSH/TSH]</w:t>
      </w: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E22836" w:rsidRDefault="00E22836" w:rsidP="006404F3">
      <w:pPr>
        <w:spacing w:line="240" w:lineRule="auto"/>
        <w:rPr>
          <w:b/>
          <w:color w:val="4F81BD" w:themeColor="accent1"/>
          <w:sz w:val="32"/>
          <w:u w:val="single"/>
        </w:rPr>
      </w:pPr>
    </w:p>
    <w:p w:rsidR="006404F3" w:rsidRDefault="006404F3" w:rsidP="00350D54">
      <w:pPr>
        <w:pStyle w:val="Heading1"/>
      </w:pPr>
      <w:bookmarkStart w:id="57" w:name="_Toc388354011"/>
      <w:r>
        <w:t>EXAMPLES</w:t>
      </w:r>
      <w:bookmarkEnd w:id="57"/>
    </w:p>
    <w:p w:rsidR="0062052B" w:rsidRPr="0062052B" w:rsidRDefault="0062052B" w:rsidP="0062052B">
      <w:r>
        <w:t>The examples below are included as complete scripts in the downloadable packages. You just have to edit the EZIMPUTER variable to the location of your own installation</w:t>
      </w:r>
      <w:proofErr w:type="gramStart"/>
      <w:r>
        <w:t>..</w:t>
      </w:r>
      <w:proofErr w:type="gramEnd"/>
      <w:r>
        <w:t xml:space="preserve"> </w:t>
      </w:r>
      <w:proofErr w:type="gramStart"/>
      <w:r>
        <w:t>and</w:t>
      </w:r>
      <w:proofErr w:type="gramEnd"/>
      <w:r>
        <w:t xml:space="preserve"> alternatively substitute your own datasets, location for your own temp space, and your own email.</w:t>
      </w:r>
    </w:p>
    <w:p w:rsidR="00717C7A" w:rsidRDefault="00717C7A" w:rsidP="00350D54">
      <w:pPr>
        <w:pStyle w:val="Heading2"/>
      </w:pPr>
      <w:bookmarkStart w:id="58" w:name="_Toc388354012"/>
      <w:r>
        <w:t>WHOLE GENOME IMPUTATION EXAMPLE</w:t>
      </w:r>
      <w:r w:rsidR="000936FC">
        <w:t xml:space="preserve"> (CHR 22)</w:t>
      </w:r>
      <w:bookmarkEnd w:id="58"/>
    </w:p>
    <w:p w:rsidR="00F0518E" w:rsidRDefault="00F0518E" w:rsidP="006404F3">
      <w:pPr>
        <w:spacing w:line="240" w:lineRule="auto"/>
        <w:rPr>
          <w:color w:val="000000" w:themeColor="text1"/>
          <w:sz w:val="24"/>
        </w:rPr>
      </w:pPr>
      <w:r w:rsidRPr="00350D54">
        <w:rPr>
          <w:b/>
          <w:color w:val="4F81BD" w:themeColor="accent1"/>
          <w:sz w:val="24"/>
          <w:u w:val="single"/>
        </w:rPr>
        <w:t xml:space="preserve">SAMPLE DATA: </w:t>
      </w:r>
      <w:r>
        <w:rPr>
          <w:color w:val="000000" w:themeColor="text1"/>
          <w:sz w:val="24"/>
        </w:rPr>
        <w:t xml:space="preserve">You can download build 36 HAPMAP data from </w:t>
      </w:r>
      <w:hyperlink r:id="rId26" w:history="1">
        <w:r w:rsidRPr="004F2BBE">
          <w:rPr>
            <w:rStyle w:val="Hyperlink"/>
            <w:sz w:val="24"/>
          </w:rPr>
          <w:t>http://hapmap.ncbi.nlm.nih.gov/downloads/genotypes/hapmap3_r3/plink_format/</w:t>
        </w:r>
      </w:hyperlink>
    </w:p>
    <w:p w:rsidR="0015231A" w:rsidRDefault="0015231A" w:rsidP="006404F3">
      <w:pPr>
        <w:spacing w:line="240" w:lineRule="auto"/>
        <w:rPr>
          <w:color w:val="000000" w:themeColor="text1"/>
          <w:sz w:val="24"/>
        </w:rPr>
      </w:pPr>
      <w:r>
        <w:rPr>
          <w:color w:val="000000" w:themeColor="text1"/>
          <w:sz w:val="24"/>
        </w:rPr>
        <w:t>#Define a directory for EZimputer</w:t>
      </w:r>
    </w:p>
    <w:p w:rsidR="0015231A" w:rsidRDefault="0015231A" w:rsidP="006404F3">
      <w:pPr>
        <w:spacing w:line="240" w:lineRule="auto"/>
        <w:rPr>
          <w:color w:val="FF0000"/>
          <w:sz w:val="24"/>
        </w:rPr>
      </w:pPr>
      <w:r w:rsidRPr="0015231A">
        <w:rPr>
          <w:color w:val="FF0000"/>
          <w:sz w:val="24"/>
        </w:rPr>
        <w:t>export EZIMPUTER=”</w:t>
      </w:r>
      <w:r>
        <w:rPr>
          <w:color w:val="FF0000"/>
          <w:sz w:val="24"/>
        </w:rPr>
        <w:t>full path of your own directory”</w:t>
      </w:r>
    </w:p>
    <w:p w:rsidR="0015231A" w:rsidRDefault="0015231A" w:rsidP="0015231A">
      <w:pPr>
        <w:spacing w:line="240" w:lineRule="auto"/>
        <w:rPr>
          <w:color w:val="FF0000"/>
          <w:sz w:val="24"/>
        </w:rPr>
      </w:pPr>
      <w:r w:rsidRPr="0015231A">
        <w:rPr>
          <w:sz w:val="24"/>
        </w:rPr>
        <w:t xml:space="preserve"># note for </w:t>
      </w:r>
      <w:proofErr w:type="spellStart"/>
      <w:r w:rsidRPr="0015231A">
        <w:rPr>
          <w:sz w:val="24"/>
        </w:rPr>
        <w:t>non bash</w:t>
      </w:r>
      <w:proofErr w:type="spellEnd"/>
      <w:r w:rsidRPr="0015231A">
        <w:rPr>
          <w:sz w:val="24"/>
        </w:rPr>
        <w:t xml:space="preserve"> shell, can try </w:t>
      </w:r>
      <w:r>
        <w:rPr>
          <w:color w:val="FF0000"/>
          <w:sz w:val="24"/>
        </w:rPr>
        <w:t xml:space="preserve">set </w:t>
      </w:r>
      <w:r w:rsidRPr="0015231A">
        <w:rPr>
          <w:color w:val="FF0000"/>
          <w:sz w:val="24"/>
        </w:rPr>
        <w:t>EZIMPUTER=”</w:t>
      </w:r>
      <w:r>
        <w:rPr>
          <w:color w:val="FF0000"/>
          <w:sz w:val="24"/>
        </w:rPr>
        <w:t>full path of your own directory”</w:t>
      </w:r>
    </w:p>
    <w:p w:rsidR="00087F8F" w:rsidRDefault="0015231A" w:rsidP="006404F3">
      <w:pPr>
        <w:spacing w:line="240" w:lineRule="auto"/>
        <w:rPr>
          <w:color w:val="000000" w:themeColor="text1"/>
          <w:sz w:val="24"/>
        </w:rPr>
      </w:pPr>
      <w:r>
        <w:rPr>
          <w:color w:val="000000" w:themeColor="text1"/>
          <w:sz w:val="24"/>
        </w:rPr>
        <w:t>#</w:t>
      </w:r>
      <w:r w:rsidR="00087F8F">
        <w:rPr>
          <w:color w:val="000000" w:themeColor="text1"/>
          <w:sz w:val="24"/>
        </w:rPr>
        <w:t xml:space="preserve">Create a project directory </w:t>
      </w:r>
    </w:p>
    <w:p w:rsidR="00087F8F" w:rsidRPr="00087F8F" w:rsidRDefault="00B877AD" w:rsidP="006404F3">
      <w:pPr>
        <w:spacing w:line="240" w:lineRule="auto"/>
        <w:rPr>
          <w:color w:val="FF0000"/>
          <w:sz w:val="24"/>
        </w:rPr>
      </w:pPr>
      <w:proofErr w:type="spellStart"/>
      <w:proofErr w:type="gramStart"/>
      <w:r>
        <w:rPr>
          <w:color w:val="FF0000"/>
          <w:sz w:val="24"/>
        </w:rPr>
        <w:t>m</w:t>
      </w:r>
      <w:r w:rsidR="00087F8F" w:rsidRPr="00087F8F">
        <w:rPr>
          <w:color w:val="FF0000"/>
          <w:sz w:val="24"/>
        </w:rPr>
        <w:t>kdir</w:t>
      </w:r>
      <w:proofErr w:type="spellEnd"/>
      <w:proofErr w:type="gramEnd"/>
      <w:r w:rsidR="00087F8F" w:rsidRPr="00087F8F">
        <w:rPr>
          <w:color w:val="FF0000"/>
          <w:sz w:val="24"/>
        </w:rPr>
        <w:t xml:space="preserve"> </w:t>
      </w:r>
      <w:r>
        <w:rPr>
          <w:color w:val="FF0000"/>
          <w:sz w:val="24"/>
        </w:rPr>
        <w:t>$EZIMPUTER</w:t>
      </w:r>
    </w:p>
    <w:p w:rsidR="00087F8F" w:rsidRPr="00087F8F" w:rsidRDefault="00B877AD" w:rsidP="006404F3">
      <w:pPr>
        <w:spacing w:line="240" w:lineRule="auto"/>
        <w:rPr>
          <w:color w:val="FF0000"/>
          <w:sz w:val="24"/>
        </w:rPr>
      </w:pPr>
      <w:proofErr w:type="gramStart"/>
      <w:r>
        <w:rPr>
          <w:color w:val="FF0000"/>
          <w:sz w:val="24"/>
        </w:rPr>
        <w:t>c</w:t>
      </w:r>
      <w:r w:rsidR="00087F8F" w:rsidRPr="00087F8F">
        <w:rPr>
          <w:color w:val="FF0000"/>
          <w:sz w:val="24"/>
        </w:rPr>
        <w:t xml:space="preserve">d  </w:t>
      </w:r>
      <w:r>
        <w:rPr>
          <w:color w:val="FF0000"/>
          <w:sz w:val="24"/>
        </w:rPr>
        <w:t>$</w:t>
      </w:r>
      <w:proofErr w:type="gramEnd"/>
      <w:r>
        <w:rPr>
          <w:color w:val="FF0000"/>
          <w:sz w:val="24"/>
        </w:rPr>
        <w:t>EZIMPUTER</w:t>
      </w:r>
    </w:p>
    <w:p w:rsidR="000936FC" w:rsidRPr="000936FC" w:rsidRDefault="000936FC" w:rsidP="000936FC">
      <w:pPr>
        <w:rPr>
          <w:color w:val="000000" w:themeColor="text1"/>
          <w:sz w:val="24"/>
        </w:rPr>
      </w:pPr>
      <w:proofErr w:type="spellStart"/>
      <w:proofErr w:type="gramStart"/>
      <w:r w:rsidRPr="000936FC">
        <w:rPr>
          <w:color w:val="000000" w:themeColor="text1"/>
          <w:sz w:val="24"/>
        </w:rPr>
        <w:t>wget</w:t>
      </w:r>
      <w:proofErr w:type="spellEnd"/>
      <w:proofErr w:type="gramEnd"/>
      <w:r w:rsidRPr="000936FC">
        <w:rPr>
          <w:color w:val="000000" w:themeColor="text1"/>
          <w:sz w:val="24"/>
        </w:rPr>
        <w:t xml:space="preserve"> http://hapmap.ncbi.nlm.nih.gov/downloads/genotypes/hapmap3_r3/plink_format/hapmap3_r3_b36_fwd.consensus.qc.poly.map.gz</w:t>
      </w:r>
    </w:p>
    <w:p w:rsidR="000936FC" w:rsidRPr="000936FC" w:rsidRDefault="000936FC" w:rsidP="000936FC">
      <w:pPr>
        <w:rPr>
          <w:color w:val="000000" w:themeColor="text1"/>
          <w:sz w:val="24"/>
        </w:rPr>
      </w:pPr>
      <w:proofErr w:type="spellStart"/>
      <w:proofErr w:type="gramStart"/>
      <w:r w:rsidRPr="000936FC">
        <w:rPr>
          <w:color w:val="000000" w:themeColor="text1"/>
          <w:sz w:val="24"/>
        </w:rPr>
        <w:t>wget</w:t>
      </w:r>
      <w:proofErr w:type="spellEnd"/>
      <w:proofErr w:type="gramEnd"/>
      <w:r w:rsidRPr="000936FC">
        <w:rPr>
          <w:color w:val="000000" w:themeColor="text1"/>
          <w:sz w:val="24"/>
        </w:rPr>
        <w:t xml:space="preserve"> http://hapmap.ncbi.nlm.nih.gov/downloads/genotypes/hapmap3_r3/plink_format/hapmap3_r3_b36_fwd.consensus.qc.poly.ped.gz</w:t>
      </w:r>
    </w:p>
    <w:p w:rsidR="000936FC" w:rsidRPr="000936FC" w:rsidRDefault="000936FC" w:rsidP="000936FC">
      <w:pPr>
        <w:rPr>
          <w:color w:val="000000" w:themeColor="text1"/>
          <w:sz w:val="24"/>
        </w:rPr>
      </w:pPr>
    </w:p>
    <w:p w:rsidR="000936FC" w:rsidRPr="000936FC" w:rsidRDefault="000936FC" w:rsidP="000936FC">
      <w:pPr>
        <w:rPr>
          <w:color w:val="000000" w:themeColor="text1"/>
          <w:sz w:val="24"/>
        </w:rPr>
      </w:pPr>
      <w:r w:rsidRPr="000936FC">
        <w:rPr>
          <w:color w:val="000000" w:themeColor="text1"/>
          <w:sz w:val="24"/>
        </w:rPr>
        <w:t>#</w:t>
      </w:r>
      <w:proofErr w:type="spellStart"/>
      <w:proofErr w:type="gramStart"/>
      <w:r w:rsidRPr="000936FC">
        <w:rPr>
          <w:color w:val="000000" w:themeColor="text1"/>
          <w:sz w:val="24"/>
        </w:rPr>
        <w:t>Uncompress</w:t>
      </w:r>
      <w:proofErr w:type="spellEnd"/>
      <w:r w:rsidRPr="000936FC">
        <w:rPr>
          <w:color w:val="000000" w:themeColor="text1"/>
          <w:sz w:val="24"/>
        </w:rPr>
        <w:t>(</w:t>
      </w:r>
      <w:proofErr w:type="spellStart"/>
      <w:proofErr w:type="gramEnd"/>
      <w:r w:rsidRPr="000936FC">
        <w:rPr>
          <w:color w:val="000000" w:themeColor="text1"/>
          <w:sz w:val="24"/>
        </w:rPr>
        <w:t>gunzip</w:t>
      </w:r>
      <w:proofErr w:type="spellEnd"/>
      <w:r w:rsidRPr="000936FC">
        <w:rPr>
          <w:color w:val="000000" w:themeColor="text1"/>
          <w:sz w:val="24"/>
        </w:rPr>
        <w:t>) them and convert the plink files to plink transpose files (this may take ~1 hour)</w:t>
      </w:r>
    </w:p>
    <w:p w:rsidR="000936FC" w:rsidRDefault="000936FC" w:rsidP="000936FC">
      <w:pPr>
        <w:rPr>
          <w:color w:val="000000" w:themeColor="text1"/>
          <w:sz w:val="24"/>
        </w:rPr>
      </w:pPr>
      <w:proofErr w:type="spellStart"/>
      <w:proofErr w:type="gramStart"/>
      <w:r w:rsidRPr="000936FC">
        <w:rPr>
          <w:color w:val="000000" w:themeColor="text1"/>
          <w:sz w:val="24"/>
        </w:rPr>
        <w:t>gunzip</w:t>
      </w:r>
      <w:proofErr w:type="spellEnd"/>
      <w:proofErr w:type="gramEnd"/>
      <w:r w:rsidRPr="000936FC">
        <w:rPr>
          <w:color w:val="000000" w:themeColor="text1"/>
          <w:sz w:val="24"/>
        </w:rPr>
        <w:t xml:space="preserve"> hapmap3_*.gz</w:t>
      </w:r>
    </w:p>
    <w:p w:rsidR="00802F77" w:rsidRDefault="00802F77" w:rsidP="00B877AD">
      <w:pPr>
        <w:rPr>
          <w:color w:val="000000" w:themeColor="text1"/>
          <w:sz w:val="24"/>
        </w:rPr>
      </w:pPr>
      <w:r>
        <w:rPr>
          <w:color w:val="000000" w:themeColor="text1"/>
          <w:sz w:val="24"/>
        </w:rPr>
        <w:t>#getting the path to the SH</w:t>
      </w:r>
    </w:p>
    <w:p w:rsidR="00802F77" w:rsidRDefault="00802F77" w:rsidP="00B877AD">
      <w:pPr>
        <w:rPr>
          <w:color w:val="000000" w:themeColor="text1"/>
          <w:sz w:val="24"/>
        </w:rPr>
      </w:pPr>
      <w:r>
        <w:rPr>
          <w:color w:val="000000" w:themeColor="text1"/>
          <w:sz w:val="24"/>
        </w:rPr>
        <w:t>S</w:t>
      </w:r>
      <w:r w:rsidRPr="00802F77">
        <w:rPr>
          <w:color w:val="000000" w:themeColor="text1"/>
          <w:sz w:val="24"/>
        </w:rPr>
        <w:t xml:space="preserve">H=`which </w:t>
      </w:r>
      <w:proofErr w:type="spellStart"/>
      <w:r w:rsidRPr="00802F77">
        <w:rPr>
          <w:color w:val="000000" w:themeColor="text1"/>
          <w:sz w:val="24"/>
        </w:rPr>
        <w:t>sh</w:t>
      </w:r>
      <w:proofErr w:type="spellEnd"/>
      <w:r w:rsidRPr="00802F77">
        <w:rPr>
          <w:color w:val="000000" w:themeColor="text1"/>
          <w:sz w:val="24"/>
        </w:rPr>
        <w:t>`</w:t>
      </w:r>
    </w:p>
    <w:p w:rsidR="00802F77" w:rsidRPr="00802F77" w:rsidRDefault="00802F77" w:rsidP="00802F77">
      <w:pPr>
        <w:rPr>
          <w:color w:val="000000" w:themeColor="text1"/>
          <w:sz w:val="24"/>
        </w:rPr>
      </w:pPr>
      <w:r w:rsidRPr="00802F77">
        <w:rPr>
          <w:color w:val="000000" w:themeColor="text1"/>
          <w:sz w:val="24"/>
        </w:rPr>
        <w:t>#</w:t>
      </w:r>
      <w:proofErr w:type="gramStart"/>
      <w:r w:rsidRPr="00802F77">
        <w:rPr>
          <w:color w:val="000000" w:themeColor="text1"/>
          <w:sz w:val="24"/>
        </w:rPr>
        <w:t>download</w:t>
      </w:r>
      <w:proofErr w:type="gramEnd"/>
      <w:r w:rsidRPr="00802F77">
        <w:rPr>
          <w:color w:val="000000" w:themeColor="text1"/>
          <w:sz w:val="24"/>
        </w:rPr>
        <w:t xml:space="preserve"> &amp; prepare external tools</w:t>
      </w:r>
    </w:p>
    <w:p w:rsidR="00802F77" w:rsidRPr="00802F77" w:rsidRDefault="00802F77" w:rsidP="00802F77">
      <w:pPr>
        <w:rPr>
          <w:color w:val="000000" w:themeColor="text1"/>
          <w:sz w:val="24"/>
        </w:rPr>
      </w:pPr>
      <w:r w:rsidRPr="00802F77">
        <w:rPr>
          <w:color w:val="000000" w:themeColor="text1"/>
          <w:sz w:val="24"/>
        </w:rPr>
        <w:lastRenderedPageBreak/>
        <w:t># Skip this if you have already installed the tools</w:t>
      </w:r>
      <w:proofErr w:type="gramStart"/>
      <w:r w:rsidRPr="00802F77">
        <w:rPr>
          <w:color w:val="000000" w:themeColor="text1"/>
          <w:sz w:val="24"/>
        </w:rPr>
        <w:t>..</w:t>
      </w:r>
      <w:proofErr w:type="gramEnd"/>
      <w:r w:rsidRPr="00802F77">
        <w:rPr>
          <w:color w:val="000000" w:themeColor="text1"/>
          <w:sz w:val="24"/>
        </w:rPr>
        <w:t xml:space="preserve"> </w:t>
      </w:r>
      <w:proofErr w:type="gramStart"/>
      <w:r w:rsidRPr="00802F77">
        <w:rPr>
          <w:color w:val="000000" w:themeColor="text1"/>
          <w:sz w:val="24"/>
        </w:rPr>
        <w:t>and</w:t>
      </w:r>
      <w:proofErr w:type="gramEnd"/>
      <w:r w:rsidRPr="00802F77">
        <w:rPr>
          <w:color w:val="000000" w:themeColor="text1"/>
          <w:sz w:val="24"/>
        </w:rPr>
        <w:t xml:space="preserve"> set TOOLINFO to the path/name of your </w:t>
      </w:r>
      <w:proofErr w:type="spellStart"/>
      <w:r w:rsidRPr="00802F77">
        <w:rPr>
          <w:color w:val="000000" w:themeColor="text1"/>
          <w:sz w:val="24"/>
        </w:rPr>
        <w:t>tool_info.config</w:t>
      </w:r>
      <w:proofErr w:type="spellEnd"/>
      <w:r w:rsidRPr="00802F77">
        <w:rPr>
          <w:color w:val="000000" w:themeColor="text1"/>
          <w:sz w:val="24"/>
        </w:rPr>
        <w:t xml:space="preserve"> file</w:t>
      </w:r>
    </w:p>
    <w:p w:rsidR="00802F77" w:rsidRPr="00802F77" w:rsidRDefault="00802F77" w:rsidP="00802F77">
      <w:pPr>
        <w:rPr>
          <w:color w:val="000000" w:themeColor="text1"/>
          <w:sz w:val="24"/>
        </w:rPr>
      </w:pPr>
      <w:r w:rsidRPr="00802F77">
        <w:rPr>
          <w:color w:val="000000" w:themeColor="text1"/>
          <w:sz w:val="24"/>
        </w:rPr>
        <w:t>###$EZIMPUTER/install_tools.sh $EZIMPUTER</w:t>
      </w:r>
    </w:p>
    <w:p w:rsidR="00802F77" w:rsidRPr="00802F77" w:rsidRDefault="00802F77" w:rsidP="00802F77">
      <w:pPr>
        <w:rPr>
          <w:color w:val="000000" w:themeColor="text1"/>
          <w:sz w:val="24"/>
        </w:rPr>
      </w:pPr>
      <w:r w:rsidRPr="00802F77">
        <w:rPr>
          <w:color w:val="000000" w:themeColor="text1"/>
          <w:sz w:val="24"/>
        </w:rPr>
        <w:t xml:space="preserve">###make </w:t>
      </w:r>
      <w:proofErr w:type="spellStart"/>
      <w:r w:rsidRPr="00802F77">
        <w:rPr>
          <w:color w:val="000000" w:themeColor="text1"/>
          <w:sz w:val="24"/>
        </w:rPr>
        <w:t>tool_info.config</w:t>
      </w:r>
      <w:proofErr w:type="spellEnd"/>
      <w:r w:rsidRPr="00802F77">
        <w:rPr>
          <w:color w:val="000000" w:themeColor="text1"/>
          <w:sz w:val="24"/>
        </w:rPr>
        <w:t xml:space="preserve"> file</w:t>
      </w:r>
    </w:p>
    <w:p w:rsidR="00802F77" w:rsidRPr="00802F77" w:rsidRDefault="00802F77" w:rsidP="00802F77">
      <w:pPr>
        <w:rPr>
          <w:color w:val="000000" w:themeColor="text1"/>
          <w:sz w:val="24"/>
        </w:rPr>
      </w:pPr>
      <w:r w:rsidRPr="00802F77">
        <w:rPr>
          <w:color w:val="000000" w:themeColor="text1"/>
          <w:sz w:val="24"/>
        </w:rPr>
        <w:t>$SH $EZIMPUTER/make_tool_info.sh $EZIMPUTER &gt; $EXAMPLES/</w:t>
      </w:r>
      <w:proofErr w:type="spellStart"/>
      <w:r w:rsidRPr="00802F77">
        <w:rPr>
          <w:color w:val="000000" w:themeColor="text1"/>
          <w:sz w:val="24"/>
        </w:rPr>
        <w:t>tool_info.config</w:t>
      </w:r>
      <w:proofErr w:type="spellEnd"/>
    </w:p>
    <w:p w:rsidR="00802F77" w:rsidRPr="00802F77" w:rsidRDefault="00802F77" w:rsidP="00802F77">
      <w:pPr>
        <w:rPr>
          <w:color w:val="000000" w:themeColor="text1"/>
          <w:sz w:val="24"/>
        </w:rPr>
      </w:pPr>
      <w:proofErr w:type="gramStart"/>
      <w:r w:rsidRPr="00802F77">
        <w:rPr>
          <w:color w:val="000000" w:themeColor="text1"/>
          <w:sz w:val="24"/>
        </w:rPr>
        <w:t>export</w:t>
      </w:r>
      <w:proofErr w:type="gramEnd"/>
      <w:r w:rsidRPr="00802F77">
        <w:rPr>
          <w:color w:val="000000" w:themeColor="text1"/>
          <w:sz w:val="24"/>
        </w:rPr>
        <w:t xml:space="preserve"> TOOLINFO=$EXAMPLES/</w:t>
      </w:r>
      <w:proofErr w:type="spellStart"/>
      <w:r w:rsidRPr="00802F77">
        <w:rPr>
          <w:color w:val="000000" w:themeColor="text1"/>
          <w:sz w:val="24"/>
        </w:rPr>
        <w:t>tool_info.config</w:t>
      </w:r>
      <w:proofErr w:type="spellEnd"/>
    </w:p>
    <w:p w:rsidR="00802F77" w:rsidRPr="00802F77" w:rsidRDefault="00802F77" w:rsidP="00802F77">
      <w:pPr>
        <w:rPr>
          <w:color w:val="000000" w:themeColor="text1"/>
          <w:sz w:val="24"/>
        </w:rPr>
      </w:pPr>
    </w:p>
    <w:p w:rsidR="00802F77" w:rsidRPr="00802F77" w:rsidRDefault="00802F77" w:rsidP="00802F77">
      <w:pPr>
        <w:rPr>
          <w:color w:val="000000" w:themeColor="text1"/>
          <w:sz w:val="24"/>
        </w:rPr>
      </w:pPr>
    </w:p>
    <w:p w:rsidR="00802F77" w:rsidRPr="00802F77" w:rsidRDefault="00802F77" w:rsidP="00802F77">
      <w:pPr>
        <w:rPr>
          <w:color w:val="000000" w:themeColor="text1"/>
          <w:sz w:val="24"/>
        </w:rPr>
      </w:pPr>
      <w:r w:rsidRPr="00802F77">
        <w:rPr>
          <w:color w:val="000000" w:themeColor="text1"/>
          <w:sz w:val="24"/>
        </w:rPr>
        <w:t>PERL=`</w:t>
      </w:r>
      <w:proofErr w:type="spellStart"/>
      <w:r w:rsidRPr="00802F77">
        <w:rPr>
          <w:color w:val="000000" w:themeColor="text1"/>
          <w:sz w:val="24"/>
        </w:rPr>
        <w:t>grep</w:t>
      </w:r>
      <w:proofErr w:type="spellEnd"/>
      <w:r w:rsidRPr="00802F77">
        <w:rPr>
          <w:color w:val="000000" w:themeColor="text1"/>
          <w:sz w:val="24"/>
        </w:rPr>
        <w:t xml:space="preserve"> 'PERL=' $TOOLINFO | cut -d '=' -f2`</w:t>
      </w:r>
    </w:p>
    <w:p w:rsidR="00802F77" w:rsidRPr="00802F77" w:rsidRDefault="00802F77" w:rsidP="00802F77">
      <w:pPr>
        <w:rPr>
          <w:color w:val="000000" w:themeColor="text1"/>
          <w:sz w:val="24"/>
        </w:rPr>
      </w:pPr>
    </w:p>
    <w:p w:rsidR="00802F77" w:rsidRPr="00802F77" w:rsidRDefault="00802F77" w:rsidP="00802F77">
      <w:pPr>
        <w:rPr>
          <w:color w:val="000000" w:themeColor="text1"/>
          <w:sz w:val="24"/>
        </w:rPr>
      </w:pPr>
      <w:r w:rsidRPr="00802F77">
        <w:rPr>
          <w:color w:val="000000" w:themeColor="text1"/>
          <w:sz w:val="24"/>
        </w:rPr>
        <w:t>#convert the plink file format to transpose</w:t>
      </w:r>
    </w:p>
    <w:p w:rsidR="00802F77" w:rsidRPr="00802F77" w:rsidRDefault="00802F77" w:rsidP="00802F77">
      <w:pPr>
        <w:rPr>
          <w:color w:val="000000" w:themeColor="text1"/>
          <w:sz w:val="24"/>
        </w:rPr>
      </w:pPr>
      <w:r w:rsidRPr="00802F77">
        <w:rPr>
          <w:color w:val="000000" w:themeColor="text1"/>
          <w:sz w:val="24"/>
        </w:rPr>
        <w:t>PLINK=`</w:t>
      </w:r>
      <w:proofErr w:type="spellStart"/>
      <w:r w:rsidRPr="00802F77">
        <w:rPr>
          <w:color w:val="000000" w:themeColor="text1"/>
          <w:sz w:val="24"/>
        </w:rPr>
        <w:t>grep</w:t>
      </w:r>
      <w:proofErr w:type="spellEnd"/>
      <w:r w:rsidRPr="00802F77">
        <w:rPr>
          <w:color w:val="000000" w:themeColor="text1"/>
          <w:sz w:val="24"/>
        </w:rPr>
        <w:t xml:space="preserve"> 'PLINK=</w:t>
      </w:r>
      <w:proofErr w:type="gramStart"/>
      <w:r w:rsidRPr="00802F77">
        <w:rPr>
          <w:color w:val="000000" w:themeColor="text1"/>
          <w:sz w:val="24"/>
        </w:rPr>
        <w:t>'  $</w:t>
      </w:r>
      <w:proofErr w:type="gramEnd"/>
      <w:r w:rsidRPr="00802F77">
        <w:rPr>
          <w:color w:val="000000" w:themeColor="text1"/>
          <w:sz w:val="24"/>
        </w:rPr>
        <w:t>TOOLINFO | cut -d '=' -f2 `</w:t>
      </w:r>
    </w:p>
    <w:p w:rsidR="00802F77" w:rsidRPr="00802F77" w:rsidRDefault="00802F77" w:rsidP="00802F77">
      <w:pPr>
        <w:rPr>
          <w:color w:val="000000" w:themeColor="text1"/>
          <w:sz w:val="24"/>
        </w:rPr>
      </w:pPr>
    </w:p>
    <w:p w:rsidR="00802F77" w:rsidRPr="00802F77" w:rsidRDefault="00802F77" w:rsidP="00802F77">
      <w:pPr>
        <w:rPr>
          <w:color w:val="000000" w:themeColor="text1"/>
          <w:sz w:val="24"/>
        </w:rPr>
      </w:pPr>
      <w:r w:rsidRPr="00802F77">
        <w:rPr>
          <w:color w:val="000000" w:themeColor="text1"/>
          <w:sz w:val="24"/>
        </w:rPr>
        <w:t xml:space="preserve">#Extract the top 50 samples </w:t>
      </w:r>
    </w:p>
    <w:p w:rsidR="00802F77" w:rsidRPr="00802F77" w:rsidRDefault="00802F77" w:rsidP="00802F77">
      <w:pPr>
        <w:rPr>
          <w:color w:val="000000" w:themeColor="text1"/>
          <w:sz w:val="24"/>
        </w:rPr>
      </w:pPr>
      <w:proofErr w:type="gramStart"/>
      <w:r w:rsidRPr="00802F77">
        <w:rPr>
          <w:color w:val="000000" w:themeColor="text1"/>
          <w:sz w:val="24"/>
        </w:rPr>
        <w:t>cut</w:t>
      </w:r>
      <w:proofErr w:type="gramEnd"/>
      <w:r w:rsidRPr="00802F77">
        <w:rPr>
          <w:color w:val="000000" w:themeColor="text1"/>
          <w:sz w:val="24"/>
        </w:rPr>
        <w:t xml:space="preserve"> -f1-6 -d ' ' $EXAMPLES/hapmap3_r3_b36_fwd.consensus.qc.poly.ped|head -50   &gt; $EXAMPLES/hapmap3_r3_b36_fwd.consensus.qc.poly_50.keep </w:t>
      </w:r>
    </w:p>
    <w:p w:rsidR="00802F77" w:rsidRDefault="00802F77" w:rsidP="00802F77">
      <w:pPr>
        <w:rPr>
          <w:color w:val="000000" w:themeColor="text1"/>
          <w:sz w:val="24"/>
        </w:rPr>
      </w:pPr>
      <w:r w:rsidRPr="00802F77">
        <w:rPr>
          <w:color w:val="000000" w:themeColor="text1"/>
          <w:sz w:val="24"/>
        </w:rPr>
        <w:t>$PLINK --file $EXAMPLES/hapmap3_r3_b36_</w:t>
      </w:r>
      <w:proofErr w:type="gramStart"/>
      <w:r w:rsidRPr="00802F77">
        <w:rPr>
          <w:color w:val="000000" w:themeColor="text1"/>
          <w:sz w:val="24"/>
        </w:rPr>
        <w:t>fwd.consensus.qc.poly  --</w:t>
      </w:r>
      <w:proofErr w:type="gramEnd"/>
      <w:r w:rsidRPr="00802F77">
        <w:rPr>
          <w:color w:val="000000" w:themeColor="text1"/>
          <w:sz w:val="24"/>
        </w:rPr>
        <w:t>keep $EXAMPLES/hapmap3_r3_b36_fwd.consensus.qc.poly_50.keep --</w:t>
      </w:r>
      <w:proofErr w:type="spellStart"/>
      <w:r w:rsidRPr="00802F77">
        <w:rPr>
          <w:color w:val="000000" w:themeColor="text1"/>
          <w:sz w:val="24"/>
        </w:rPr>
        <w:t>chr</w:t>
      </w:r>
      <w:proofErr w:type="spellEnd"/>
      <w:r w:rsidRPr="00802F77">
        <w:rPr>
          <w:color w:val="000000" w:themeColor="text1"/>
          <w:sz w:val="24"/>
        </w:rPr>
        <w:t xml:space="preserve"> 22 --make-bed --out $EXAMPLES/hapmap3_r3_b36_fwd.consensus_subset50_chr22.qc.poly</w:t>
      </w:r>
    </w:p>
    <w:p w:rsidR="00802F77" w:rsidRDefault="00802F77" w:rsidP="00802F77">
      <w:pPr>
        <w:rPr>
          <w:color w:val="000000" w:themeColor="text1"/>
          <w:sz w:val="24"/>
        </w:rPr>
      </w:pPr>
    </w:p>
    <w:p w:rsidR="00E91D02" w:rsidRDefault="00B877AD" w:rsidP="00B877AD">
      <w:r>
        <w:t>#</w:t>
      </w:r>
      <w:r w:rsidR="00087F8F" w:rsidRPr="00205977">
        <w:t xml:space="preserve"> </w:t>
      </w:r>
      <w:r w:rsidR="00205977">
        <w:t>Download and prepare external tools (</w:t>
      </w:r>
      <w:hyperlink w:anchor="TOOLINFO" w:history="1">
        <w:r w:rsidR="00205977" w:rsidRPr="00205977">
          <w:rPr>
            <w:rStyle w:val="Hyperlink"/>
          </w:rPr>
          <w:t>here</w:t>
        </w:r>
      </w:hyperlink>
      <w:r w:rsidR="00205977">
        <w:t>)</w:t>
      </w:r>
    </w:p>
    <w:p w:rsidR="00E91D02" w:rsidRPr="00B877AD" w:rsidRDefault="00B877AD" w:rsidP="00B877AD">
      <w:pPr>
        <w:rPr>
          <w:rStyle w:val="Hyperlink"/>
          <w:color w:val="auto"/>
          <w:u w:val="none"/>
        </w:rPr>
      </w:pPr>
      <w:r>
        <w:t>#</w:t>
      </w:r>
      <w:r w:rsidR="0008508B">
        <w:t xml:space="preserve">Get the imputation reference by executing the script </w:t>
      </w:r>
      <w:hyperlink w:anchor="GIR" w:history="1">
        <w:r w:rsidR="0008508B" w:rsidRPr="00B877AD">
          <w:rPr>
            <w:rStyle w:val="Hyperlink"/>
            <w:sz w:val="24"/>
          </w:rPr>
          <w:t>Get_impute_reference</w:t>
        </w:r>
      </w:hyperlink>
      <w:r w:rsidR="00087F8F" w:rsidRPr="00B877AD">
        <w:rPr>
          <w:rStyle w:val="Hyperlink"/>
          <w:sz w:val="24"/>
        </w:rPr>
        <w:t>.pl</w:t>
      </w:r>
      <w:r w:rsidR="0008508B" w:rsidRPr="00B877AD">
        <w:rPr>
          <w:rStyle w:val="Hyperlink"/>
          <w:sz w:val="24"/>
        </w:rPr>
        <w:t>.</w:t>
      </w:r>
    </w:p>
    <w:p w:rsidR="000D661B" w:rsidRPr="000D661B" w:rsidRDefault="000D661B" w:rsidP="000D661B">
      <w:pPr>
        <w:rPr>
          <w:color w:val="FF0000"/>
        </w:rPr>
      </w:pPr>
      <w:r w:rsidRPr="000D661B">
        <w:rPr>
          <w:color w:val="FF0000"/>
        </w:rPr>
        <w:t>#</w:t>
      </w:r>
      <w:proofErr w:type="gramStart"/>
      <w:r w:rsidRPr="000D661B">
        <w:rPr>
          <w:color w:val="FF0000"/>
        </w:rPr>
        <w:t>get</w:t>
      </w:r>
      <w:proofErr w:type="gramEnd"/>
      <w:r w:rsidRPr="000D661B">
        <w:rPr>
          <w:color w:val="FF0000"/>
        </w:rPr>
        <w:t xml:space="preserve"> </w:t>
      </w:r>
      <w:proofErr w:type="spellStart"/>
      <w:r w:rsidRPr="000D661B">
        <w:rPr>
          <w:color w:val="FF0000"/>
        </w:rPr>
        <w:t>imputataion</w:t>
      </w:r>
      <w:proofErr w:type="spellEnd"/>
      <w:r w:rsidRPr="000D661B">
        <w:rPr>
          <w:color w:val="FF0000"/>
        </w:rPr>
        <w:t xml:space="preserve"> reference</w:t>
      </w:r>
    </w:p>
    <w:p w:rsidR="000D661B" w:rsidRDefault="000D661B" w:rsidP="000D661B">
      <w:pPr>
        <w:rPr>
          <w:color w:val="FF0000"/>
        </w:rPr>
      </w:pPr>
      <w:proofErr w:type="spellStart"/>
      <w:proofErr w:type="gramStart"/>
      <w:r w:rsidRPr="000D661B">
        <w:rPr>
          <w:color w:val="FF0000"/>
        </w:rPr>
        <w:t>mkdir</w:t>
      </w:r>
      <w:proofErr w:type="spellEnd"/>
      <w:proofErr w:type="gramEnd"/>
      <w:r w:rsidRPr="000D661B">
        <w:rPr>
          <w:color w:val="FF0000"/>
        </w:rPr>
        <w:t xml:space="preserve"> $EXAMPLES/</w:t>
      </w:r>
      <w:proofErr w:type="spellStart"/>
      <w:r w:rsidRPr="000D661B">
        <w:rPr>
          <w:color w:val="FF0000"/>
        </w:rPr>
        <w:t>impute_ref</w:t>
      </w:r>
      <w:proofErr w:type="spellEnd"/>
      <w:r w:rsidRPr="000D661B">
        <w:rPr>
          <w:color w:val="FF0000"/>
        </w:rPr>
        <w:t xml:space="preserve"> </w:t>
      </w:r>
    </w:p>
    <w:p w:rsidR="00235B97" w:rsidRDefault="00235B97" w:rsidP="000D661B">
      <w:pPr>
        <w:rPr>
          <w:color w:val="F79646" w:themeColor="accent6"/>
        </w:rPr>
      </w:pPr>
      <w:r w:rsidRPr="00235B97">
        <w:rPr>
          <w:color w:val="F79646" w:themeColor="accent6"/>
        </w:rPr>
        <w:t>$</w:t>
      </w:r>
      <w:proofErr w:type="gramStart"/>
      <w:r w:rsidRPr="00235B97">
        <w:rPr>
          <w:color w:val="F79646" w:themeColor="accent6"/>
        </w:rPr>
        <w:t>PERL  $</w:t>
      </w:r>
      <w:proofErr w:type="gramEnd"/>
      <w:r w:rsidRPr="00235B97">
        <w:rPr>
          <w:color w:val="F79646" w:themeColor="accent6"/>
        </w:rPr>
        <w:t>EZIMPUTER/Get_impute_reference.pl  -OUT_REF_DIR  $EXAMPLES/</w:t>
      </w:r>
      <w:proofErr w:type="spellStart"/>
      <w:r w:rsidRPr="00235B97">
        <w:rPr>
          <w:color w:val="F79646" w:themeColor="accent6"/>
        </w:rPr>
        <w:t>impute_ref</w:t>
      </w:r>
      <w:proofErr w:type="spellEnd"/>
      <w:r w:rsidRPr="00235B97">
        <w:rPr>
          <w:color w:val="F79646" w:themeColor="accent6"/>
        </w:rPr>
        <w:t xml:space="preserve">  -DOWNLOAD_LINK   http://mathgen.stats.ox.ac.uk/impute/ALL_1000G_phase1integrated_v3_impute.tgz </w:t>
      </w:r>
    </w:p>
    <w:p w:rsidR="000D661B" w:rsidRPr="000D661B" w:rsidRDefault="000D661B" w:rsidP="000D661B">
      <w:pPr>
        <w:rPr>
          <w:color w:val="000000" w:themeColor="text1"/>
          <w:sz w:val="24"/>
        </w:rPr>
      </w:pPr>
      <w:r w:rsidRPr="000D661B">
        <w:rPr>
          <w:color w:val="000000" w:themeColor="text1"/>
          <w:sz w:val="24"/>
        </w:rPr>
        <w:lastRenderedPageBreak/>
        <w:t>#preparing run config file for the Wrapper script</w:t>
      </w:r>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"INPUT_PLINK=$EXAMPLES/hapmap3_r3_b36_fwd.consensus_subset50_chr22.qc.poly"  &gt;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"IMP2_OUT_DIR=$EXAMPLES/WHOLECHR"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"MODULES_NEEDED=UPGRADE_BUILD,IMPUTE"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"DBSNP_DOWNLOADLINK=ftp://ftp.ncbi.nlm.nih.gov/snp/organisms/human_9606/database/organism_data/b137_SNPChrPosOnRef.bcp.gz"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"DBSNP_DIR=/data2/bsi/RandD/Arraybased_RND/Easy_imputer_test/DBDIR"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"IMPUTE_REF=$EXAMPLES/impute_ref/ALL_1000G_phase1integrated_v3_impute"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"IMPUTEREF_VERSION=ALL_1000G_phase1integrated_v3_impute"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"BEAGLE_REF_DB=/data2/bsi/RandD/Arraybased_RND/Easy_imputer_test/DBDIR/BEAGLE/"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"EMAIL=prodduturi.naresh@mayo.edu"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"USERNAME=m081429"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"DEAL_AMBIGUOUS=YES"  &gt;&gt; $EXAMPLES/</w:t>
      </w:r>
      <w:proofErr w:type="spellStart"/>
      <w:r w:rsidRPr="000D661B">
        <w:rPr>
          <w:color w:val="000000" w:themeColor="text1"/>
          <w:sz w:val="24"/>
        </w:rPr>
        <w:t>Wrapper_run_info.config</w:t>
      </w:r>
      <w:proofErr w:type="spellEnd"/>
    </w:p>
    <w:p w:rsidR="000D661B" w:rsidRPr="000D661B" w:rsidRDefault="000D661B" w:rsidP="000D661B">
      <w:pPr>
        <w:rPr>
          <w:color w:val="000000" w:themeColor="text1"/>
          <w:sz w:val="24"/>
        </w:rPr>
      </w:pPr>
      <w:proofErr w:type="gramStart"/>
      <w:r w:rsidRPr="000D661B">
        <w:rPr>
          <w:color w:val="000000" w:themeColor="text1"/>
          <w:sz w:val="24"/>
        </w:rPr>
        <w:t>echo</w:t>
      </w:r>
      <w:proofErr w:type="gramEnd"/>
      <w:r w:rsidRPr="000D661B">
        <w:rPr>
          <w:color w:val="000000" w:themeColor="text1"/>
          <w:sz w:val="24"/>
        </w:rPr>
        <w:t xml:space="preserve"> "ENVR=MANUAL"  &gt;&gt; $EXAMPLES/</w:t>
      </w:r>
      <w:proofErr w:type="spellStart"/>
      <w:r w:rsidRPr="000D661B">
        <w:rPr>
          <w:color w:val="000000" w:themeColor="text1"/>
          <w:sz w:val="24"/>
        </w:rPr>
        <w:t>Wrapper_run_info.config</w:t>
      </w:r>
      <w:proofErr w:type="spellEnd"/>
    </w:p>
    <w:p w:rsidR="003C6C6D" w:rsidRPr="003C6C6D" w:rsidRDefault="003C6C6D" w:rsidP="000D661B">
      <w:pPr>
        <w:rPr>
          <w:color w:val="000000" w:themeColor="text1"/>
          <w:sz w:val="24"/>
        </w:rPr>
      </w:pPr>
      <w:r w:rsidRPr="003C6C6D">
        <w:rPr>
          <w:color w:val="000000" w:themeColor="text1"/>
          <w:sz w:val="24"/>
        </w:rPr>
        <w:t>HOW TO EXECUTE</w:t>
      </w:r>
    </w:p>
    <w:p w:rsidR="000D661B" w:rsidRDefault="000D661B" w:rsidP="000D661B">
      <w:pPr>
        <w:rPr>
          <w:color w:val="000000" w:themeColor="text1"/>
          <w:sz w:val="24"/>
        </w:rPr>
      </w:pPr>
      <w:proofErr w:type="spellStart"/>
      <w:proofErr w:type="gramStart"/>
      <w:r w:rsidRPr="000D661B">
        <w:rPr>
          <w:color w:val="000000" w:themeColor="text1"/>
          <w:sz w:val="24"/>
        </w:rPr>
        <w:t>perl</w:t>
      </w:r>
      <w:proofErr w:type="spellEnd"/>
      <w:r w:rsidRPr="000D661B">
        <w:rPr>
          <w:color w:val="000000" w:themeColor="text1"/>
          <w:sz w:val="24"/>
        </w:rPr>
        <w:t xml:space="preserve">  $</w:t>
      </w:r>
      <w:proofErr w:type="gramEnd"/>
      <w:r w:rsidRPr="000D661B">
        <w:rPr>
          <w:color w:val="000000" w:themeColor="text1"/>
          <w:sz w:val="24"/>
        </w:rPr>
        <w:t>EZIMPUTER/Wrapper.pl  -</w:t>
      </w:r>
      <w:proofErr w:type="spellStart"/>
      <w:r w:rsidRPr="000D661B">
        <w:rPr>
          <w:color w:val="000000" w:themeColor="text1"/>
          <w:sz w:val="24"/>
        </w:rPr>
        <w:t>wrapper_config</w:t>
      </w:r>
      <w:proofErr w:type="spellEnd"/>
      <w:r w:rsidRPr="000D661B">
        <w:rPr>
          <w:color w:val="000000" w:themeColor="text1"/>
          <w:sz w:val="24"/>
        </w:rPr>
        <w:t xml:space="preserve"> $EXAMPLES/</w:t>
      </w:r>
      <w:proofErr w:type="spellStart"/>
      <w:r w:rsidRPr="000D661B">
        <w:rPr>
          <w:color w:val="000000" w:themeColor="text1"/>
          <w:sz w:val="24"/>
        </w:rPr>
        <w:t>Wrapper_run_info.config</w:t>
      </w:r>
      <w:proofErr w:type="spellEnd"/>
      <w:r w:rsidRPr="000D661B">
        <w:rPr>
          <w:color w:val="000000" w:themeColor="text1"/>
          <w:sz w:val="24"/>
        </w:rPr>
        <w:t xml:space="preserve"> -</w:t>
      </w:r>
      <w:proofErr w:type="spellStart"/>
      <w:r w:rsidRPr="000D661B">
        <w:rPr>
          <w:color w:val="000000" w:themeColor="text1"/>
          <w:sz w:val="24"/>
        </w:rPr>
        <w:t>tool_config</w:t>
      </w:r>
      <w:proofErr w:type="spellEnd"/>
      <w:r w:rsidRPr="000D661B">
        <w:rPr>
          <w:color w:val="000000" w:themeColor="text1"/>
          <w:sz w:val="24"/>
        </w:rPr>
        <w:t xml:space="preserve"> $TOOLINFO </w:t>
      </w:r>
    </w:p>
    <w:p w:rsidR="003C6C6D" w:rsidRPr="003C6C6D" w:rsidRDefault="003C6C6D" w:rsidP="003C6C6D">
      <w:pPr>
        <w:rPr>
          <w:color w:val="1F497D" w:themeColor="text2"/>
          <w:sz w:val="24"/>
        </w:rPr>
      </w:pPr>
      <w:r w:rsidRPr="003C6C6D">
        <w:rPr>
          <w:color w:val="1F497D" w:themeColor="text2"/>
          <w:sz w:val="24"/>
        </w:rPr>
        <w:t>OUTPUTFILES</w:t>
      </w:r>
    </w:p>
    <w:p w:rsidR="003C6C6D" w:rsidRDefault="003C6C6D" w:rsidP="003C6C6D">
      <w:pPr>
        <w:spacing w:line="240" w:lineRule="auto"/>
        <w:rPr>
          <w:rFonts w:cstheme="minorHAnsi"/>
          <w:color w:val="FF0000"/>
        </w:rPr>
      </w:pPr>
      <w:r>
        <w:rPr>
          <w:rFonts w:cstheme="minorHAnsi"/>
          <w:color w:val="FF0000"/>
        </w:rPr>
        <w:t xml:space="preserve">Please check temp folder </w:t>
      </w:r>
      <w:r w:rsidRPr="000D661B">
        <w:rPr>
          <w:rFonts w:cstheme="minorHAnsi"/>
          <w:color w:val="FF0000"/>
        </w:rPr>
        <w:t>(</w:t>
      </w:r>
      <w:r w:rsidR="000D661B" w:rsidRPr="000D661B">
        <w:rPr>
          <w:color w:val="FF0000"/>
          <w:sz w:val="24"/>
        </w:rPr>
        <w:t xml:space="preserve">$EXAMPLES </w:t>
      </w:r>
      <w:r w:rsidRPr="000D661B">
        <w:rPr>
          <w:color w:val="FF0000"/>
          <w:sz w:val="24"/>
        </w:rPr>
        <w:t>/</w:t>
      </w:r>
      <w:r w:rsidR="000D661B" w:rsidRPr="000D661B">
        <w:rPr>
          <w:color w:val="FF0000"/>
          <w:sz w:val="24"/>
        </w:rPr>
        <w:t>WHOLECHR/</w:t>
      </w:r>
      <w:proofErr w:type="spellStart"/>
      <w:r w:rsidR="000D661B" w:rsidRPr="000D661B">
        <w:rPr>
          <w:color w:val="FF0000"/>
          <w:sz w:val="24"/>
        </w:rPr>
        <w:t>Impute_tmp</w:t>
      </w:r>
      <w:proofErr w:type="spellEnd"/>
      <w:r w:rsidR="000D661B" w:rsidRPr="000D661B">
        <w:rPr>
          <w:color w:val="FF0000"/>
          <w:sz w:val="24"/>
        </w:rPr>
        <w:t>/impute/</w:t>
      </w:r>
      <w:r>
        <w:rPr>
          <w:rFonts w:cstheme="minorHAnsi"/>
          <w:color w:val="FF0000"/>
        </w:rPr>
        <w:t>for the results once the job gets completed.</w:t>
      </w:r>
    </w:p>
    <w:p w:rsidR="003C6C6D" w:rsidRPr="00DD36C2" w:rsidRDefault="003C6C6D" w:rsidP="003C6C6D">
      <w:pPr>
        <w:spacing w:line="240" w:lineRule="auto"/>
        <w:rPr>
          <w:rFonts w:cstheme="minorHAnsi"/>
          <w:color w:val="FF0000"/>
        </w:rPr>
      </w:pPr>
      <w:r>
        <w:rPr>
          <w:rFonts w:cstheme="minorHAnsi"/>
          <w:color w:val="FF0000"/>
        </w:rPr>
        <w:lastRenderedPageBreak/>
        <w:t xml:space="preserve">Out file description can be found </w:t>
      </w:r>
      <w:hyperlink w:anchor="IMPUTERESULTS" w:history="1">
        <w:r w:rsidRPr="009C57A7">
          <w:rPr>
            <w:rStyle w:val="Hyperlink"/>
            <w:rFonts w:cstheme="minorHAnsi"/>
          </w:rPr>
          <w:t>here</w:t>
        </w:r>
      </w:hyperlink>
      <w:r>
        <w:rPr>
          <w:rFonts w:cstheme="minorHAnsi"/>
          <w:color w:val="FF0000"/>
        </w:rPr>
        <w:t>.</w:t>
      </w:r>
    </w:p>
    <w:p w:rsidR="000D661B" w:rsidRDefault="000D661B">
      <w:pPr>
        <w:rPr>
          <w:rFonts w:asciiTheme="majorHAnsi" w:eastAsiaTheme="majorEastAsia" w:hAnsiTheme="majorHAnsi" w:cstheme="majorBidi"/>
          <w:b/>
          <w:bCs/>
          <w:color w:val="4F81BD" w:themeColor="accent1"/>
          <w:sz w:val="26"/>
          <w:szCs w:val="26"/>
        </w:rPr>
      </w:pPr>
      <w:bookmarkStart w:id="59" w:name="_Toc388354013"/>
      <w:r>
        <w:br w:type="page"/>
      </w:r>
    </w:p>
    <w:p w:rsidR="00C24684" w:rsidRDefault="00BF2B78" w:rsidP="00C24684">
      <w:pPr>
        <w:pStyle w:val="Heading2"/>
      </w:pPr>
      <w:r>
        <w:lastRenderedPageBreak/>
        <w:t>SAMPLE REGION IMPUTATION EXAMPLE</w:t>
      </w:r>
      <w:bookmarkEnd w:id="59"/>
      <w:r w:rsidR="00C24684" w:rsidRPr="00C24684">
        <w:t xml:space="preserve"> </w:t>
      </w:r>
    </w:p>
    <w:p w:rsidR="00BF2B78" w:rsidRPr="00CE1AFE" w:rsidRDefault="00BF2B78" w:rsidP="00CE1AFE">
      <w:pPr>
        <w:rPr>
          <w:rFonts w:asciiTheme="majorHAnsi" w:eastAsiaTheme="majorEastAsia" w:hAnsiTheme="majorHAnsi" w:cstheme="majorBidi"/>
          <w:b/>
          <w:bCs/>
          <w:color w:val="4F81BD" w:themeColor="accent1"/>
          <w:sz w:val="26"/>
          <w:szCs w:val="26"/>
        </w:rPr>
      </w:pPr>
    </w:p>
    <w:p w:rsidR="00382FD5" w:rsidRDefault="00A828C7" w:rsidP="00382FD5">
      <w:r>
        <w:t xml:space="preserve">To run this example we need files from the above WHOLE CHROMOSOME example, </w:t>
      </w:r>
      <w:proofErr w:type="gramStart"/>
      <w:r>
        <w:t>So</w:t>
      </w:r>
      <w:proofErr w:type="gramEnd"/>
      <w:r>
        <w:t xml:space="preserve"> run that example first.</w:t>
      </w:r>
    </w:p>
    <w:p w:rsidR="00A828C7" w:rsidRDefault="00A828C7" w:rsidP="00382FD5">
      <w:r w:rsidRPr="00A828C7">
        <w:t>FILE=$EXAMPLES/WHOLECHR/hapmap3_r3_b36_fwd.consensus_subset50_chr22.qc.poly_PREPDATA.newbuild.tped</w:t>
      </w:r>
    </w:p>
    <w:p w:rsidR="00A828C7" w:rsidRPr="00CF36AE" w:rsidRDefault="00A828C7" w:rsidP="00A828C7">
      <w:pPr>
        <w:rPr>
          <w:sz w:val="24"/>
        </w:rPr>
      </w:pPr>
      <w:r>
        <w:rPr>
          <w:sz w:val="24"/>
        </w:rPr>
        <w:t>#</w:t>
      </w:r>
      <w:r w:rsidRPr="00CF36AE">
        <w:rPr>
          <w:sz w:val="24"/>
        </w:rPr>
        <w:t>TOOL INFO CONFIG FILE (</w:t>
      </w:r>
      <w:proofErr w:type="spellStart"/>
      <w:r w:rsidRPr="00CF36AE">
        <w:rPr>
          <w:sz w:val="24"/>
        </w:rPr>
        <w:t>tool_info.config</w:t>
      </w:r>
      <w:proofErr w:type="spellEnd"/>
      <w:r w:rsidRPr="00CF36AE">
        <w:rPr>
          <w:sz w:val="24"/>
        </w:rPr>
        <w:t>)</w:t>
      </w:r>
    </w:p>
    <w:p w:rsidR="00A828C7" w:rsidRDefault="00A828C7" w:rsidP="00A828C7">
      <w:pPr>
        <w:pStyle w:val="ListParagraph"/>
        <w:spacing w:line="240" w:lineRule="auto"/>
        <w:ind w:left="0"/>
        <w:rPr>
          <w:rFonts w:cstheme="minorHAnsi"/>
          <w:color w:val="FF0000"/>
        </w:rPr>
      </w:pPr>
      <w:r>
        <w:rPr>
          <w:rFonts w:cstheme="minorHAnsi"/>
          <w:color w:val="FF0000"/>
        </w:rPr>
        <w:t xml:space="preserve">#should have been created when installing </w:t>
      </w:r>
      <w:proofErr w:type="spellStart"/>
      <w:r>
        <w:rPr>
          <w:rFonts w:cstheme="minorHAnsi"/>
          <w:color w:val="FF0000"/>
        </w:rPr>
        <w:t>ezimputer</w:t>
      </w:r>
      <w:proofErr w:type="spellEnd"/>
      <w:r>
        <w:rPr>
          <w:rFonts w:cstheme="minorHAnsi"/>
          <w:color w:val="FF0000"/>
        </w:rPr>
        <w:t>.</w:t>
      </w:r>
    </w:p>
    <w:p w:rsidR="00A828C7" w:rsidRDefault="00A828C7" w:rsidP="00382FD5">
      <w:r w:rsidRPr="00A828C7">
        <w:t>TOOLINFO=$EXAMPLES/</w:t>
      </w:r>
      <w:proofErr w:type="spellStart"/>
      <w:r w:rsidRPr="00A828C7">
        <w:t>tool_info.config</w:t>
      </w:r>
      <w:proofErr w:type="spellEnd"/>
    </w:p>
    <w:p w:rsidR="00510011" w:rsidRDefault="00510011" w:rsidP="00510011">
      <w:proofErr w:type="gramStart"/>
      <w:r>
        <w:t>cd</w:t>
      </w:r>
      <w:proofErr w:type="gramEnd"/>
      <w:r>
        <w:t xml:space="preserve"> $EXAMPLES/WHOLECHR/</w:t>
      </w:r>
    </w:p>
    <w:p w:rsidR="00510011" w:rsidRDefault="00510011" w:rsidP="00510011">
      <w:proofErr w:type="spellStart"/>
      <w:proofErr w:type="gramStart"/>
      <w:r>
        <w:t>cp</w:t>
      </w:r>
      <w:proofErr w:type="spellEnd"/>
      <w:proofErr w:type="gramEnd"/>
      <w:r>
        <w:t xml:space="preserve"> hapmap3_r3_b36_fwd.consensus_subset50_chr22.qc.poly_PREPDATA.tfam  hapmap3_r3_b36_fwd.consensus_subset50_chr22.qc.poly_PREPDATA.newbuild.tfam</w:t>
      </w:r>
    </w:p>
    <w:p w:rsidR="00510011" w:rsidRDefault="00510011" w:rsidP="00510011">
      <w:r>
        <w:t xml:space="preserve">#extracting </w:t>
      </w:r>
      <w:proofErr w:type="spellStart"/>
      <w:r>
        <w:t>smalle</w:t>
      </w:r>
      <w:proofErr w:type="spellEnd"/>
      <w:r>
        <w:t xml:space="preserve"> region from whole genome</w:t>
      </w:r>
    </w:p>
    <w:p w:rsidR="00510011" w:rsidRDefault="00510011" w:rsidP="00510011">
      <w:r>
        <w:t xml:space="preserve"># </w:t>
      </w:r>
      <w:proofErr w:type="gramStart"/>
      <w:r>
        <w:t>Before</w:t>
      </w:r>
      <w:proofErr w:type="gramEnd"/>
      <w:r>
        <w:t xml:space="preserve"> running this script, you must run the whole genome workflow example up to the QC Step to generate the </w:t>
      </w:r>
      <w:proofErr w:type="spellStart"/>
      <w:r>
        <w:t>fwdStrandResults_input</w:t>
      </w:r>
      <w:proofErr w:type="spellEnd"/>
      <w:r>
        <w:t xml:space="preserve"> file</w:t>
      </w:r>
    </w:p>
    <w:p w:rsidR="00510011" w:rsidRDefault="00510011" w:rsidP="00510011">
      <w:r>
        <w:t>#convert the plink file format to transpose</w:t>
      </w:r>
    </w:p>
    <w:p w:rsidR="00510011" w:rsidRDefault="00510011" w:rsidP="00510011">
      <w:r>
        <w:t>PLINK=`</w:t>
      </w:r>
      <w:proofErr w:type="spellStart"/>
      <w:r>
        <w:t>grep</w:t>
      </w:r>
      <w:proofErr w:type="spellEnd"/>
      <w:r>
        <w:t xml:space="preserve"> 'PLINK=</w:t>
      </w:r>
      <w:proofErr w:type="gramStart"/>
      <w:r>
        <w:t>'  $</w:t>
      </w:r>
      <w:proofErr w:type="gramEnd"/>
      <w:r>
        <w:t>TOOLINFO | cut -d '=' -f2 `</w:t>
      </w:r>
    </w:p>
    <w:p w:rsidR="00510011" w:rsidRDefault="00510011" w:rsidP="00510011">
      <w:r>
        <w:t>#extracting a small region from the whole chromosome file</w:t>
      </w:r>
    </w:p>
    <w:p w:rsidR="00A828C7" w:rsidRDefault="00510011" w:rsidP="00510011">
      <w:r>
        <w:t>$PLINK --</w:t>
      </w:r>
      <w:proofErr w:type="spellStart"/>
      <w:r>
        <w:t>tfile</w:t>
      </w:r>
      <w:proofErr w:type="spellEnd"/>
      <w:r>
        <w:t xml:space="preserve"> hapmap3_r3_b36_fwd.consensus_subset50_chr22.qc.poly_PREPDATA.newbuild --</w:t>
      </w:r>
      <w:proofErr w:type="spellStart"/>
      <w:proofErr w:type="gramStart"/>
      <w:r>
        <w:t>chr</w:t>
      </w:r>
      <w:proofErr w:type="spellEnd"/>
      <w:proofErr w:type="gramEnd"/>
      <w:r>
        <w:t xml:space="preserve"> 22 --from-kb 43500 --to-kb 46000 --make-bed --out </w:t>
      </w:r>
      <w:proofErr w:type="spellStart"/>
      <w:r>
        <w:t>small_region_fwdStrandResults_input</w:t>
      </w:r>
      <w:proofErr w:type="spellEnd"/>
    </w:p>
    <w:p w:rsidR="00510011" w:rsidRDefault="00510011" w:rsidP="00510011">
      <w:r>
        <w:t>#preparing run config file</w:t>
      </w:r>
    </w:p>
    <w:p w:rsidR="00510011" w:rsidRDefault="00510011" w:rsidP="00510011">
      <w:proofErr w:type="gramStart"/>
      <w:r>
        <w:t>echo</w:t>
      </w:r>
      <w:proofErr w:type="gramEnd"/>
      <w:r>
        <w:t xml:space="preserve"> "INPUT_PLINK=$EXAMPLES/WHOLECHR/small_region_fwdStrandResults_input"  &gt; $EXAMPLES/</w:t>
      </w:r>
      <w:proofErr w:type="spellStart"/>
      <w:r>
        <w:t>small_region_Wrapper_run_info.config</w:t>
      </w:r>
      <w:proofErr w:type="spellEnd"/>
    </w:p>
    <w:p w:rsidR="00510011" w:rsidRDefault="00510011" w:rsidP="00510011">
      <w:proofErr w:type="gramStart"/>
      <w:r>
        <w:t>echo</w:t>
      </w:r>
      <w:proofErr w:type="gramEnd"/>
      <w:r>
        <w:t xml:space="preserve"> "IMP2_OUT_DIR=$EXAMPLES/SMALL_REGION"  &gt;&gt; $EXAMPLES/</w:t>
      </w:r>
      <w:proofErr w:type="spellStart"/>
      <w:r>
        <w:t>small_region_Wrapper_run_info.config</w:t>
      </w:r>
      <w:proofErr w:type="spellEnd"/>
    </w:p>
    <w:p w:rsidR="00510011" w:rsidRDefault="00510011" w:rsidP="00510011">
      <w:proofErr w:type="gramStart"/>
      <w:r>
        <w:t>echo</w:t>
      </w:r>
      <w:proofErr w:type="gramEnd"/>
      <w:r>
        <w:t xml:space="preserve"> "MODULES_NEEDED=IMPUTE"  &gt;&gt; $EXAMPLES/</w:t>
      </w:r>
      <w:proofErr w:type="spellStart"/>
      <w:r>
        <w:t>small_region_Wrapper_run_info.config</w:t>
      </w:r>
      <w:proofErr w:type="spellEnd"/>
    </w:p>
    <w:p w:rsidR="00510011" w:rsidRDefault="00510011" w:rsidP="00510011">
      <w:proofErr w:type="gramStart"/>
      <w:r>
        <w:t>echo</w:t>
      </w:r>
      <w:proofErr w:type="gramEnd"/>
      <w:r>
        <w:t xml:space="preserve"> "IMPUTE_REF=$EXAMPLES/impute_ref/ALL_1000G_phase1integrated_v3_impute"  &gt;&gt; $EXAMPLES/</w:t>
      </w:r>
      <w:proofErr w:type="spellStart"/>
      <w:r>
        <w:t>small_region_Wrapper_run_info.config</w:t>
      </w:r>
      <w:proofErr w:type="spellEnd"/>
    </w:p>
    <w:p w:rsidR="00510011" w:rsidRDefault="00510011" w:rsidP="00510011">
      <w:proofErr w:type="gramStart"/>
      <w:r>
        <w:lastRenderedPageBreak/>
        <w:t>echo</w:t>
      </w:r>
      <w:proofErr w:type="gramEnd"/>
      <w:r>
        <w:t xml:space="preserve"> "IMPUTEREF_VERSION=ALL_1000G_phase1integrated_v3_impute"  &gt;&gt; $EXAMPLES/</w:t>
      </w:r>
      <w:proofErr w:type="spellStart"/>
      <w:r>
        <w:t>small_region_Wrapper_run_info.config</w:t>
      </w:r>
      <w:proofErr w:type="spellEnd"/>
    </w:p>
    <w:p w:rsidR="00510011" w:rsidRDefault="00510011" w:rsidP="00510011">
      <w:proofErr w:type="gramStart"/>
      <w:r>
        <w:t>echo</w:t>
      </w:r>
      <w:proofErr w:type="gramEnd"/>
      <w:r>
        <w:t xml:space="preserve"> "EMAIL=prodduturi.naresh@mayo.edu"  &gt;&gt; $EXAMPLES/</w:t>
      </w:r>
      <w:proofErr w:type="spellStart"/>
      <w:r>
        <w:t>small_region_Wrapper_run_info.config</w:t>
      </w:r>
      <w:proofErr w:type="spellEnd"/>
    </w:p>
    <w:p w:rsidR="00510011" w:rsidRDefault="00510011" w:rsidP="00510011">
      <w:proofErr w:type="gramStart"/>
      <w:r>
        <w:t>echo</w:t>
      </w:r>
      <w:proofErr w:type="gramEnd"/>
      <w:r>
        <w:t xml:space="preserve"> "USERNAME=m081429"  &gt;&gt; $EXAMPLES/</w:t>
      </w:r>
      <w:proofErr w:type="spellStart"/>
      <w:r>
        <w:t>small_region_Wrapper_run_info.config</w:t>
      </w:r>
      <w:proofErr w:type="spellEnd"/>
    </w:p>
    <w:p w:rsidR="00510011" w:rsidRDefault="00510011" w:rsidP="00510011">
      <w:proofErr w:type="gramStart"/>
      <w:r>
        <w:t>echo</w:t>
      </w:r>
      <w:proofErr w:type="gramEnd"/>
      <w:r>
        <w:t xml:space="preserve"> "DEAL_AMBIGUOUS=YES"  &gt;&gt; $EXAMPLES/</w:t>
      </w:r>
      <w:proofErr w:type="spellStart"/>
      <w:r>
        <w:t>small_region_Wrapper_run_info.config</w:t>
      </w:r>
      <w:proofErr w:type="spellEnd"/>
    </w:p>
    <w:p w:rsidR="00510011" w:rsidRDefault="00510011" w:rsidP="00510011">
      <w:proofErr w:type="gramStart"/>
      <w:r>
        <w:t>echo</w:t>
      </w:r>
      <w:proofErr w:type="gramEnd"/>
      <w:r>
        <w:t xml:space="preserve"> "ENVR=MANUAL"  &gt;&gt; $EXAMPLES/</w:t>
      </w:r>
      <w:proofErr w:type="spellStart"/>
      <w:r>
        <w:t>small_region_Wrapper_run_info.config</w:t>
      </w:r>
      <w:proofErr w:type="spellEnd"/>
    </w:p>
    <w:p w:rsidR="00510011" w:rsidRDefault="00510011" w:rsidP="00510011">
      <w:proofErr w:type="gramStart"/>
      <w:r>
        <w:t>echo</w:t>
      </w:r>
      <w:proofErr w:type="gramEnd"/>
      <w:r>
        <w:t xml:space="preserve"> "CHR_START_INPUT=YES"  &gt;&gt; $EXAMPLES/</w:t>
      </w:r>
      <w:proofErr w:type="spellStart"/>
      <w:r>
        <w:t>small_region_Wrapper_run_info.config</w:t>
      </w:r>
      <w:proofErr w:type="spellEnd"/>
    </w:p>
    <w:p w:rsidR="00510011" w:rsidRDefault="00510011" w:rsidP="00510011">
      <w:proofErr w:type="gramStart"/>
      <w:r>
        <w:t>echo</w:t>
      </w:r>
      <w:proofErr w:type="gramEnd"/>
      <w:r>
        <w:t xml:space="preserve"> "SMALL_REGION_EXTN_START=2000000"  &gt;&gt; $EXAMPLES/</w:t>
      </w:r>
      <w:proofErr w:type="spellStart"/>
      <w:r>
        <w:t>small_region_Wrapper_run_info.config</w:t>
      </w:r>
      <w:proofErr w:type="spellEnd"/>
    </w:p>
    <w:p w:rsidR="00510011" w:rsidRDefault="00510011" w:rsidP="00510011">
      <w:proofErr w:type="gramStart"/>
      <w:r>
        <w:t>echo</w:t>
      </w:r>
      <w:proofErr w:type="gramEnd"/>
      <w:r>
        <w:t xml:space="preserve"> "SMALL_REGION_EXTN_STOP=2000000"  &gt;&gt; $EXAMPLES/</w:t>
      </w:r>
      <w:proofErr w:type="spellStart"/>
      <w:r>
        <w:t>small_region_Wrapper_run_info.config</w:t>
      </w:r>
      <w:proofErr w:type="spellEnd"/>
    </w:p>
    <w:p w:rsidR="001C25EA" w:rsidRPr="003C6C6D" w:rsidRDefault="001C25EA" w:rsidP="001C25EA">
      <w:pPr>
        <w:rPr>
          <w:color w:val="000000" w:themeColor="text1"/>
          <w:sz w:val="24"/>
        </w:rPr>
      </w:pPr>
      <w:r w:rsidRPr="003C6C6D">
        <w:rPr>
          <w:color w:val="000000" w:themeColor="text1"/>
          <w:sz w:val="24"/>
        </w:rPr>
        <w:t>HOW TO EXECUTE</w:t>
      </w:r>
    </w:p>
    <w:p w:rsidR="00510011" w:rsidRDefault="00510011" w:rsidP="001C25EA">
      <w:pPr>
        <w:rPr>
          <w:color w:val="FF0000"/>
          <w:sz w:val="24"/>
        </w:rPr>
      </w:pPr>
      <w:proofErr w:type="spellStart"/>
      <w:proofErr w:type="gramStart"/>
      <w:r w:rsidRPr="00510011">
        <w:rPr>
          <w:color w:val="FF0000"/>
          <w:sz w:val="24"/>
        </w:rPr>
        <w:t>perl</w:t>
      </w:r>
      <w:proofErr w:type="spellEnd"/>
      <w:r w:rsidRPr="00510011">
        <w:rPr>
          <w:color w:val="FF0000"/>
          <w:sz w:val="24"/>
        </w:rPr>
        <w:t xml:space="preserve">  $</w:t>
      </w:r>
      <w:proofErr w:type="gramEnd"/>
      <w:r w:rsidRPr="00510011">
        <w:rPr>
          <w:color w:val="FF0000"/>
          <w:sz w:val="24"/>
        </w:rPr>
        <w:t>EZIMPUTER/Wrapper.pl  -</w:t>
      </w:r>
      <w:proofErr w:type="spellStart"/>
      <w:r w:rsidRPr="00510011">
        <w:rPr>
          <w:color w:val="FF0000"/>
          <w:sz w:val="24"/>
        </w:rPr>
        <w:t>wrapper_config</w:t>
      </w:r>
      <w:proofErr w:type="spellEnd"/>
      <w:r w:rsidRPr="00510011">
        <w:rPr>
          <w:color w:val="FF0000"/>
          <w:sz w:val="24"/>
        </w:rPr>
        <w:t xml:space="preserve">  $EXAMPLES/</w:t>
      </w:r>
      <w:proofErr w:type="spellStart"/>
      <w:r w:rsidRPr="00510011">
        <w:rPr>
          <w:color w:val="FF0000"/>
          <w:sz w:val="24"/>
        </w:rPr>
        <w:t>small_region_Wrapper_run_info.config</w:t>
      </w:r>
      <w:proofErr w:type="spellEnd"/>
      <w:r w:rsidRPr="00510011">
        <w:rPr>
          <w:color w:val="FF0000"/>
          <w:sz w:val="24"/>
        </w:rPr>
        <w:t xml:space="preserve"> -</w:t>
      </w:r>
      <w:proofErr w:type="spellStart"/>
      <w:r w:rsidRPr="00510011">
        <w:rPr>
          <w:color w:val="FF0000"/>
          <w:sz w:val="24"/>
        </w:rPr>
        <w:t>tool_config</w:t>
      </w:r>
      <w:proofErr w:type="spellEnd"/>
      <w:r w:rsidRPr="00510011">
        <w:rPr>
          <w:color w:val="FF0000"/>
          <w:sz w:val="24"/>
        </w:rPr>
        <w:t xml:space="preserve"> $TOOLINFO</w:t>
      </w:r>
    </w:p>
    <w:p w:rsidR="001C25EA" w:rsidRPr="001C25EA" w:rsidRDefault="001C25EA" w:rsidP="001C25EA">
      <w:pPr>
        <w:rPr>
          <w:sz w:val="24"/>
        </w:rPr>
      </w:pPr>
      <w:r w:rsidRPr="001C25EA">
        <w:rPr>
          <w:sz w:val="24"/>
        </w:rPr>
        <w:t>OUTPUTFILES</w:t>
      </w:r>
    </w:p>
    <w:p w:rsidR="00DD36C2" w:rsidRDefault="00F13E45" w:rsidP="00DD36C2">
      <w:pPr>
        <w:spacing w:line="240" w:lineRule="auto"/>
        <w:rPr>
          <w:rFonts w:cstheme="minorHAnsi"/>
          <w:color w:val="FF0000"/>
        </w:rPr>
      </w:pPr>
      <w:r>
        <w:rPr>
          <w:rFonts w:cstheme="minorHAnsi"/>
          <w:color w:val="FF0000"/>
        </w:rPr>
        <w:t xml:space="preserve">Please check temp folder </w:t>
      </w:r>
      <w:r w:rsidR="00510011" w:rsidRPr="00510011">
        <w:rPr>
          <w:rFonts w:cstheme="minorHAnsi"/>
          <w:color w:val="FF0000"/>
        </w:rPr>
        <w:t>(</w:t>
      </w:r>
      <w:r w:rsidR="00510011" w:rsidRPr="00510011">
        <w:rPr>
          <w:color w:val="FF0000"/>
        </w:rPr>
        <w:t>$EXAMPLES/</w:t>
      </w:r>
      <w:r w:rsidR="00510011" w:rsidRPr="00510011">
        <w:rPr>
          <w:rFonts w:cstheme="minorHAnsi"/>
          <w:color w:val="FF0000"/>
        </w:rPr>
        <w:t>SMALL_REGION/</w:t>
      </w:r>
      <w:proofErr w:type="spellStart"/>
      <w:r w:rsidR="00510011" w:rsidRPr="00510011">
        <w:rPr>
          <w:rFonts w:cstheme="minorHAnsi"/>
          <w:color w:val="FF0000"/>
        </w:rPr>
        <w:t>Impute_tmp</w:t>
      </w:r>
      <w:proofErr w:type="spellEnd"/>
      <w:r w:rsidR="00510011" w:rsidRPr="00510011">
        <w:rPr>
          <w:rFonts w:cstheme="minorHAnsi"/>
          <w:color w:val="FF0000"/>
        </w:rPr>
        <w:t>/impute</w:t>
      </w:r>
      <w:proofErr w:type="gramStart"/>
      <w:r w:rsidR="006F79DD">
        <w:rPr>
          <w:rFonts w:cstheme="minorHAnsi"/>
          <w:color w:val="FF0000"/>
        </w:rPr>
        <w:t>)</w:t>
      </w:r>
      <w:r>
        <w:rPr>
          <w:rFonts w:cstheme="minorHAnsi"/>
          <w:color w:val="FF0000"/>
        </w:rPr>
        <w:t>for</w:t>
      </w:r>
      <w:proofErr w:type="gramEnd"/>
      <w:r>
        <w:rPr>
          <w:rFonts w:cstheme="minorHAnsi"/>
          <w:color w:val="FF0000"/>
        </w:rPr>
        <w:t xml:space="preserve"> the results once the job gets completed.</w:t>
      </w:r>
      <w:r w:rsidR="000F18BA">
        <w:rPr>
          <w:rFonts w:cstheme="minorHAnsi"/>
          <w:color w:val="FF0000"/>
        </w:rPr>
        <w:t xml:space="preserve"> As the data contains only of </w:t>
      </w:r>
      <w:proofErr w:type="spellStart"/>
      <w:proofErr w:type="gramStart"/>
      <w:r w:rsidR="000F18BA">
        <w:rPr>
          <w:rFonts w:cstheme="minorHAnsi"/>
          <w:color w:val="FF0000"/>
        </w:rPr>
        <w:t>chr</w:t>
      </w:r>
      <w:proofErr w:type="spellEnd"/>
      <w:proofErr w:type="gramEnd"/>
      <w:r w:rsidR="000F18BA">
        <w:rPr>
          <w:rFonts w:cstheme="minorHAnsi"/>
          <w:color w:val="FF0000"/>
        </w:rPr>
        <w:t xml:space="preserve"> 2 so all the impute dosage files can be found in</w:t>
      </w:r>
      <w:r w:rsidR="00D01A03">
        <w:rPr>
          <w:rFonts w:cstheme="minorHAnsi"/>
          <w:color w:val="FF0000"/>
        </w:rPr>
        <w:t xml:space="preserve"> </w:t>
      </w:r>
      <w:r w:rsidR="000F18BA">
        <w:rPr>
          <w:rFonts w:cstheme="minorHAnsi"/>
          <w:color w:val="FF0000"/>
        </w:rPr>
        <w:t xml:space="preserve">the </w:t>
      </w:r>
      <w:r w:rsidR="00D01A03">
        <w:rPr>
          <w:rFonts w:cstheme="minorHAnsi"/>
          <w:color w:val="FF0000"/>
        </w:rPr>
        <w:t>folder ‘2’.</w:t>
      </w:r>
    </w:p>
    <w:p w:rsidR="00F13E45" w:rsidRPr="00DD36C2" w:rsidRDefault="000F18BA" w:rsidP="00DD36C2">
      <w:pPr>
        <w:spacing w:line="240" w:lineRule="auto"/>
        <w:rPr>
          <w:rFonts w:cstheme="minorHAnsi"/>
          <w:color w:val="FF0000"/>
        </w:rPr>
      </w:pPr>
      <w:r>
        <w:rPr>
          <w:rFonts w:cstheme="minorHAnsi"/>
          <w:color w:val="FF0000"/>
        </w:rPr>
        <w:t xml:space="preserve">Out file description can be found </w:t>
      </w:r>
      <w:hyperlink w:anchor="IMPUTERESULTS" w:history="1">
        <w:r w:rsidRPr="009C57A7">
          <w:rPr>
            <w:rStyle w:val="Hyperlink"/>
            <w:rFonts w:cstheme="minorHAnsi"/>
          </w:rPr>
          <w:t>here</w:t>
        </w:r>
      </w:hyperlink>
      <w:r w:rsidR="009C57A7">
        <w:rPr>
          <w:rFonts w:cstheme="minorHAnsi"/>
          <w:color w:val="FF0000"/>
        </w:rPr>
        <w:t>.</w:t>
      </w:r>
    </w:p>
    <w:p w:rsidR="004A7DF3" w:rsidRDefault="004A7DF3">
      <w:pPr>
        <w:rPr>
          <w:b/>
          <w:color w:val="4F81BD" w:themeColor="accent1"/>
          <w:sz w:val="32"/>
          <w:u w:val="single"/>
        </w:rPr>
      </w:pPr>
      <w:r>
        <w:rPr>
          <w:bCs/>
          <w:sz w:val="32"/>
          <w:u w:val="single"/>
        </w:rPr>
        <w:br w:type="page"/>
      </w:r>
    </w:p>
    <w:p w:rsidR="00666A14" w:rsidRDefault="00666A14" w:rsidP="00350D54">
      <w:pPr>
        <w:pStyle w:val="Heading2"/>
      </w:pPr>
      <w:bookmarkStart w:id="60" w:name="_Toc388354014"/>
      <w:r>
        <w:lastRenderedPageBreak/>
        <w:t>SINGLE SAMPLE IMPUTATION</w:t>
      </w:r>
      <w:bookmarkEnd w:id="60"/>
    </w:p>
    <w:p w:rsidR="00666A14" w:rsidRDefault="00666A14">
      <w:r>
        <w:t>This example describes how to do the single sample imputation.</w:t>
      </w:r>
    </w:p>
    <w:p w:rsidR="00666A14" w:rsidRDefault="00666A14" w:rsidP="00666A14">
      <w:r>
        <w:t>#First you need to run the WHOLE_GENOME_IMPUTATION.sh to generate the WHOLE_GENOME PLINK dataset</w:t>
      </w:r>
    </w:p>
    <w:p w:rsidR="006F79DD" w:rsidRDefault="006F79DD" w:rsidP="00666A14">
      <w:r w:rsidRPr="006F79DD">
        <w:t>FILE=$EXAMPLES/WHOLECHR/hapmap3_r3_b36_fwd.consensus_subset50_chr22.qc.poly_PREPDATA.newbuild.tped</w:t>
      </w:r>
    </w:p>
    <w:p w:rsidR="006F79DD" w:rsidRDefault="006F79DD" w:rsidP="00666A14"/>
    <w:p w:rsidR="002D300F" w:rsidRPr="00CF36AE" w:rsidRDefault="006F79DD" w:rsidP="002D300F">
      <w:pPr>
        <w:rPr>
          <w:sz w:val="24"/>
        </w:rPr>
      </w:pPr>
      <w:r>
        <w:rPr>
          <w:sz w:val="24"/>
        </w:rPr>
        <w:t>#</w:t>
      </w:r>
      <w:r w:rsidR="002D300F" w:rsidRPr="00CF36AE">
        <w:rPr>
          <w:sz w:val="24"/>
        </w:rPr>
        <w:t>TOOL INFO CONFIG FILE (</w:t>
      </w:r>
      <w:proofErr w:type="spellStart"/>
      <w:r w:rsidR="002D300F" w:rsidRPr="00CF36AE">
        <w:rPr>
          <w:sz w:val="24"/>
        </w:rPr>
        <w:t>tool_info.config</w:t>
      </w:r>
      <w:proofErr w:type="spellEnd"/>
      <w:r w:rsidR="002D300F" w:rsidRPr="00CF36AE">
        <w:rPr>
          <w:sz w:val="24"/>
        </w:rPr>
        <w:t>)</w:t>
      </w:r>
    </w:p>
    <w:p w:rsidR="002D300F" w:rsidRDefault="006F79DD" w:rsidP="002D300F">
      <w:pPr>
        <w:pStyle w:val="ListParagraph"/>
        <w:spacing w:line="240" w:lineRule="auto"/>
        <w:ind w:left="0"/>
        <w:rPr>
          <w:rFonts w:cstheme="minorHAnsi"/>
          <w:color w:val="FF0000"/>
        </w:rPr>
      </w:pPr>
      <w:r>
        <w:rPr>
          <w:rFonts w:cstheme="minorHAnsi"/>
          <w:color w:val="FF0000"/>
        </w:rPr>
        <w:t>#</w:t>
      </w:r>
      <w:proofErr w:type="gramStart"/>
      <w:r w:rsidR="002D300F">
        <w:rPr>
          <w:rFonts w:cstheme="minorHAnsi"/>
          <w:color w:val="FF0000"/>
        </w:rPr>
        <w:t>Should</w:t>
      </w:r>
      <w:proofErr w:type="gramEnd"/>
      <w:r w:rsidR="002D300F">
        <w:rPr>
          <w:rFonts w:cstheme="minorHAnsi"/>
          <w:color w:val="FF0000"/>
        </w:rPr>
        <w:t xml:space="preserve"> have been created when installing </w:t>
      </w:r>
      <w:proofErr w:type="spellStart"/>
      <w:r w:rsidR="002D300F">
        <w:rPr>
          <w:rFonts w:cstheme="minorHAnsi"/>
          <w:color w:val="FF0000"/>
        </w:rPr>
        <w:t>ezimputer</w:t>
      </w:r>
      <w:proofErr w:type="spellEnd"/>
      <w:r w:rsidR="002D300F">
        <w:rPr>
          <w:rFonts w:cstheme="minorHAnsi"/>
          <w:color w:val="FF0000"/>
        </w:rPr>
        <w:t>.</w:t>
      </w:r>
    </w:p>
    <w:p w:rsidR="006F79DD" w:rsidRDefault="006F79DD" w:rsidP="002D300F">
      <w:pPr>
        <w:pStyle w:val="ListParagraph"/>
        <w:spacing w:line="240" w:lineRule="auto"/>
        <w:ind w:left="0"/>
        <w:rPr>
          <w:rFonts w:cstheme="minorHAnsi"/>
          <w:color w:val="FF0000"/>
        </w:rPr>
      </w:pPr>
      <w:r w:rsidRPr="006F79DD">
        <w:rPr>
          <w:rFonts w:cstheme="minorHAnsi"/>
          <w:color w:val="FF0000"/>
        </w:rPr>
        <w:t>TOOLINFO=$EXAMPLES/</w:t>
      </w:r>
      <w:proofErr w:type="spellStart"/>
      <w:r w:rsidRPr="006F79DD">
        <w:rPr>
          <w:rFonts w:cstheme="minorHAnsi"/>
          <w:color w:val="FF0000"/>
        </w:rPr>
        <w:t>tool_info.config</w:t>
      </w:r>
      <w:proofErr w:type="spellEnd"/>
    </w:p>
    <w:p w:rsidR="006F79DD" w:rsidRDefault="006F79DD" w:rsidP="006F79DD">
      <w:r>
        <w:t>#Extract the top sample</w:t>
      </w:r>
    </w:p>
    <w:p w:rsidR="006F79DD" w:rsidRPr="006F79DD" w:rsidRDefault="006F79DD" w:rsidP="006F79DD">
      <w:pPr>
        <w:rPr>
          <w:color w:val="000000" w:themeColor="text1"/>
          <w:sz w:val="24"/>
        </w:rPr>
      </w:pPr>
      <w:proofErr w:type="gramStart"/>
      <w:r w:rsidRPr="006F79DD">
        <w:rPr>
          <w:color w:val="000000" w:themeColor="text1"/>
          <w:sz w:val="24"/>
        </w:rPr>
        <w:t>cd</w:t>
      </w:r>
      <w:proofErr w:type="gramEnd"/>
      <w:r w:rsidRPr="006F79DD">
        <w:rPr>
          <w:color w:val="000000" w:themeColor="text1"/>
          <w:sz w:val="24"/>
        </w:rPr>
        <w:t xml:space="preserve"> $EXAMPLES/WHOLECHR/</w:t>
      </w:r>
    </w:p>
    <w:p w:rsidR="006F79DD" w:rsidRPr="006F79DD" w:rsidRDefault="006F79DD" w:rsidP="006F79DD">
      <w:pPr>
        <w:rPr>
          <w:color w:val="000000" w:themeColor="text1"/>
          <w:sz w:val="24"/>
        </w:rPr>
      </w:pPr>
      <w:proofErr w:type="spellStart"/>
      <w:proofErr w:type="gramStart"/>
      <w:r w:rsidRPr="006F79DD">
        <w:rPr>
          <w:color w:val="000000" w:themeColor="text1"/>
          <w:sz w:val="24"/>
        </w:rPr>
        <w:t>cp</w:t>
      </w:r>
      <w:proofErr w:type="spellEnd"/>
      <w:proofErr w:type="gramEnd"/>
      <w:r w:rsidRPr="006F79DD">
        <w:rPr>
          <w:color w:val="000000" w:themeColor="text1"/>
          <w:sz w:val="24"/>
        </w:rPr>
        <w:t xml:space="preserve"> hapmap3_r3_b36_fwd.consensus_subset50_chr22.qc.poly_PREPDATA.tfam  hapmap3_r3_b36_fwd.consensus_subset50_chr22.qc.poly_PREPDATA.newbuild.tfam</w:t>
      </w:r>
    </w:p>
    <w:p w:rsidR="006F79DD" w:rsidRDefault="006F79DD" w:rsidP="006F79DD">
      <w:pPr>
        <w:rPr>
          <w:color w:val="000000" w:themeColor="text1"/>
          <w:sz w:val="24"/>
        </w:rPr>
      </w:pPr>
      <w:proofErr w:type="gramStart"/>
      <w:r w:rsidRPr="006F79DD">
        <w:rPr>
          <w:color w:val="000000" w:themeColor="text1"/>
          <w:sz w:val="24"/>
        </w:rPr>
        <w:t>head</w:t>
      </w:r>
      <w:proofErr w:type="gramEnd"/>
      <w:r w:rsidRPr="006F79DD">
        <w:rPr>
          <w:color w:val="000000" w:themeColor="text1"/>
          <w:sz w:val="24"/>
        </w:rPr>
        <w:t xml:space="preserve"> -1 hapmap3_r3_b36_fwd.consensus_subset50_chr22.qc.poly_PREPDATA.newbuild.tfam  &gt; single_samp.txt</w:t>
      </w:r>
    </w:p>
    <w:p w:rsidR="006F79DD" w:rsidRDefault="006F79DD" w:rsidP="006F79DD">
      <w:pPr>
        <w:rPr>
          <w:color w:val="000000" w:themeColor="text1"/>
          <w:sz w:val="24"/>
        </w:rPr>
      </w:pPr>
      <w:r>
        <w:rPr>
          <w:color w:val="000000" w:themeColor="text1"/>
          <w:sz w:val="24"/>
        </w:rPr>
        <w:t>#create the plink dataset</w:t>
      </w:r>
    </w:p>
    <w:p w:rsidR="006F79DD" w:rsidRPr="006F79DD" w:rsidRDefault="006F79DD" w:rsidP="006F79DD">
      <w:pPr>
        <w:rPr>
          <w:color w:val="000000" w:themeColor="text1"/>
          <w:sz w:val="24"/>
        </w:rPr>
      </w:pPr>
      <w:r w:rsidRPr="006F79DD">
        <w:rPr>
          <w:color w:val="000000" w:themeColor="text1"/>
          <w:sz w:val="24"/>
        </w:rPr>
        <w:t>PLINK=`</w:t>
      </w:r>
      <w:proofErr w:type="spellStart"/>
      <w:r w:rsidRPr="006F79DD">
        <w:rPr>
          <w:color w:val="000000" w:themeColor="text1"/>
          <w:sz w:val="24"/>
        </w:rPr>
        <w:t>grep</w:t>
      </w:r>
      <w:proofErr w:type="spellEnd"/>
      <w:r w:rsidRPr="006F79DD">
        <w:rPr>
          <w:color w:val="000000" w:themeColor="text1"/>
          <w:sz w:val="24"/>
        </w:rPr>
        <w:t xml:space="preserve"> 'PLINK=</w:t>
      </w:r>
      <w:proofErr w:type="gramStart"/>
      <w:r w:rsidRPr="006F79DD">
        <w:rPr>
          <w:color w:val="000000" w:themeColor="text1"/>
          <w:sz w:val="24"/>
        </w:rPr>
        <w:t>'  $</w:t>
      </w:r>
      <w:proofErr w:type="gramEnd"/>
      <w:r w:rsidRPr="006F79DD">
        <w:rPr>
          <w:color w:val="000000" w:themeColor="text1"/>
          <w:sz w:val="24"/>
        </w:rPr>
        <w:t>TOOLINFO | cut -d '=' -f2 `</w:t>
      </w:r>
    </w:p>
    <w:p w:rsidR="006F79DD" w:rsidRPr="006F79DD" w:rsidRDefault="006F79DD" w:rsidP="006F79DD">
      <w:pPr>
        <w:rPr>
          <w:color w:val="000000" w:themeColor="text1"/>
          <w:sz w:val="24"/>
        </w:rPr>
      </w:pPr>
    </w:p>
    <w:p w:rsidR="006F79DD" w:rsidRDefault="006F79DD" w:rsidP="006F79DD">
      <w:pPr>
        <w:rPr>
          <w:color w:val="000000" w:themeColor="text1"/>
          <w:sz w:val="24"/>
        </w:rPr>
      </w:pPr>
      <w:r w:rsidRPr="006F79DD">
        <w:rPr>
          <w:color w:val="000000" w:themeColor="text1"/>
          <w:sz w:val="24"/>
        </w:rPr>
        <w:t>$PLINK --</w:t>
      </w:r>
      <w:proofErr w:type="spellStart"/>
      <w:r w:rsidRPr="006F79DD">
        <w:rPr>
          <w:color w:val="000000" w:themeColor="text1"/>
          <w:sz w:val="24"/>
        </w:rPr>
        <w:t>tfile</w:t>
      </w:r>
      <w:proofErr w:type="spellEnd"/>
      <w:r w:rsidRPr="006F79DD">
        <w:rPr>
          <w:color w:val="000000" w:themeColor="text1"/>
          <w:sz w:val="24"/>
        </w:rPr>
        <w:t xml:space="preserve"> hapmap3_r3_b36_fwd.consensus_subset50_chr22.qc.poly_PREPDATA.newbuild --keep $EXAMPLES/WHOLECHR/single_samp.txt --make-bed --out </w:t>
      </w:r>
      <w:proofErr w:type="spellStart"/>
      <w:r w:rsidRPr="006F79DD">
        <w:rPr>
          <w:color w:val="000000" w:themeColor="text1"/>
          <w:sz w:val="24"/>
        </w:rPr>
        <w:t>single_sample_fwdStrandResults_input</w:t>
      </w:r>
      <w:proofErr w:type="spellEnd"/>
    </w:p>
    <w:p w:rsidR="006F79DD" w:rsidRPr="006F79DD" w:rsidRDefault="006F79DD" w:rsidP="006F79DD">
      <w:pPr>
        <w:rPr>
          <w:color w:val="000000" w:themeColor="text1"/>
          <w:sz w:val="24"/>
        </w:rPr>
      </w:pPr>
      <w:r w:rsidRPr="006F79DD">
        <w:rPr>
          <w:color w:val="000000" w:themeColor="text1"/>
          <w:sz w:val="24"/>
        </w:rPr>
        <w:t>#preparing run config file</w:t>
      </w:r>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"INPUT_PLINK=$EXAMPLES/WHOLECHR/single_sample_fwdStrandResults_input"  &gt;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"IMP2_OUT_DIR=$EXAMPLES/SINGLE_SAMPLE"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"MODULES_NEEDED=IMPUTE"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lastRenderedPageBreak/>
        <w:t>echo</w:t>
      </w:r>
      <w:proofErr w:type="gramEnd"/>
      <w:r w:rsidRPr="006F79DD">
        <w:rPr>
          <w:color w:val="000000" w:themeColor="text1"/>
          <w:sz w:val="24"/>
        </w:rPr>
        <w:t xml:space="preserve"> "IMPUTE_REF=$EXAMPLES/impute_ref/ALL_1000G_phase1integrated_v3_impute"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"IMPUTEREF_VERSION=ALL_1000G_phase1integrated_v3_impute"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"EMAIL=prodduturi.naresh@mayo.edu"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"USERNAME=m081429"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"DEAL_AMBIGUOUS=YES"  &gt;&gt; $EXAMPLES/</w:t>
      </w:r>
      <w:proofErr w:type="spellStart"/>
      <w:r w:rsidRPr="006F79DD">
        <w:rPr>
          <w:color w:val="000000" w:themeColor="text1"/>
          <w:sz w:val="24"/>
        </w:rPr>
        <w:t>single_sample_Wrapper_run_info.config</w:t>
      </w:r>
      <w:proofErr w:type="spellEnd"/>
    </w:p>
    <w:p w:rsidR="006F79DD" w:rsidRP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"ENVR=MANUAL"  &gt;&gt; $EXAMPLES/</w:t>
      </w:r>
      <w:proofErr w:type="spellStart"/>
      <w:r w:rsidRPr="006F79DD">
        <w:rPr>
          <w:color w:val="000000" w:themeColor="text1"/>
          <w:sz w:val="24"/>
        </w:rPr>
        <w:t>single_sample_Wrapper_run_info.config</w:t>
      </w:r>
      <w:proofErr w:type="spellEnd"/>
    </w:p>
    <w:p w:rsidR="006F79DD" w:rsidRDefault="006F79DD" w:rsidP="006F79DD">
      <w:pPr>
        <w:rPr>
          <w:color w:val="000000" w:themeColor="text1"/>
          <w:sz w:val="24"/>
        </w:rPr>
      </w:pPr>
      <w:proofErr w:type="gramStart"/>
      <w:r w:rsidRPr="006F79DD">
        <w:rPr>
          <w:color w:val="000000" w:themeColor="text1"/>
          <w:sz w:val="24"/>
        </w:rPr>
        <w:t>echo</w:t>
      </w:r>
      <w:proofErr w:type="gramEnd"/>
      <w:r w:rsidRPr="006F79DD">
        <w:rPr>
          <w:color w:val="000000" w:themeColor="text1"/>
          <w:sz w:val="24"/>
        </w:rPr>
        <w:t xml:space="preserve"> 'LESS_NUM_SAMP="YES"'  &gt;&gt; $EXAMPLES/</w:t>
      </w:r>
      <w:proofErr w:type="spellStart"/>
      <w:r w:rsidRPr="006F79DD">
        <w:rPr>
          <w:color w:val="000000" w:themeColor="text1"/>
          <w:sz w:val="24"/>
        </w:rPr>
        <w:t>single_sample_Wrapper_run_info.config</w:t>
      </w:r>
      <w:proofErr w:type="spellEnd"/>
    </w:p>
    <w:p w:rsidR="002D300F" w:rsidRPr="003C6C6D" w:rsidRDefault="002D300F" w:rsidP="002D300F">
      <w:pPr>
        <w:rPr>
          <w:color w:val="000000" w:themeColor="text1"/>
          <w:sz w:val="24"/>
        </w:rPr>
      </w:pPr>
      <w:r w:rsidRPr="003C6C6D">
        <w:rPr>
          <w:color w:val="000000" w:themeColor="text1"/>
          <w:sz w:val="24"/>
        </w:rPr>
        <w:t>HOW TO EXECUTE</w:t>
      </w:r>
    </w:p>
    <w:p w:rsidR="006F79DD" w:rsidRDefault="006F79DD" w:rsidP="002D300F">
      <w:pPr>
        <w:rPr>
          <w:color w:val="FF0000"/>
          <w:sz w:val="24"/>
        </w:rPr>
      </w:pPr>
      <w:proofErr w:type="spellStart"/>
      <w:proofErr w:type="gramStart"/>
      <w:r w:rsidRPr="006F79DD">
        <w:rPr>
          <w:color w:val="FF0000"/>
          <w:sz w:val="24"/>
        </w:rPr>
        <w:t>perl</w:t>
      </w:r>
      <w:proofErr w:type="spellEnd"/>
      <w:r w:rsidRPr="006F79DD">
        <w:rPr>
          <w:color w:val="FF0000"/>
          <w:sz w:val="24"/>
        </w:rPr>
        <w:t xml:space="preserve">  $</w:t>
      </w:r>
      <w:proofErr w:type="gramEnd"/>
      <w:r w:rsidRPr="006F79DD">
        <w:rPr>
          <w:color w:val="FF0000"/>
          <w:sz w:val="24"/>
        </w:rPr>
        <w:t>EZIMPUTER/Wrapper.pl  -</w:t>
      </w:r>
      <w:proofErr w:type="spellStart"/>
      <w:r w:rsidRPr="006F79DD">
        <w:rPr>
          <w:color w:val="FF0000"/>
          <w:sz w:val="24"/>
        </w:rPr>
        <w:t>wrapper_config</w:t>
      </w:r>
      <w:proofErr w:type="spellEnd"/>
      <w:r w:rsidRPr="006F79DD">
        <w:rPr>
          <w:color w:val="FF0000"/>
          <w:sz w:val="24"/>
        </w:rPr>
        <w:t xml:space="preserve">  $EXAMPLES/</w:t>
      </w:r>
      <w:proofErr w:type="spellStart"/>
      <w:r w:rsidRPr="006F79DD">
        <w:rPr>
          <w:color w:val="FF0000"/>
          <w:sz w:val="24"/>
        </w:rPr>
        <w:t>single_sample_Wrapper_run_info.config</w:t>
      </w:r>
      <w:proofErr w:type="spellEnd"/>
      <w:r w:rsidRPr="006F79DD">
        <w:rPr>
          <w:color w:val="FF0000"/>
          <w:sz w:val="24"/>
        </w:rPr>
        <w:t xml:space="preserve"> -</w:t>
      </w:r>
      <w:proofErr w:type="spellStart"/>
      <w:r w:rsidRPr="006F79DD">
        <w:rPr>
          <w:color w:val="FF0000"/>
          <w:sz w:val="24"/>
        </w:rPr>
        <w:t>tool_config</w:t>
      </w:r>
      <w:proofErr w:type="spellEnd"/>
      <w:r w:rsidRPr="006F79DD">
        <w:rPr>
          <w:color w:val="FF0000"/>
          <w:sz w:val="24"/>
        </w:rPr>
        <w:t xml:space="preserve"> $TOOLINFO</w:t>
      </w:r>
    </w:p>
    <w:p w:rsidR="002D300F" w:rsidRPr="001C25EA" w:rsidRDefault="002D300F" w:rsidP="002D300F">
      <w:pPr>
        <w:rPr>
          <w:sz w:val="24"/>
        </w:rPr>
      </w:pPr>
      <w:r w:rsidRPr="001C25EA">
        <w:rPr>
          <w:sz w:val="24"/>
        </w:rPr>
        <w:t>OUTPUTFILES</w:t>
      </w:r>
    </w:p>
    <w:p w:rsidR="002D300F" w:rsidRDefault="002D300F" w:rsidP="002D300F">
      <w:pPr>
        <w:spacing w:line="240" w:lineRule="auto"/>
        <w:rPr>
          <w:rFonts w:cstheme="minorHAnsi"/>
          <w:color w:val="FF0000"/>
        </w:rPr>
      </w:pPr>
      <w:r>
        <w:rPr>
          <w:rFonts w:cstheme="minorHAnsi"/>
          <w:color w:val="FF0000"/>
        </w:rPr>
        <w:t xml:space="preserve">Please check temp folder </w:t>
      </w:r>
      <w:r w:rsidR="006F79DD" w:rsidRPr="00510011">
        <w:rPr>
          <w:rFonts w:cstheme="minorHAnsi"/>
          <w:color w:val="FF0000"/>
        </w:rPr>
        <w:t>(</w:t>
      </w:r>
      <w:r w:rsidR="006F79DD" w:rsidRPr="00510011">
        <w:rPr>
          <w:color w:val="FF0000"/>
        </w:rPr>
        <w:t>$EXAMPLES/</w:t>
      </w:r>
      <w:r w:rsidR="00BF59A4" w:rsidRPr="00BF59A4">
        <w:rPr>
          <w:rFonts w:cstheme="minorHAnsi"/>
          <w:color w:val="FF0000"/>
        </w:rPr>
        <w:t>SINGLE_SAMPLE</w:t>
      </w:r>
      <w:r w:rsidR="006F79DD" w:rsidRPr="00510011">
        <w:rPr>
          <w:rFonts w:cstheme="minorHAnsi"/>
          <w:color w:val="FF0000"/>
        </w:rPr>
        <w:t>/</w:t>
      </w:r>
      <w:proofErr w:type="spellStart"/>
      <w:r w:rsidR="006F79DD" w:rsidRPr="00510011">
        <w:rPr>
          <w:rFonts w:cstheme="minorHAnsi"/>
          <w:color w:val="FF0000"/>
        </w:rPr>
        <w:t>Impute_tmp</w:t>
      </w:r>
      <w:proofErr w:type="spellEnd"/>
      <w:r w:rsidR="006F79DD" w:rsidRPr="00510011">
        <w:rPr>
          <w:rFonts w:cstheme="minorHAnsi"/>
          <w:color w:val="FF0000"/>
        </w:rPr>
        <w:t>/impute</w:t>
      </w:r>
      <w:proofErr w:type="gramStart"/>
      <w:r w:rsidR="006F79DD">
        <w:rPr>
          <w:rFonts w:cstheme="minorHAnsi"/>
          <w:color w:val="FF0000"/>
        </w:rPr>
        <w:t>)</w:t>
      </w:r>
      <w:r>
        <w:rPr>
          <w:rFonts w:cstheme="minorHAnsi"/>
          <w:color w:val="FF0000"/>
        </w:rPr>
        <w:t>for</w:t>
      </w:r>
      <w:proofErr w:type="gramEnd"/>
      <w:r>
        <w:rPr>
          <w:rFonts w:cstheme="minorHAnsi"/>
          <w:color w:val="FF0000"/>
        </w:rPr>
        <w:t xml:space="preserve"> the results once the job gets completed. As the data contains only of </w:t>
      </w:r>
      <w:proofErr w:type="spellStart"/>
      <w:proofErr w:type="gramStart"/>
      <w:r>
        <w:rPr>
          <w:rFonts w:cstheme="minorHAnsi"/>
          <w:color w:val="FF0000"/>
        </w:rPr>
        <w:t>chr</w:t>
      </w:r>
      <w:proofErr w:type="spellEnd"/>
      <w:proofErr w:type="gramEnd"/>
      <w:r>
        <w:rPr>
          <w:rFonts w:cstheme="minorHAnsi"/>
          <w:color w:val="FF0000"/>
        </w:rPr>
        <w:t xml:space="preserve"> 2 so all the impute dosage files can be found in the folder ‘2’.</w:t>
      </w:r>
    </w:p>
    <w:p w:rsidR="002D300F" w:rsidRPr="00DD36C2" w:rsidRDefault="002D300F" w:rsidP="002D300F">
      <w:pPr>
        <w:spacing w:line="240" w:lineRule="auto"/>
        <w:rPr>
          <w:rFonts w:cstheme="minorHAnsi"/>
          <w:color w:val="FF0000"/>
        </w:rPr>
      </w:pPr>
      <w:r>
        <w:rPr>
          <w:rFonts w:cstheme="minorHAnsi"/>
          <w:color w:val="FF0000"/>
        </w:rPr>
        <w:t xml:space="preserve">Out file description can be found </w:t>
      </w:r>
      <w:hyperlink w:anchor="IMPUTERESULTS" w:history="1">
        <w:r w:rsidRPr="009C57A7">
          <w:rPr>
            <w:rStyle w:val="Hyperlink"/>
            <w:rFonts w:cstheme="minorHAnsi"/>
          </w:rPr>
          <w:t>here</w:t>
        </w:r>
      </w:hyperlink>
      <w:r>
        <w:rPr>
          <w:rFonts w:cstheme="minorHAnsi"/>
          <w:color w:val="FF0000"/>
        </w:rPr>
        <w:t>.</w:t>
      </w:r>
    </w:p>
    <w:p w:rsidR="00666A14" w:rsidRDefault="00666A14" w:rsidP="00666A14">
      <w:pPr>
        <w:rPr>
          <w:rFonts w:asciiTheme="majorHAnsi" w:eastAsiaTheme="majorEastAsia" w:hAnsiTheme="majorHAnsi" w:cstheme="majorBidi"/>
          <w:b/>
          <w:bCs/>
          <w:color w:val="4F81BD" w:themeColor="accent1"/>
          <w:sz w:val="26"/>
          <w:szCs w:val="26"/>
        </w:rPr>
      </w:pPr>
      <w:r>
        <w:br w:type="page"/>
      </w:r>
    </w:p>
    <w:p w:rsidR="00C90EC5" w:rsidRDefault="00922CC1" w:rsidP="00C90EC5">
      <w:pPr>
        <w:pStyle w:val="Heading2"/>
      </w:pPr>
      <w:bookmarkStart w:id="61" w:name="_Toc388354015"/>
      <w:r>
        <w:lastRenderedPageBreak/>
        <w:t>RUN ALL EXAMPLES</w:t>
      </w:r>
    </w:p>
    <w:p w:rsidR="00C90EC5" w:rsidRDefault="00922CC1" w:rsidP="00C90EC5">
      <w:r>
        <w:t>This script executes all the installation and run the all the examples</w:t>
      </w:r>
    </w:p>
    <w:p w:rsidR="00CC514D" w:rsidRDefault="00CC514D" w:rsidP="00C90EC5">
      <w:r>
        <w:t>First requirement is to SHELL environment to execute shell script</w:t>
      </w:r>
    </w:p>
    <w:p w:rsidR="00CC514D" w:rsidRDefault="00CC514D" w:rsidP="00C90EC5">
      <w:r w:rsidRPr="00CC514D">
        <w:t xml:space="preserve">SH=`which </w:t>
      </w:r>
      <w:proofErr w:type="spellStart"/>
      <w:r w:rsidRPr="00CC514D">
        <w:t>sh</w:t>
      </w:r>
      <w:proofErr w:type="spellEnd"/>
      <w:r w:rsidRPr="00CC514D">
        <w:t>`</w:t>
      </w:r>
    </w:p>
    <w:p w:rsidR="00CC514D" w:rsidRDefault="00CC514D" w:rsidP="00C90EC5">
      <w:r>
        <w:t>First step to install the necessary tools</w:t>
      </w:r>
    </w:p>
    <w:p w:rsidR="00CC514D" w:rsidRDefault="00CC514D" w:rsidP="00C90EC5">
      <w:r w:rsidRPr="00CC514D">
        <w:t>$SH $EZIMPUTER/install_tools.sh $EZIMPUTER</w:t>
      </w:r>
    </w:p>
    <w:p w:rsidR="00CC514D" w:rsidRDefault="00CC514D" w:rsidP="00CC514D">
      <w:r>
        <w:t>#running the WHOLECHROMSOME EXAMPLE</w:t>
      </w:r>
    </w:p>
    <w:p w:rsidR="00CC514D" w:rsidRDefault="00CC514D" w:rsidP="00CC514D">
      <w:proofErr w:type="gramStart"/>
      <w:r>
        <w:t>echo</w:t>
      </w:r>
      <w:proofErr w:type="gramEnd"/>
      <w:r>
        <w:t xml:space="preserve"> "running the whole chromosome example in the directory  $EZIMPUTER/test "</w:t>
      </w:r>
    </w:p>
    <w:p w:rsidR="00CC514D" w:rsidRDefault="00CC514D" w:rsidP="00CC514D">
      <w:r>
        <w:t>$SH $EXAMPLES_SCRIPTS_DIR/WHOLE_GENOME_CHROMOSOME_IMPUTATION_SGE_</w:t>
      </w:r>
      <w:proofErr w:type="gramStart"/>
      <w:r>
        <w:t>WRAPPER.sh  $</w:t>
      </w:r>
      <w:proofErr w:type="gramEnd"/>
      <w:r>
        <w:t>EZIMPUTER $EZIMPUTER/test</w:t>
      </w:r>
    </w:p>
    <w:p w:rsidR="00CC514D" w:rsidRDefault="00CC514D" w:rsidP="00CC514D">
      <w:r>
        <w:t>#running the SMALL REGION IMPUTATION EXAMPLE</w:t>
      </w:r>
    </w:p>
    <w:p w:rsidR="00CC514D" w:rsidRDefault="00CC514D" w:rsidP="00CC514D">
      <w:proofErr w:type="gramStart"/>
      <w:r>
        <w:t>echo</w:t>
      </w:r>
      <w:proofErr w:type="gramEnd"/>
      <w:r>
        <w:t xml:space="preserve"> "running the small region example in the directory  $EZIMPUTER/test "</w:t>
      </w:r>
    </w:p>
    <w:p w:rsidR="00CC514D" w:rsidRDefault="00CC514D" w:rsidP="00CC514D">
      <w:r>
        <w:t>$SH $EXAMPLES_SCRIPTS_DIR/SMALL_REGION_IMPUTATION_SGE_WRAPPER.sh   $EZIMPUTER $EZIMPUTER/test</w:t>
      </w:r>
    </w:p>
    <w:p w:rsidR="00CC514D" w:rsidRDefault="00CC514D" w:rsidP="00CC514D">
      <w:r>
        <w:t>#running the SINGLE SAMPLE EXAMPLE</w:t>
      </w:r>
    </w:p>
    <w:p w:rsidR="00CC514D" w:rsidRDefault="00CC514D" w:rsidP="00CC514D">
      <w:proofErr w:type="gramStart"/>
      <w:r>
        <w:t>echo</w:t>
      </w:r>
      <w:proofErr w:type="gramEnd"/>
      <w:r>
        <w:t xml:space="preserve"> "running the single sample example in the directory  $EZIMPUTER/test "</w:t>
      </w:r>
    </w:p>
    <w:p w:rsidR="00CC514D" w:rsidRDefault="00CC514D" w:rsidP="00CC514D">
      <w:r>
        <w:t>$SH $EXAMPLES_SCRIPTS_DIR/SINGLE_SAMPLE_IMPUTATION_SGE_WRAPPER.sh   $EZIMPUTER $EZIMPUTER/test</w:t>
      </w:r>
    </w:p>
    <w:p w:rsidR="00C90EC5" w:rsidRDefault="00C90EC5">
      <w:pPr>
        <w:rPr>
          <w:rFonts w:asciiTheme="majorHAnsi" w:eastAsiaTheme="majorEastAsia" w:hAnsiTheme="majorHAnsi" w:cstheme="majorBidi"/>
          <w:b/>
          <w:bCs/>
          <w:color w:val="4F81BD" w:themeColor="accent1"/>
          <w:sz w:val="26"/>
          <w:szCs w:val="26"/>
        </w:rPr>
      </w:pPr>
      <w:r>
        <w:br w:type="page"/>
      </w:r>
    </w:p>
    <w:p w:rsidR="0017508A" w:rsidRDefault="0017508A" w:rsidP="00350D54">
      <w:pPr>
        <w:pStyle w:val="Heading2"/>
      </w:pPr>
      <w:r>
        <w:lastRenderedPageBreak/>
        <w:t>TWO PLATFORM DATA</w:t>
      </w:r>
      <w:bookmarkEnd w:id="61"/>
    </w:p>
    <w:p w:rsidR="00E57CA0" w:rsidRDefault="00AE535E" w:rsidP="0017508A">
      <w:pPr>
        <w:spacing w:line="240" w:lineRule="auto"/>
      </w:pPr>
      <w:r w:rsidRPr="00AE535E">
        <w:t>If</w:t>
      </w:r>
      <w:r>
        <w:t xml:space="preserve"> </w:t>
      </w:r>
      <w:r w:rsidR="000831DF">
        <w:t xml:space="preserve">your data is made of two </w:t>
      </w:r>
      <w:r w:rsidR="00E33575">
        <w:t xml:space="preserve">(or more) </w:t>
      </w:r>
      <w:r w:rsidR="000831DF">
        <w:t xml:space="preserve">different platform </w:t>
      </w:r>
      <w:r w:rsidR="00E33575">
        <w:t xml:space="preserve">(for Example:  AFFY &amp; ILLUMINA), you can impute from the merged datasets, </w:t>
      </w:r>
      <w:r w:rsidR="00E57CA0">
        <w:t>but</w:t>
      </w:r>
    </w:p>
    <w:p w:rsidR="00E57CA0" w:rsidRDefault="00E57CA0" w:rsidP="001A2B1C">
      <w:pPr>
        <w:pStyle w:val="ListParagraph"/>
        <w:numPr>
          <w:ilvl w:val="0"/>
          <w:numId w:val="49"/>
        </w:numPr>
        <w:spacing w:line="240" w:lineRule="auto"/>
      </w:pPr>
      <w:r>
        <w:t xml:space="preserve">This will only work if imputing a small region (a few 100 SNPs) otherwise the phasing step will lead </w:t>
      </w:r>
      <w:r w:rsidR="001A2B1C">
        <w:t>inaccurate</w:t>
      </w:r>
      <w:r>
        <w:t xml:space="preserve"> results.</w:t>
      </w:r>
    </w:p>
    <w:p w:rsidR="0017508A" w:rsidRDefault="00E33575" w:rsidP="001A2B1C">
      <w:pPr>
        <w:pStyle w:val="ListParagraph"/>
        <w:numPr>
          <w:ilvl w:val="0"/>
          <w:numId w:val="49"/>
        </w:numPr>
        <w:spacing w:line="240" w:lineRule="auto"/>
      </w:pPr>
      <w:proofErr w:type="gramStart"/>
      <w:r>
        <w:t>but</w:t>
      </w:r>
      <w:proofErr w:type="gramEnd"/>
      <w:r>
        <w:t xml:space="preserve"> you must QC and forward map the alleles separately first. </w:t>
      </w:r>
      <w:r w:rsidR="000831DF">
        <w:t>Follow the below steps</w:t>
      </w:r>
    </w:p>
    <w:p w:rsidR="000831DF" w:rsidRDefault="000831DF" w:rsidP="000831DF">
      <w:pPr>
        <w:pStyle w:val="ListParagraph"/>
        <w:numPr>
          <w:ilvl w:val="0"/>
          <w:numId w:val="36"/>
        </w:numPr>
        <w:spacing w:line="240" w:lineRule="auto"/>
      </w:pPr>
      <w:r>
        <w:t>Separate the data</w:t>
      </w:r>
      <w:r w:rsidR="00B70D2B">
        <w:t>set</w:t>
      </w:r>
      <w:r>
        <w:t xml:space="preserve"> (plink transpose files) in to individual platform specific datasets.</w:t>
      </w:r>
    </w:p>
    <w:p w:rsidR="00BF50BC" w:rsidRDefault="00BF50BC" w:rsidP="000831DF">
      <w:pPr>
        <w:pStyle w:val="ListParagraph"/>
        <w:numPr>
          <w:ilvl w:val="0"/>
          <w:numId w:val="36"/>
        </w:numPr>
        <w:spacing w:line="240" w:lineRule="auto"/>
      </w:pPr>
      <w:r>
        <w:t xml:space="preserve">If the datasets are on build 36 you can convert them to build 37 using the script </w:t>
      </w:r>
      <w:hyperlink w:anchor="UIB" w:history="1">
        <w:r w:rsidRPr="008629A5">
          <w:rPr>
            <w:rStyle w:val="Hyperlink"/>
            <w:sz w:val="24"/>
          </w:rPr>
          <w:t>Upgrade_inputmarkers_to_build37_by_DBSNP</w:t>
        </w:r>
      </w:hyperlink>
      <w:proofErr w:type="gramStart"/>
      <w:r>
        <w:rPr>
          <w:rStyle w:val="Hyperlink"/>
          <w:sz w:val="24"/>
        </w:rPr>
        <w:t>* .</w:t>
      </w:r>
      <w:proofErr w:type="gramEnd"/>
      <w:r>
        <w:t xml:space="preserve"> </w:t>
      </w:r>
    </w:p>
    <w:p w:rsidR="000831DF" w:rsidRDefault="000831DF" w:rsidP="000831DF">
      <w:pPr>
        <w:pStyle w:val="ListParagraph"/>
        <w:numPr>
          <w:ilvl w:val="0"/>
          <w:numId w:val="36"/>
        </w:numPr>
        <w:spacing w:line="240" w:lineRule="auto"/>
      </w:pPr>
      <w:r>
        <w:t xml:space="preserve">Run the QC step </w:t>
      </w:r>
      <w:r w:rsidR="00E7203F">
        <w:t xml:space="preserve">separately </w:t>
      </w:r>
      <w:r>
        <w:t>on each platform specific data</w:t>
      </w:r>
      <w:r w:rsidR="00B77D19">
        <w:t xml:space="preserve"> (</w:t>
      </w:r>
      <w:proofErr w:type="spellStart"/>
      <w:r w:rsidR="00150C88">
        <w:fldChar w:fldCharType="begin"/>
      </w:r>
      <w:r w:rsidR="00150C88">
        <w:instrText xml:space="preserve"> HYPERLINK \l "QFS" </w:instrText>
      </w:r>
      <w:r w:rsidR="00150C88">
        <w:fldChar w:fldCharType="separate"/>
      </w:r>
      <w:r w:rsidR="00B77D19" w:rsidRPr="008629A5">
        <w:rPr>
          <w:rStyle w:val="Hyperlink"/>
          <w:sz w:val="24"/>
        </w:rPr>
        <w:t>QC_fwd_structure</w:t>
      </w:r>
      <w:proofErr w:type="spellEnd"/>
      <w:r w:rsidR="00150C88">
        <w:rPr>
          <w:rStyle w:val="Hyperlink"/>
          <w:sz w:val="24"/>
        </w:rPr>
        <w:fldChar w:fldCharType="end"/>
      </w:r>
      <w:r w:rsidR="00B77D19">
        <w:rPr>
          <w:rStyle w:val="Hyperlink"/>
          <w:sz w:val="24"/>
        </w:rPr>
        <w:t>*</w:t>
      </w:r>
      <w:r w:rsidR="00B77D19">
        <w:t>)</w:t>
      </w:r>
      <w:r>
        <w:t>.</w:t>
      </w:r>
    </w:p>
    <w:p w:rsidR="00AB5DBB" w:rsidRDefault="00AB5DBB" w:rsidP="000831DF">
      <w:pPr>
        <w:pStyle w:val="ListParagraph"/>
        <w:numPr>
          <w:ilvl w:val="0"/>
          <w:numId w:val="36"/>
        </w:numPr>
        <w:spacing w:line="240" w:lineRule="auto"/>
      </w:pPr>
      <w:r>
        <w:t>Combine the datasets.</w:t>
      </w:r>
      <w:r w:rsidR="007D0BD7">
        <w:t xml:space="preserve"> If you have same samples in two different platform you can keep the sample</w:t>
      </w:r>
      <w:r w:rsidR="00733397">
        <w:t>s</w:t>
      </w:r>
      <w:r w:rsidR="007D0BD7">
        <w:t xml:space="preserve"> with high quality using the sample </w:t>
      </w:r>
      <w:proofErr w:type="gramStart"/>
      <w:r w:rsidR="007D0BD7">
        <w:t>qc</w:t>
      </w:r>
      <w:proofErr w:type="gramEnd"/>
      <w:r w:rsidR="007D0BD7">
        <w:t xml:space="preserve"> file generated by the QC step.</w:t>
      </w:r>
      <w:r>
        <w:t xml:space="preserve"> </w:t>
      </w:r>
      <w:r w:rsidR="00733397">
        <w:t>(</w:t>
      </w:r>
      <w:proofErr w:type="spellStart"/>
      <w:r w:rsidR="00733397">
        <w:t>i.e</w:t>
      </w:r>
      <w:proofErr w:type="spellEnd"/>
      <w:r w:rsidR="00733397">
        <w:t xml:space="preserve"> sample with low missing values)</w:t>
      </w:r>
    </w:p>
    <w:p w:rsidR="00B3123B" w:rsidRDefault="00AB5DBB" w:rsidP="00B3123B">
      <w:pPr>
        <w:pStyle w:val="ListParagraph"/>
        <w:numPr>
          <w:ilvl w:val="0"/>
          <w:numId w:val="36"/>
        </w:numPr>
        <w:spacing w:line="240" w:lineRule="auto"/>
      </w:pPr>
      <w:r>
        <w:t>R</w:t>
      </w:r>
      <w:r w:rsidR="00B77D19">
        <w:t>un the imputation</w:t>
      </w:r>
      <w:r w:rsidR="00C335A4">
        <w:t xml:space="preserve"> </w:t>
      </w:r>
      <w:r w:rsidR="001A613C">
        <w:t>on the combined dataset</w:t>
      </w:r>
      <w:r w:rsidR="00E33575">
        <w:t xml:space="preserve"> </w:t>
      </w:r>
      <w:r w:rsidR="00C335A4">
        <w:t>(</w:t>
      </w:r>
      <w:proofErr w:type="spellStart"/>
      <w:r w:rsidR="00150C88">
        <w:fldChar w:fldCharType="begin"/>
      </w:r>
      <w:r w:rsidR="00150C88">
        <w:instrText xml:space="preserve"> HYPERLINK \l "PIPP" </w:instrText>
      </w:r>
      <w:r w:rsidR="00150C88">
        <w:fldChar w:fldCharType="separate"/>
      </w:r>
      <w:r w:rsidR="00C335A4" w:rsidRPr="008629A5">
        <w:rPr>
          <w:rStyle w:val="Hyperlink"/>
          <w:sz w:val="24"/>
        </w:rPr>
        <w:t>Phase_Impute_by_parallel_proc</w:t>
      </w:r>
      <w:proofErr w:type="spellEnd"/>
      <w:r w:rsidR="00150C88">
        <w:rPr>
          <w:rStyle w:val="Hyperlink"/>
          <w:sz w:val="24"/>
        </w:rPr>
        <w:fldChar w:fldCharType="end"/>
      </w:r>
      <w:r w:rsidR="00C335A4">
        <w:t>)</w:t>
      </w:r>
      <w:r w:rsidR="00B77D19">
        <w:t>.</w:t>
      </w: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DE1839"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p>
    <w:p w:rsidR="00DE1839" w:rsidRDefault="00B147F4"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r>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t>Citations:</w:t>
      </w:r>
    </w:p>
    <w:p w:rsidR="00B147F4" w:rsidRDefault="00B147F4" w:rsidP="00B147F4">
      <w:pPr>
        <w:spacing w:line="240" w:lineRule="auto"/>
        <w:rPr>
          <w:color w:val="000000" w:themeColor="text1"/>
        </w:rPr>
      </w:pPr>
      <w:r>
        <w:rPr>
          <w:color w:val="000000" w:themeColor="text1"/>
        </w:rPr>
        <w:t xml:space="preserve">If you like this package, the manuscript has been </w:t>
      </w:r>
      <w:r w:rsidR="00696CE8">
        <w:rPr>
          <w:color w:val="000000" w:themeColor="text1"/>
        </w:rPr>
        <w:t>submitted</w:t>
      </w:r>
      <w:r>
        <w:rPr>
          <w:color w:val="000000" w:themeColor="text1"/>
        </w:rPr>
        <w:t>.</w:t>
      </w:r>
    </w:p>
    <w:p w:rsidR="00B147F4" w:rsidRPr="00B147F4" w:rsidRDefault="00B147F4" w:rsidP="00B147F4">
      <w:pPr>
        <w:spacing w:line="240" w:lineRule="auto"/>
        <w:rPr>
          <w:color w:val="000000" w:themeColor="text1"/>
        </w:rPr>
      </w:pPr>
      <w:r w:rsidRPr="00B147F4">
        <w:rPr>
          <w:color w:val="000000" w:themeColor="text1"/>
        </w:rPr>
        <w:t>EZimputer: A workflow for parallelized genome wide imputation.</w:t>
      </w:r>
    </w:p>
    <w:p w:rsidR="00B147F4" w:rsidRDefault="00B147F4" w:rsidP="00B147F4">
      <w:pPr>
        <w:spacing w:line="240" w:lineRule="auto"/>
        <w:rPr>
          <w:color w:val="000000" w:themeColor="text1"/>
        </w:rPr>
      </w:pPr>
      <w:r w:rsidRPr="00B147F4">
        <w:rPr>
          <w:color w:val="000000" w:themeColor="text1"/>
        </w:rPr>
        <w:t xml:space="preserve">Hugues </w:t>
      </w:r>
      <w:proofErr w:type="spellStart"/>
      <w:r w:rsidRPr="00B147F4">
        <w:rPr>
          <w:color w:val="000000" w:themeColor="text1"/>
        </w:rPr>
        <w:t>Sicotte</w:t>
      </w:r>
      <w:r>
        <w:rPr>
          <w:color w:val="000000" w:themeColor="text1"/>
        </w:rPr>
        <w:t>,Naresh</w:t>
      </w:r>
      <w:proofErr w:type="spellEnd"/>
      <w:r>
        <w:rPr>
          <w:color w:val="000000" w:themeColor="text1"/>
        </w:rPr>
        <w:t xml:space="preserve"> Prodduturi, Julie A. </w:t>
      </w:r>
      <w:proofErr w:type="spellStart"/>
      <w:r>
        <w:rPr>
          <w:color w:val="000000" w:themeColor="text1"/>
        </w:rPr>
        <w:t>Johnson,Yaxiong</w:t>
      </w:r>
      <w:proofErr w:type="spellEnd"/>
      <w:r>
        <w:rPr>
          <w:color w:val="000000" w:themeColor="text1"/>
        </w:rPr>
        <w:t xml:space="preserve"> Lin, Paul A. </w:t>
      </w:r>
      <w:proofErr w:type="spellStart"/>
      <w:r>
        <w:rPr>
          <w:color w:val="000000" w:themeColor="text1"/>
        </w:rPr>
        <w:t>Decker,Jeannette</w:t>
      </w:r>
      <w:proofErr w:type="spellEnd"/>
      <w:r>
        <w:rPr>
          <w:color w:val="000000" w:themeColor="text1"/>
        </w:rPr>
        <w:t xml:space="preserve"> Eckel-Passow, Martha E. Matsumoto, Robert B. Jenkins, Shannon K. McDonnell</w:t>
      </w:r>
      <w:r w:rsidRPr="00B147F4">
        <w:rPr>
          <w:color w:val="000000" w:themeColor="text1"/>
        </w:rPr>
        <w:t>, Mariza de A</w:t>
      </w:r>
      <w:r>
        <w:rPr>
          <w:color w:val="000000" w:themeColor="text1"/>
        </w:rPr>
        <w:t>ndrade, and Jean-Pierre A. Kocher</w:t>
      </w:r>
    </w:p>
    <w:p w:rsidR="00B147F4" w:rsidRDefault="003A764F" w:rsidP="00B3123B">
      <w:pPr>
        <w:spacing w:line="240" w:lineRule="auto"/>
        <w:rPr>
          <w:b/>
          <w:color w:val="4F81BD" w:themeColor="accent1"/>
          <w:sz w:val="32"/>
          <w:u w:val="singl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16200000" w14:scaled="0"/>
            </w14:gradFill>
          </w14:textFill>
        </w:rPr>
      </w:pPr>
      <w:hyperlink r:id="rId27" w:history="1">
        <w:r w:rsidR="00562BA9" w:rsidRPr="00FC0E34">
          <w:rPr>
            <w:rStyle w:val="Hyperlink"/>
          </w:rPr>
          <w:t>https://code.google.com/p/ezimputer/</w:t>
        </w:r>
      </w:hyperlink>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p w:rsidR="00F67982" w:rsidRDefault="00F67982" w:rsidP="00BF2B78">
      <w:pPr>
        <w:rPr>
          <w:bCs/>
          <w:sz w:val="24"/>
          <w:szCs w:val="24"/>
        </w:rPr>
      </w:pPr>
    </w:p>
    <w:sectPr w:rsidR="00F67982" w:rsidSect="00156FA1">
      <w:headerReference w:type="default" r:id="rId28"/>
      <w:footerReference w:type="default" r:id="rId29"/>
      <w:footerReference w:type="first" r:id="rId30"/>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E87" w:rsidRDefault="008D2E87" w:rsidP="005068DC">
      <w:pPr>
        <w:spacing w:after="0" w:line="240" w:lineRule="auto"/>
      </w:pPr>
      <w:r>
        <w:separator/>
      </w:r>
    </w:p>
  </w:endnote>
  <w:endnote w:type="continuationSeparator" w:id="0">
    <w:p w:rsidR="008D2E87" w:rsidRDefault="008D2E87" w:rsidP="0050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513630"/>
      <w:docPartObj>
        <w:docPartGallery w:val="Page Numbers (Bottom of Page)"/>
        <w:docPartUnique/>
      </w:docPartObj>
    </w:sdtPr>
    <w:sdtEndPr>
      <w:rPr>
        <w:noProof/>
      </w:rPr>
    </w:sdtEndPr>
    <w:sdtContent>
      <w:p w:rsidR="00694102" w:rsidRDefault="00694102">
        <w:pPr>
          <w:pStyle w:val="Footer"/>
          <w:jc w:val="center"/>
        </w:pPr>
        <w:r>
          <w:fldChar w:fldCharType="begin"/>
        </w:r>
        <w:r>
          <w:instrText xml:space="preserve"> PAGE   \* MERGEFORMAT </w:instrText>
        </w:r>
        <w:r>
          <w:fldChar w:fldCharType="separate"/>
        </w:r>
        <w:r w:rsidR="003A764F">
          <w:rPr>
            <w:noProof/>
          </w:rPr>
          <w:t>41</w:t>
        </w:r>
        <w:r>
          <w:rPr>
            <w:noProof/>
          </w:rPr>
          <w:fldChar w:fldCharType="end"/>
        </w:r>
      </w:p>
    </w:sdtContent>
  </w:sdt>
  <w:p w:rsidR="00694102" w:rsidRDefault="006941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102" w:rsidRDefault="00694102">
    <w:pPr>
      <w:pStyle w:val="Footer"/>
      <w:jc w:val="center"/>
    </w:pPr>
    <w:r>
      <w:t>1</w:t>
    </w:r>
  </w:p>
  <w:p w:rsidR="00694102" w:rsidRDefault="00694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E87" w:rsidRDefault="008D2E87" w:rsidP="005068DC">
      <w:pPr>
        <w:spacing w:after="0" w:line="240" w:lineRule="auto"/>
      </w:pPr>
      <w:r>
        <w:separator/>
      </w:r>
    </w:p>
  </w:footnote>
  <w:footnote w:type="continuationSeparator" w:id="0">
    <w:p w:rsidR="008D2E87" w:rsidRDefault="008D2E87" w:rsidP="00506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102" w:rsidRPr="005068DC" w:rsidRDefault="00694102">
    <w:pPr>
      <w:pStyle w:val="Header"/>
      <w:rPr>
        <w:b/>
        <w:sz w:val="32"/>
        <w:szCs w:val="32"/>
      </w:rPr>
    </w:pPr>
    <w:r>
      <w:rPr>
        <w:b/>
        <w:sz w:val="32"/>
        <w:szCs w:val="32"/>
      </w:rPr>
      <w:tab/>
    </w:r>
    <w:proofErr w:type="spellStart"/>
    <w:r>
      <w:rPr>
        <w:b/>
        <w:sz w:val="32"/>
        <w:szCs w:val="32"/>
      </w:rPr>
      <w:t>EZImputer</w:t>
    </w:r>
    <w:proofErr w:type="spellEnd"/>
    <w:r>
      <w:rPr>
        <w:b/>
        <w:sz w:val="32"/>
        <w:szCs w:val="32"/>
      </w:rPr>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BEC"/>
    <w:multiLevelType w:val="hybridMultilevel"/>
    <w:tmpl w:val="32987ECE"/>
    <w:lvl w:ilvl="0" w:tplc="75EA29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1515BD"/>
    <w:multiLevelType w:val="hybridMultilevel"/>
    <w:tmpl w:val="F25C37BE"/>
    <w:lvl w:ilvl="0" w:tplc="5B2CFD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692AC8"/>
    <w:multiLevelType w:val="hybridMultilevel"/>
    <w:tmpl w:val="30B4CB54"/>
    <w:lvl w:ilvl="0" w:tplc="7006061E">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1431B"/>
    <w:multiLevelType w:val="hybridMultilevel"/>
    <w:tmpl w:val="3D3CADC2"/>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1A35332"/>
    <w:multiLevelType w:val="hybridMultilevel"/>
    <w:tmpl w:val="2878C724"/>
    <w:lvl w:ilvl="0" w:tplc="FA32E0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D026E5"/>
    <w:multiLevelType w:val="hybridMultilevel"/>
    <w:tmpl w:val="B208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04E99"/>
    <w:multiLevelType w:val="hybridMultilevel"/>
    <w:tmpl w:val="1DFEFB32"/>
    <w:lvl w:ilvl="0" w:tplc="EAC89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E1920"/>
    <w:multiLevelType w:val="hybridMultilevel"/>
    <w:tmpl w:val="F91AF2DA"/>
    <w:lvl w:ilvl="0" w:tplc="2A9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E2908"/>
    <w:multiLevelType w:val="hybridMultilevel"/>
    <w:tmpl w:val="7E7272A8"/>
    <w:lvl w:ilvl="0" w:tplc="D744E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2C5FE5"/>
    <w:multiLevelType w:val="hybridMultilevel"/>
    <w:tmpl w:val="BD1EAD4A"/>
    <w:lvl w:ilvl="0" w:tplc="B1D4B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843F37"/>
    <w:multiLevelType w:val="hybridMultilevel"/>
    <w:tmpl w:val="26028F7E"/>
    <w:lvl w:ilvl="0" w:tplc="6BEA5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765286"/>
    <w:multiLevelType w:val="hybridMultilevel"/>
    <w:tmpl w:val="F4F607AC"/>
    <w:lvl w:ilvl="0" w:tplc="E836FFF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96283"/>
    <w:multiLevelType w:val="hybridMultilevel"/>
    <w:tmpl w:val="17161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69D2111"/>
    <w:multiLevelType w:val="hybridMultilevel"/>
    <w:tmpl w:val="78747BB8"/>
    <w:lvl w:ilvl="0" w:tplc="3E104B2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A56CE"/>
    <w:multiLevelType w:val="hybridMultilevel"/>
    <w:tmpl w:val="AFB8C28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2DE32392"/>
    <w:multiLevelType w:val="hybridMultilevel"/>
    <w:tmpl w:val="A60EE0B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F4F1A60"/>
    <w:multiLevelType w:val="hybridMultilevel"/>
    <w:tmpl w:val="F8742A08"/>
    <w:lvl w:ilvl="0" w:tplc="040219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0E25A3"/>
    <w:multiLevelType w:val="hybridMultilevel"/>
    <w:tmpl w:val="63866EA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362C3E"/>
    <w:multiLevelType w:val="hybridMultilevel"/>
    <w:tmpl w:val="6F30F138"/>
    <w:lvl w:ilvl="0" w:tplc="DB9A3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F06CFD"/>
    <w:multiLevelType w:val="hybridMultilevel"/>
    <w:tmpl w:val="C47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667C3"/>
    <w:multiLevelType w:val="hybridMultilevel"/>
    <w:tmpl w:val="6D5A8058"/>
    <w:lvl w:ilvl="0" w:tplc="EDB6D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B072F"/>
    <w:multiLevelType w:val="hybridMultilevel"/>
    <w:tmpl w:val="7416D282"/>
    <w:lvl w:ilvl="0" w:tplc="E836FF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A48C1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0F1BA0"/>
    <w:multiLevelType w:val="hybridMultilevel"/>
    <w:tmpl w:val="E24879E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3BAC783F"/>
    <w:multiLevelType w:val="hybridMultilevel"/>
    <w:tmpl w:val="95DA3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D6502B3"/>
    <w:multiLevelType w:val="hybridMultilevel"/>
    <w:tmpl w:val="C744FF54"/>
    <w:lvl w:ilvl="0" w:tplc="A78C4C48">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843C0"/>
    <w:multiLevelType w:val="hybridMultilevel"/>
    <w:tmpl w:val="AE28B1B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8CA2FE5"/>
    <w:multiLevelType w:val="hybridMultilevel"/>
    <w:tmpl w:val="3796CA70"/>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4B2F1836"/>
    <w:multiLevelType w:val="hybridMultilevel"/>
    <w:tmpl w:val="D6505CA0"/>
    <w:lvl w:ilvl="0" w:tplc="9CA4B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03FA2"/>
    <w:multiLevelType w:val="hybridMultilevel"/>
    <w:tmpl w:val="B76E7732"/>
    <w:lvl w:ilvl="0" w:tplc="A156D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37B6434"/>
    <w:multiLevelType w:val="hybridMultilevel"/>
    <w:tmpl w:val="C4708FB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5C185DF7"/>
    <w:multiLevelType w:val="hybridMultilevel"/>
    <w:tmpl w:val="3DA8C976"/>
    <w:lvl w:ilvl="0" w:tplc="53BE204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0C6A15"/>
    <w:multiLevelType w:val="hybridMultilevel"/>
    <w:tmpl w:val="F604B28C"/>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5EA70A5E"/>
    <w:multiLevelType w:val="hybridMultilevel"/>
    <w:tmpl w:val="D4684FF0"/>
    <w:lvl w:ilvl="0" w:tplc="BB9CDE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21008D"/>
    <w:multiLevelType w:val="hybridMultilevel"/>
    <w:tmpl w:val="5010F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D97671"/>
    <w:multiLevelType w:val="hybridMultilevel"/>
    <w:tmpl w:val="2AB0EB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6691AFB"/>
    <w:multiLevelType w:val="hybridMultilevel"/>
    <w:tmpl w:val="7A8A683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6905FC8"/>
    <w:multiLevelType w:val="hybridMultilevel"/>
    <w:tmpl w:val="B574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4A4439"/>
    <w:multiLevelType w:val="hybridMultilevel"/>
    <w:tmpl w:val="ED845E40"/>
    <w:lvl w:ilvl="0" w:tplc="351615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A21C93"/>
    <w:multiLevelType w:val="hybridMultilevel"/>
    <w:tmpl w:val="AE42BCDA"/>
    <w:lvl w:ilvl="0" w:tplc="F43662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9E7D8E"/>
    <w:multiLevelType w:val="hybridMultilevel"/>
    <w:tmpl w:val="C2641748"/>
    <w:lvl w:ilvl="0" w:tplc="6F045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7B0347"/>
    <w:multiLevelType w:val="hybridMultilevel"/>
    <w:tmpl w:val="340C0660"/>
    <w:lvl w:ilvl="0" w:tplc="8AAED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4A6237"/>
    <w:multiLevelType w:val="hybridMultilevel"/>
    <w:tmpl w:val="68F62CD8"/>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4301B9B"/>
    <w:multiLevelType w:val="hybridMultilevel"/>
    <w:tmpl w:val="A8EE47C4"/>
    <w:lvl w:ilvl="0" w:tplc="505682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856CC9"/>
    <w:multiLevelType w:val="hybridMultilevel"/>
    <w:tmpl w:val="7416D282"/>
    <w:lvl w:ilvl="0" w:tplc="E836FF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A48C1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923C83"/>
    <w:multiLevelType w:val="hybridMultilevel"/>
    <w:tmpl w:val="C5C0CB3E"/>
    <w:lvl w:ilvl="0" w:tplc="A91C1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5335C"/>
    <w:multiLevelType w:val="hybridMultilevel"/>
    <w:tmpl w:val="125A5A80"/>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DD4A36"/>
    <w:multiLevelType w:val="hybridMultilevel"/>
    <w:tmpl w:val="6F1E5AFC"/>
    <w:lvl w:ilvl="0" w:tplc="E37494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C7C640B"/>
    <w:multiLevelType w:val="hybridMultilevel"/>
    <w:tmpl w:val="6D946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1"/>
  </w:num>
  <w:num w:numId="3">
    <w:abstractNumId w:val="33"/>
  </w:num>
  <w:num w:numId="4">
    <w:abstractNumId w:val="7"/>
  </w:num>
  <w:num w:numId="5">
    <w:abstractNumId w:val="32"/>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4"/>
  </w:num>
  <w:num w:numId="16">
    <w:abstractNumId w:val="20"/>
  </w:num>
  <w:num w:numId="17">
    <w:abstractNumId w:val="27"/>
  </w:num>
  <w:num w:numId="18">
    <w:abstractNumId w:val="13"/>
  </w:num>
  <w:num w:numId="19">
    <w:abstractNumId w:val="16"/>
  </w:num>
  <w:num w:numId="20">
    <w:abstractNumId w:val="8"/>
  </w:num>
  <w:num w:numId="21">
    <w:abstractNumId w:val="39"/>
  </w:num>
  <w:num w:numId="22">
    <w:abstractNumId w:val="18"/>
  </w:num>
  <w:num w:numId="23">
    <w:abstractNumId w:val="37"/>
  </w:num>
  <w:num w:numId="24">
    <w:abstractNumId w:val="24"/>
  </w:num>
  <w:num w:numId="25">
    <w:abstractNumId w:val="23"/>
  </w:num>
  <w:num w:numId="26">
    <w:abstractNumId w:val="3"/>
  </w:num>
  <w:num w:numId="27">
    <w:abstractNumId w:val="36"/>
  </w:num>
  <w:num w:numId="28">
    <w:abstractNumId w:val="40"/>
  </w:num>
  <w:num w:numId="29">
    <w:abstractNumId w:val="30"/>
  </w:num>
  <w:num w:numId="30">
    <w:abstractNumId w:val="17"/>
  </w:num>
  <w:num w:numId="31">
    <w:abstractNumId w:val="12"/>
  </w:num>
  <w:num w:numId="32">
    <w:abstractNumId w:val="34"/>
  </w:num>
  <w:num w:numId="33">
    <w:abstractNumId w:val="2"/>
  </w:num>
  <w:num w:numId="34">
    <w:abstractNumId w:val="42"/>
  </w:num>
  <w:num w:numId="35">
    <w:abstractNumId w:val="28"/>
  </w:num>
  <w:num w:numId="36">
    <w:abstractNumId w:val="45"/>
  </w:num>
  <w:num w:numId="37">
    <w:abstractNumId w:val="38"/>
  </w:num>
  <w:num w:numId="38">
    <w:abstractNumId w:val="6"/>
  </w:num>
  <w:num w:numId="39">
    <w:abstractNumId w:val="0"/>
  </w:num>
  <w:num w:numId="40">
    <w:abstractNumId w:val="10"/>
  </w:num>
  <w:num w:numId="41">
    <w:abstractNumId w:val="9"/>
  </w:num>
  <w:num w:numId="42">
    <w:abstractNumId w:val="46"/>
  </w:num>
  <w:num w:numId="43">
    <w:abstractNumId w:val="1"/>
  </w:num>
  <w:num w:numId="44">
    <w:abstractNumId w:val="4"/>
  </w:num>
  <w:num w:numId="45">
    <w:abstractNumId w:val="19"/>
  </w:num>
  <w:num w:numId="46">
    <w:abstractNumId w:val="5"/>
  </w:num>
  <w:num w:numId="47">
    <w:abstractNumId w:val="47"/>
  </w:num>
  <w:num w:numId="48">
    <w:abstractNumId w:val="11"/>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E61"/>
    <w:rsid w:val="00000E91"/>
    <w:rsid w:val="00002958"/>
    <w:rsid w:val="0001334C"/>
    <w:rsid w:val="00017040"/>
    <w:rsid w:val="00023117"/>
    <w:rsid w:val="000269CA"/>
    <w:rsid w:val="000317F6"/>
    <w:rsid w:val="00033B07"/>
    <w:rsid w:val="000365E8"/>
    <w:rsid w:val="00046706"/>
    <w:rsid w:val="00052DDD"/>
    <w:rsid w:val="0006098B"/>
    <w:rsid w:val="0006321C"/>
    <w:rsid w:val="000652D6"/>
    <w:rsid w:val="00066821"/>
    <w:rsid w:val="00076B28"/>
    <w:rsid w:val="000779EB"/>
    <w:rsid w:val="000820DA"/>
    <w:rsid w:val="000831DF"/>
    <w:rsid w:val="0008508B"/>
    <w:rsid w:val="00087F8F"/>
    <w:rsid w:val="000936FC"/>
    <w:rsid w:val="0009634E"/>
    <w:rsid w:val="000A1D95"/>
    <w:rsid w:val="000A1FAD"/>
    <w:rsid w:val="000B0B73"/>
    <w:rsid w:val="000C5CF1"/>
    <w:rsid w:val="000D661B"/>
    <w:rsid w:val="000E26D9"/>
    <w:rsid w:val="000E5DDB"/>
    <w:rsid w:val="000E6C7C"/>
    <w:rsid w:val="000F18BA"/>
    <w:rsid w:val="00100DC3"/>
    <w:rsid w:val="0011084D"/>
    <w:rsid w:val="001111CB"/>
    <w:rsid w:val="001139F5"/>
    <w:rsid w:val="0011462A"/>
    <w:rsid w:val="00116D84"/>
    <w:rsid w:val="001202CF"/>
    <w:rsid w:val="001229BC"/>
    <w:rsid w:val="00130D79"/>
    <w:rsid w:val="00131450"/>
    <w:rsid w:val="0013232A"/>
    <w:rsid w:val="001366BE"/>
    <w:rsid w:val="00141744"/>
    <w:rsid w:val="00141C8C"/>
    <w:rsid w:val="00142E2E"/>
    <w:rsid w:val="00143BA1"/>
    <w:rsid w:val="00147BE4"/>
    <w:rsid w:val="00150C88"/>
    <w:rsid w:val="00150E26"/>
    <w:rsid w:val="001511C6"/>
    <w:rsid w:val="001513F6"/>
    <w:rsid w:val="0015231A"/>
    <w:rsid w:val="00156FA1"/>
    <w:rsid w:val="00163C46"/>
    <w:rsid w:val="00163E75"/>
    <w:rsid w:val="0016498B"/>
    <w:rsid w:val="001652ED"/>
    <w:rsid w:val="00165906"/>
    <w:rsid w:val="00165D58"/>
    <w:rsid w:val="001677C9"/>
    <w:rsid w:val="0016790E"/>
    <w:rsid w:val="00167A5D"/>
    <w:rsid w:val="001719B5"/>
    <w:rsid w:val="00173BC4"/>
    <w:rsid w:val="00174CA6"/>
    <w:rsid w:val="0017508A"/>
    <w:rsid w:val="00180360"/>
    <w:rsid w:val="00184AEA"/>
    <w:rsid w:val="0018712F"/>
    <w:rsid w:val="001875F8"/>
    <w:rsid w:val="00192DBF"/>
    <w:rsid w:val="001A2B1C"/>
    <w:rsid w:val="001A613C"/>
    <w:rsid w:val="001B06A5"/>
    <w:rsid w:val="001B1E0A"/>
    <w:rsid w:val="001B2810"/>
    <w:rsid w:val="001B6DBD"/>
    <w:rsid w:val="001B7585"/>
    <w:rsid w:val="001C02AB"/>
    <w:rsid w:val="001C25EA"/>
    <w:rsid w:val="001C507C"/>
    <w:rsid w:val="001C7E39"/>
    <w:rsid w:val="001D088E"/>
    <w:rsid w:val="001D159E"/>
    <w:rsid w:val="001D5BCD"/>
    <w:rsid w:val="001E5D63"/>
    <w:rsid w:val="001E79B2"/>
    <w:rsid w:val="001F1FF0"/>
    <w:rsid w:val="001F28CD"/>
    <w:rsid w:val="001F7DE7"/>
    <w:rsid w:val="002007A5"/>
    <w:rsid w:val="0020387B"/>
    <w:rsid w:val="00205566"/>
    <w:rsid w:val="00205977"/>
    <w:rsid w:val="002158F5"/>
    <w:rsid w:val="00217A1E"/>
    <w:rsid w:val="00221818"/>
    <w:rsid w:val="002260D2"/>
    <w:rsid w:val="00235B97"/>
    <w:rsid w:val="0024243F"/>
    <w:rsid w:val="00242EED"/>
    <w:rsid w:val="00243FBE"/>
    <w:rsid w:val="00251D98"/>
    <w:rsid w:val="002538F2"/>
    <w:rsid w:val="00261D1B"/>
    <w:rsid w:val="00264020"/>
    <w:rsid w:val="00272825"/>
    <w:rsid w:val="00280680"/>
    <w:rsid w:val="00286ADF"/>
    <w:rsid w:val="00294553"/>
    <w:rsid w:val="00295E20"/>
    <w:rsid w:val="002A13A1"/>
    <w:rsid w:val="002A29F8"/>
    <w:rsid w:val="002A3F3F"/>
    <w:rsid w:val="002A7679"/>
    <w:rsid w:val="002B1F46"/>
    <w:rsid w:val="002C1765"/>
    <w:rsid w:val="002C2502"/>
    <w:rsid w:val="002C7410"/>
    <w:rsid w:val="002D300F"/>
    <w:rsid w:val="002D30A4"/>
    <w:rsid w:val="002E529B"/>
    <w:rsid w:val="002E6A58"/>
    <w:rsid w:val="002E6DFF"/>
    <w:rsid w:val="002F577A"/>
    <w:rsid w:val="003031C7"/>
    <w:rsid w:val="00307C92"/>
    <w:rsid w:val="00311C58"/>
    <w:rsid w:val="003202E7"/>
    <w:rsid w:val="00321D3E"/>
    <w:rsid w:val="0032617C"/>
    <w:rsid w:val="00326974"/>
    <w:rsid w:val="00330395"/>
    <w:rsid w:val="00330DB7"/>
    <w:rsid w:val="00332916"/>
    <w:rsid w:val="0034038B"/>
    <w:rsid w:val="00342084"/>
    <w:rsid w:val="0034773D"/>
    <w:rsid w:val="00350D54"/>
    <w:rsid w:val="00364957"/>
    <w:rsid w:val="003810A4"/>
    <w:rsid w:val="003816F0"/>
    <w:rsid w:val="00382FD5"/>
    <w:rsid w:val="00393792"/>
    <w:rsid w:val="003971DF"/>
    <w:rsid w:val="003A111B"/>
    <w:rsid w:val="003A338C"/>
    <w:rsid w:val="003A764F"/>
    <w:rsid w:val="003B1048"/>
    <w:rsid w:val="003B3F5E"/>
    <w:rsid w:val="003B5AA6"/>
    <w:rsid w:val="003C6C6D"/>
    <w:rsid w:val="003C74E0"/>
    <w:rsid w:val="003D2395"/>
    <w:rsid w:val="003D4822"/>
    <w:rsid w:val="003E0884"/>
    <w:rsid w:val="003E18DA"/>
    <w:rsid w:val="003E2339"/>
    <w:rsid w:val="003F318F"/>
    <w:rsid w:val="003F49CA"/>
    <w:rsid w:val="003F683E"/>
    <w:rsid w:val="003F7C7A"/>
    <w:rsid w:val="00405F1D"/>
    <w:rsid w:val="00415BA2"/>
    <w:rsid w:val="00420026"/>
    <w:rsid w:val="00432855"/>
    <w:rsid w:val="0043419B"/>
    <w:rsid w:val="00434D52"/>
    <w:rsid w:val="00437593"/>
    <w:rsid w:val="00441150"/>
    <w:rsid w:val="00441A77"/>
    <w:rsid w:val="0044248C"/>
    <w:rsid w:val="00445126"/>
    <w:rsid w:val="00455991"/>
    <w:rsid w:val="00457989"/>
    <w:rsid w:val="00460733"/>
    <w:rsid w:val="00460B34"/>
    <w:rsid w:val="00467B9E"/>
    <w:rsid w:val="00492468"/>
    <w:rsid w:val="00493A42"/>
    <w:rsid w:val="004A4E9D"/>
    <w:rsid w:val="004A5CB6"/>
    <w:rsid w:val="004A7DF3"/>
    <w:rsid w:val="004B4F18"/>
    <w:rsid w:val="004C0C12"/>
    <w:rsid w:val="004C2D1D"/>
    <w:rsid w:val="004C3505"/>
    <w:rsid w:val="004D10A0"/>
    <w:rsid w:val="004D4C26"/>
    <w:rsid w:val="004E2117"/>
    <w:rsid w:val="004E5C57"/>
    <w:rsid w:val="004F1CEA"/>
    <w:rsid w:val="00502257"/>
    <w:rsid w:val="005043FE"/>
    <w:rsid w:val="005045DB"/>
    <w:rsid w:val="005068DC"/>
    <w:rsid w:val="00510011"/>
    <w:rsid w:val="00514679"/>
    <w:rsid w:val="00526C2E"/>
    <w:rsid w:val="005342D5"/>
    <w:rsid w:val="005513E9"/>
    <w:rsid w:val="0055357A"/>
    <w:rsid w:val="0056143E"/>
    <w:rsid w:val="005615E6"/>
    <w:rsid w:val="00562BA9"/>
    <w:rsid w:val="00565317"/>
    <w:rsid w:val="005708CD"/>
    <w:rsid w:val="00570E0D"/>
    <w:rsid w:val="0057466F"/>
    <w:rsid w:val="00574B84"/>
    <w:rsid w:val="00587ABE"/>
    <w:rsid w:val="005938D6"/>
    <w:rsid w:val="00595E15"/>
    <w:rsid w:val="00596A4F"/>
    <w:rsid w:val="005A048B"/>
    <w:rsid w:val="005B072D"/>
    <w:rsid w:val="005C0417"/>
    <w:rsid w:val="005C16A1"/>
    <w:rsid w:val="005C4F4C"/>
    <w:rsid w:val="005C7325"/>
    <w:rsid w:val="005E082A"/>
    <w:rsid w:val="005E4F6E"/>
    <w:rsid w:val="005F7435"/>
    <w:rsid w:val="00601BA5"/>
    <w:rsid w:val="00604873"/>
    <w:rsid w:val="00610668"/>
    <w:rsid w:val="0061110C"/>
    <w:rsid w:val="00611E9B"/>
    <w:rsid w:val="0062052B"/>
    <w:rsid w:val="00622345"/>
    <w:rsid w:val="006264A0"/>
    <w:rsid w:val="006271CB"/>
    <w:rsid w:val="006306B2"/>
    <w:rsid w:val="00630828"/>
    <w:rsid w:val="00634D6B"/>
    <w:rsid w:val="006404F3"/>
    <w:rsid w:val="00642C43"/>
    <w:rsid w:val="0064388E"/>
    <w:rsid w:val="006462A1"/>
    <w:rsid w:val="00651A49"/>
    <w:rsid w:val="0065249C"/>
    <w:rsid w:val="00663EBE"/>
    <w:rsid w:val="00666A14"/>
    <w:rsid w:val="00667011"/>
    <w:rsid w:val="00674079"/>
    <w:rsid w:val="00675D46"/>
    <w:rsid w:val="00681F95"/>
    <w:rsid w:val="00683193"/>
    <w:rsid w:val="00694102"/>
    <w:rsid w:val="00696CE8"/>
    <w:rsid w:val="006A7499"/>
    <w:rsid w:val="006B0697"/>
    <w:rsid w:val="006C33D1"/>
    <w:rsid w:val="006C35F5"/>
    <w:rsid w:val="006D002B"/>
    <w:rsid w:val="006E1941"/>
    <w:rsid w:val="006E67BB"/>
    <w:rsid w:val="006F79DD"/>
    <w:rsid w:val="0070473D"/>
    <w:rsid w:val="00706CF9"/>
    <w:rsid w:val="00707B4E"/>
    <w:rsid w:val="00711A64"/>
    <w:rsid w:val="00712651"/>
    <w:rsid w:val="00717C7A"/>
    <w:rsid w:val="00730855"/>
    <w:rsid w:val="0073185E"/>
    <w:rsid w:val="00733397"/>
    <w:rsid w:val="007377C7"/>
    <w:rsid w:val="00737EC3"/>
    <w:rsid w:val="00742B05"/>
    <w:rsid w:val="00743010"/>
    <w:rsid w:val="00743CFB"/>
    <w:rsid w:val="007462D8"/>
    <w:rsid w:val="00752A25"/>
    <w:rsid w:val="00755571"/>
    <w:rsid w:val="00767153"/>
    <w:rsid w:val="00771A7E"/>
    <w:rsid w:val="0077329D"/>
    <w:rsid w:val="00775D86"/>
    <w:rsid w:val="00790171"/>
    <w:rsid w:val="00790EA6"/>
    <w:rsid w:val="007B0E8D"/>
    <w:rsid w:val="007C169E"/>
    <w:rsid w:val="007D0BD7"/>
    <w:rsid w:val="007D4F5C"/>
    <w:rsid w:val="007D70FC"/>
    <w:rsid w:val="007E366A"/>
    <w:rsid w:val="007E45B4"/>
    <w:rsid w:val="007E4BE7"/>
    <w:rsid w:val="007E63FC"/>
    <w:rsid w:val="007E6CC6"/>
    <w:rsid w:val="007F377F"/>
    <w:rsid w:val="007F3CF2"/>
    <w:rsid w:val="0080030E"/>
    <w:rsid w:val="00802F77"/>
    <w:rsid w:val="00806D74"/>
    <w:rsid w:val="00810C71"/>
    <w:rsid w:val="0081522A"/>
    <w:rsid w:val="0082131F"/>
    <w:rsid w:val="0084165A"/>
    <w:rsid w:val="00847696"/>
    <w:rsid w:val="00851474"/>
    <w:rsid w:val="008530D9"/>
    <w:rsid w:val="008600E5"/>
    <w:rsid w:val="008629A5"/>
    <w:rsid w:val="00876D95"/>
    <w:rsid w:val="00886F83"/>
    <w:rsid w:val="0089396A"/>
    <w:rsid w:val="00895DEF"/>
    <w:rsid w:val="008B661F"/>
    <w:rsid w:val="008B71AD"/>
    <w:rsid w:val="008C243B"/>
    <w:rsid w:val="008C3114"/>
    <w:rsid w:val="008C6C0A"/>
    <w:rsid w:val="008C7E63"/>
    <w:rsid w:val="008D2212"/>
    <w:rsid w:val="008D25F9"/>
    <w:rsid w:val="008D2E87"/>
    <w:rsid w:val="008D413B"/>
    <w:rsid w:val="008D493E"/>
    <w:rsid w:val="008D51DB"/>
    <w:rsid w:val="008D5D65"/>
    <w:rsid w:val="008F0B6E"/>
    <w:rsid w:val="008F4F49"/>
    <w:rsid w:val="008F5623"/>
    <w:rsid w:val="008F7093"/>
    <w:rsid w:val="00900DD6"/>
    <w:rsid w:val="00911B73"/>
    <w:rsid w:val="00916503"/>
    <w:rsid w:val="00916AC9"/>
    <w:rsid w:val="0092031F"/>
    <w:rsid w:val="00920E45"/>
    <w:rsid w:val="00922CC1"/>
    <w:rsid w:val="0092314B"/>
    <w:rsid w:val="00924790"/>
    <w:rsid w:val="00936384"/>
    <w:rsid w:val="00943349"/>
    <w:rsid w:val="00945134"/>
    <w:rsid w:val="009472EB"/>
    <w:rsid w:val="00954AA3"/>
    <w:rsid w:val="00963968"/>
    <w:rsid w:val="009822B6"/>
    <w:rsid w:val="00982B92"/>
    <w:rsid w:val="00983346"/>
    <w:rsid w:val="00983BE0"/>
    <w:rsid w:val="009868A4"/>
    <w:rsid w:val="00995E92"/>
    <w:rsid w:val="009A1235"/>
    <w:rsid w:val="009A1D35"/>
    <w:rsid w:val="009A6FA5"/>
    <w:rsid w:val="009B3425"/>
    <w:rsid w:val="009B57D8"/>
    <w:rsid w:val="009B5924"/>
    <w:rsid w:val="009C5276"/>
    <w:rsid w:val="009C57A7"/>
    <w:rsid w:val="009E1650"/>
    <w:rsid w:val="009E6667"/>
    <w:rsid w:val="009F48BB"/>
    <w:rsid w:val="009F7167"/>
    <w:rsid w:val="00A05A73"/>
    <w:rsid w:val="00A11B92"/>
    <w:rsid w:val="00A11FD1"/>
    <w:rsid w:val="00A21E4E"/>
    <w:rsid w:val="00A24A83"/>
    <w:rsid w:val="00A26D66"/>
    <w:rsid w:val="00A26E29"/>
    <w:rsid w:val="00A275C8"/>
    <w:rsid w:val="00A32474"/>
    <w:rsid w:val="00A336A2"/>
    <w:rsid w:val="00A33CF0"/>
    <w:rsid w:val="00A35344"/>
    <w:rsid w:val="00A43B62"/>
    <w:rsid w:val="00A468BA"/>
    <w:rsid w:val="00A503E6"/>
    <w:rsid w:val="00A50E80"/>
    <w:rsid w:val="00A60115"/>
    <w:rsid w:val="00A75BCF"/>
    <w:rsid w:val="00A763E3"/>
    <w:rsid w:val="00A77F76"/>
    <w:rsid w:val="00A81669"/>
    <w:rsid w:val="00A816E5"/>
    <w:rsid w:val="00A828C7"/>
    <w:rsid w:val="00A85670"/>
    <w:rsid w:val="00A85D15"/>
    <w:rsid w:val="00AA51A8"/>
    <w:rsid w:val="00AA720E"/>
    <w:rsid w:val="00AB2F30"/>
    <w:rsid w:val="00AB45AD"/>
    <w:rsid w:val="00AB5DBB"/>
    <w:rsid w:val="00AB7CA0"/>
    <w:rsid w:val="00AB7FFA"/>
    <w:rsid w:val="00AC0407"/>
    <w:rsid w:val="00AD2CB0"/>
    <w:rsid w:val="00AD545C"/>
    <w:rsid w:val="00AE2C69"/>
    <w:rsid w:val="00AE535E"/>
    <w:rsid w:val="00AF07CC"/>
    <w:rsid w:val="00B04473"/>
    <w:rsid w:val="00B13D30"/>
    <w:rsid w:val="00B147F4"/>
    <w:rsid w:val="00B14895"/>
    <w:rsid w:val="00B16152"/>
    <w:rsid w:val="00B27792"/>
    <w:rsid w:val="00B3123B"/>
    <w:rsid w:val="00B31761"/>
    <w:rsid w:val="00B3731A"/>
    <w:rsid w:val="00B41707"/>
    <w:rsid w:val="00B43F2A"/>
    <w:rsid w:val="00B44826"/>
    <w:rsid w:val="00B47095"/>
    <w:rsid w:val="00B47C4A"/>
    <w:rsid w:val="00B53F53"/>
    <w:rsid w:val="00B556D6"/>
    <w:rsid w:val="00B55A8E"/>
    <w:rsid w:val="00B5742A"/>
    <w:rsid w:val="00B57E61"/>
    <w:rsid w:val="00B64491"/>
    <w:rsid w:val="00B6464D"/>
    <w:rsid w:val="00B64855"/>
    <w:rsid w:val="00B70D2B"/>
    <w:rsid w:val="00B7622F"/>
    <w:rsid w:val="00B77008"/>
    <w:rsid w:val="00B77026"/>
    <w:rsid w:val="00B77D19"/>
    <w:rsid w:val="00B877AD"/>
    <w:rsid w:val="00B926F4"/>
    <w:rsid w:val="00B93F68"/>
    <w:rsid w:val="00BA4F80"/>
    <w:rsid w:val="00BA6AF0"/>
    <w:rsid w:val="00BB3280"/>
    <w:rsid w:val="00BB74A7"/>
    <w:rsid w:val="00BC0455"/>
    <w:rsid w:val="00BC37FC"/>
    <w:rsid w:val="00BC5500"/>
    <w:rsid w:val="00BC7024"/>
    <w:rsid w:val="00BD455B"/>
    <w:rsid w:val="00BE5E50"/>
    <w:rsid w:val="00BE7258"/>
    <w:rsid w:val="00BF090A"/>
    <w:rsid w:val="00BF1B34"/>
    <w:rsid w:val="00BF2B78"/>
    <w:rsid w:val="00BF50BC"/>
    <w:rsid w:val="00BF50FF"/>
    <w:rsid w:val="00BF59A4"/>
    <w:rsid w:val="00BF7B2A"/>
    <w:rsid w:val="00C07343"/>
    <w:rsid w:val="00C1192A"/>
    <w:rsid w:val="00C14C73"/>
    <w:rsid w:val="00C2117C"/>
    <w:rsid w:val="00C21BE5"/>
    <w:rsid w:val="00C24684"/>
    <w:rsid w:val="00C335A4"/>
    <w:rsid w:val="00C34D01"/>
    <w:rsid w:val="00C40333"/>
    <w:rsid w:val="00C4093C"/>
    <w:rsid w:val="00C434EC"/>
    <w:rsid w:val="00C52885"/>
    <w:rsid w:val="00C5338B"/>
    <w:rsid w:val="00C5585A"/>
    <w:rsid w:val="00C67DD3"/>
    <w:rsid w:val="00C67DFC"/>
    <w:rsid w:val="00C70F15"/>
    <w:rsid w:val="00C723EC"/>
    <w:rsid w:val="00C74888"/>
    <w:rsid w:val="00C76996"/>
    <w:rsid w:val="00C85AB7"/>
    <w:rsid w:val="00C8614F"/>
    <w:rsid w:val="00C875C8"/>
    <w:rsid w:val="00C90EC5"/>
    <w:rsid w:val="00C93417"/>
    <w:rsid w:val="00C93FE0"/>
    <w:rsid w:val="00CA01EC"/>
    <w:rsid w:val="00CA1ED7"/>
    <w:rsid w:val="00CA68C2"/>
    <w:rsid w:val="00CB039B"/>
    <w:rsid w:val="00CB0E8B"/>
    <w:rsid w:val="00CB28A7"/>
    <w:rsid w:val="00CB6CE1"/>
    <w:rsid w:val="00CC4061"/>
    <w:rsid w:val="00CC514D"/>
    <w:rsid w:val="00CD70E7"/>
    <w:rsid w:val="00CE1AFE"/>
    <w:rsid w:val="00CE55B1"/>
    <w:rsid w:val="00CE613E"/>
    <w:rsid w:val="00CE6199"/>
    <w:rsid w:val="00CE7830"/>
    <w:rsid w:val="00CF06D6"/>
    <w:rsid w:val="00CF1837"/>
    <w:rsid w:val="00CF36AE"/>
    <w:rsid w:val="00CF6C70"/>
    <w:rsid w:val="00CF7490"/>
    <w:rsid w:val="00D003DD"/>
    <w:rsid w:val="00D01A03"/>
    <w:rsid w:val="00D0319B"/>
    <w:rsid w:val="00D0374E"/>
    <w:rsid w:val="00D0682C"/>
    <w:rsid w:val="00D14F6D"/>
    <w:rsid w:val="00D16F34"/>
    <w:rsid w:val="00D21AF2"/>
    <w:rsid w:val="00D22571"/>
    <w:rsid w:val="00D24ABD"/>
    <w:rsid w:val="00D24EDC"/>
    <w:rsid w:val="00D357C6"/>
    <w:rsid w:val="00D36C2D"/>
    <w:rsid w:val="00D3747B"/>
    <w:rsid w:val="00D37924"/>
    <w:rsid w:val="00D410D2"/>
    <w:rsid w:val="00D4789D"/>
    <w:rsid w:val="00D5188C"/>
    <w:rsid w:val="00D51BD3"/>
    <w:rsid w:val="00D53136"/>
    <w:rsid w:val="00D5488C"/>
    <w:rsid w:val="00D641CB"/>
    <w:rsid w:val="00D65903"/>
    <w:rsid w:val="00D70813"/>
    <w:rsid w:val="00D75576"/>
    <w:rsid w:val="00D77A3F"/>
    <w:rsid w:val="00D80AB8"/>
    <w:rsid w:val="00D86D23"/>
    <w:rsid w:val="00D92B84"/>
    <w:rsid w:val="00D95678"/>
    <w:rsid w:val="00DA31FB"/>
    <w:rsid w:val="00DA3280"/>
    <w:rsid w:val="00DB0955"/>
    <w:rsid w:val="00DB47E0"/>
    <w:rsid w:val="00DB6435"/>
    <w:rsid w:val="00DB7123"/>
    <w:rsid w:val="00DB7844"/>
    <w:rsid w:val="00DC3D04"/>
    <w:rsid w:val="00DD36C2"/>
    <w:rsid w:val="00DD400A"/>
    <w:rsid w:val="00DD5B8C"/>
    <w:rsid w:val="00DE1839"/>
    <w:rsid w:val="00DE5C3D"/>
    <w:rsid w:val="00DE7F6F"/>
    <w:rsid w:val="00DF6314"/>
    <w:rsid w:val="00E0511E"/>
    <w:rsid w:val="00E05987"/>
    <w:rsid w:val="00E10AFC"/>
    <w:rsid w:val="00E22836"/>
    <w:rsid w:val="00E33575"/>
    <w:rsid w:val="00E4389D"/>
    <w:rsid w:val="00E5302C"/>
    <w:rsid w:val="00E54475"/>
    <w:rsid w:val="00E57CA0"/>
    <w:rsid w:val="00E62340"/>
    <w:rsid w:val="00E62E9A"/>
    <w:rsid w:val="00E7203F"/>
    <w:rsid w:val="00E7273C"/>
    <w:rsid w:val="00E73164"/>
    <w:rsid w:val="00E757AB"/>
    <w:rsid w:val="00E82E45"/>
    <w:rsid w:val="00E851EF"/>
    <w:rsid w:val="00E915E5"/>
    <w:rsid w:val="00E91D02"/>
    <w:rsid w:val="00E9302C"/>
    <w:rsid w:val="00E97C4D"/>
    <w:rsid w:val="00EA7357"/>
    <w:rsid w:val="00EC2A16"/>
    <w:rsid w:val="00EC3CBE"/>
    <w:rsid w:val="00ED5B1C"/>
    <w:rsid w:val="00ED77C0"/>
    <w:rsid w:val="00EE44C7"/>
    <w:rsid w:val="00EE7A0E"/>
    <w:rsid w:val="00EF0EB6"/>
    <w:rsid w:val="00EF1FFA"/>
    <w:rsid w:val="00F00306"/>
    <w:rsid w:val="00F018DA"/>
    <w:rsid w:val="00F0518E"/>
    <w:rsid w:val="00F1128F"/>
    <w:rsid w:val="00F13E45"/>
    <w:rsid w:val="00F1727D"/>
    <w:rsid w:val="00F23E35"/>
    <w:rsid w:val="00F265A1"/>
    <w:rsid w:val="00F34B0F"/>
    <w:rsid w:val="00F37445"/>
    <w:rsid w:val="00F42173"/>
    <w:rsid w:val="00F50972"/>
    <w:rsid w:val="00F51A3A"/>
    <w:rsid w:val="00F55429"/>
    <w:rsid w:val="00F55E49"/>
    <w:rsid w:val="00F5607C"/>
    <w:rsid w:val="00F67982"/>
    <w:rsid w:val="00F71837"/>
    <w:rsid w:val="00F801E0"/>
    <w:rsid w:val="00F839C1"/>
    <w:rsid w:val="00F87679"/>
    <w:rsid w:val="00F87CDF"/>
    <w:rsid w:val="00F93CD6"/>
    <w:rsid w:val="00FA28D5"/>
    <w:rsid w:val="00FA2CFE"/>
    <w:rsid w:val="00FA2E87"/>
    <w:rsid w:val="00FA4E95"/>
    <w:rsid w:val="00FB610E"/>
    <w:rsid w:val="00FB61D5"/>
    <w:rsid w:val="00FD05D1"/>
    <w:rsid w:val="00FD182C"/>
    <w:rsid w:val="00FD46AA"/>
    <w:rsid w:val="00FD71AD"/>
    <w:rsid w:val="00FE0BEA"/>
    <w:rsid w:val="00FF1746"/>
    <w:rsid w:val="00FF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D5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C35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DC"/>
  </w:style>
  <w:style w:type="paragraph" w:styleId="Footer">
    <w:name w:val="footer"/>
    <w:basedOn w:val="Normal"/>
    <w:link w:val="FooterChar"/>
    <w:uiPriority w:val="99"/>
    <w:unhideWhenUsed/>
    <w:rsid w:val="00506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DC"/>
  </w:style>
  <w:style w:type="paragraph" w:styleId="ListParagraph">
    <w:name w:val="List Paragraph"/>
    <w:basedOn w:val="Normal"/>
    <w:uiPriority w:val="34"/>
    <w:qFormat/>
    <w:rsid w:val="005068DC"/>
    <w:pPr>
      <w:ind w:left="720"/>
      <w:contextualSpacing/>
    </w:pPr>
  </w:style>
  <w:style w:type="character" w:styleId="Hyperlink">
    <w:name w:val="Hyperlink"/>
    <w:uiPriority w:val="99"/>
    <w:unhideWhenUsed/>
    <w:rsid w:val="00A21E4E"/>
    <w:rPr>
      <w:color w:val="0000FF"/>
      <w:u w:val="single"/>
    </w:rPr>
  </w:style>
  <w:style w:type="character" w:styleId="FollowedHyperlink">
    <w:name w:val="FollowedHyperlink"/>
    <w:basedOn w:val="DefaultParagraphFont"/>
    <w:uiPriority w:val="99"/>
    <w:semiHidden/>
    <w:unhideWhenUsed/>
    <w:rsid w:val="00E97C4D"/>
    <w:rPr>
      <w:color w:val="800080" w:themeColor="followedHyperlink"/>
      <w:u w:val="single"/>
    </w:rPr>
  </w:style>
  <w:style w:type="table" w:styleId="TableGrid">
    <w:name w:val="Table Grid"/>
    <w:basedOn w:val="TableNormal"/>
    <w:uiPriority w:val="59"/>
    <w:rsid w:val="00DA3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C3505"/>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C3505"/>
  </w:style>
  <w:style w:type="paragraph" w:styleId="HTMLPreformatted">
    <w:name w:val="HTML Preformatted"/>
    <w:basedOn w:val="Normal"/>
    <w:link w:val="HTMLPreformattedChar"/>
    <w:uiPriority w:val="99"/>
    <w:semiHidden/>
    <w:unhideWhenUsed/>
    <w:rsid w:val="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505"/>
    <w:rPr>
      <w:rFonts w:ascii="Courier New" w:eastAsia="Times New Roman" w:hAnsi="Courier New" w:cs="Courier New"/>
      <w:sz w:val="20"/>
      <w:szCs w:val="20"/>
    </w:rPr>
  </w:style>
  <w:style w:type="character" w:styleId="Emphasis">
    <w:name w:val="Emphasis"/>
    <w:basedOn w:val="DefaultParagraphFont"/>
    <w:uiPriority w:val="20"/>
    <w:qFormat/>
    <w:rsid w:val="004C3505"/>
    <w:rPr>
      <w:i/>
      <w:iCs/>
    </w:rPr>
  </w:style>
  <w:style w:type="character" w:styleId="HTMLTypewriter">
    <w:name w:val="HTML Typewriter"/>
    <w:basedOn w:val="DefaultParagraphFont"/>
    <w:uiPriority w:val="99"/>
    <w:semiHidden/>
    <w:unhideWhenUsed/>
    <w:rsid w:val="004C35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71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0D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0D5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50D54"/>
    <w:pPr>
      <w:outlineLvl w:val="9"/>
    </w:pPr>
    <w:rPr>
      <w:lang w:eastAsia="ja-JP"/>
    </w:rPr>
  </w:style>
  <w:style w:type="paragraph" w:styleId="TOC1">
    <w:name w:val="toc 1"/>
    <w:basedOn w:val="Normal"/>
    <w:next w:val="Normal"/>
    <w:autoRedefine/>
    <w:uiPriority w:val="39"/>
    <w:unhideWhenUsed/>
    <w:rsid w:val="00350D54"/>
    <w:pPr>
      <w:spacing w:after="100"/>
    </w:pPr>
  </w:style>
  <w:style w:type="paragraph" w:styleId="TOC2">
    <w:name w:val="toc 2"/>
    <w:basedOn w:val="Normal"/>
    <w:next w:val="Normal"/>
    <w:autoRedefine/>
    <w:uiPriority w:val="39"/>
    <w:unhideWhenUsed/>
    <w:rsid w:val="00350D54"/>
    <w:pPr>
      <w:spacing w:after="100"/>
      <w:ind w:left="220"/>
    </w:pPr>
  </w:style>
  <w:style w:type="paragraph" w:styleId="BalloonText">
    <w:name w:val="Balloon Text"/>
    <w:basedOn w:val="Normal"/>
    <w:link w:val="BalloonTextChar"/>
    <w:uiPriority w:val="99"/>
    <w:semiHidden/>
    <w:unhideWhenUsed/>
    <w:rsid w:val="0035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54"/>
    <w:rPr>
      <w:rFonts w:ascii="Tahoma" w:hAnsi="Tahoma" w:cs="Tahoma"/>
      <w:sz w:val="16"/>
      <w:szCs w:val="16"/>
    </w:rPr>
  </w:style>
  <w:style w:type="character" w:styleId="Strong">
    <w:name w:val="Strong"/>
    <w:basedOn w:val="DefaultParagraphFont"/>
    <w:uiPriority w:val="22"/>
    <w:qFormat/>
    <w:rsid w:val="00706CF9"/>
    <w:rPr>
      <w:b/>
      <w:bCs/>
    </w:rPr>
  </w:style>
  <w:style w:type="paragraph" w:styleId="TOC3">
    <w:name w:val="toc 3"/>
    <w:basedOn w:val="Normal"/>
    <w:next w:val="Normal"/>
    <w:autoRedefine/>
    <w:uiPriority w:val="39"/>
    <w:unhideWhenUsed/>
    <w:rsid w:val="00D92B84"/>
    <w:pPr>
      <w:spacing w:after="100"/>
      <w:ind w:left="440"/>
    </w:pPr>
  </w:style>
  <w:style w:type="character" w:styleId="CommentReference">
    <w:name w:val="annotation reference"/>
    <w:basedOn w:val="DefaultParagraphFont"/>
    <w:uiPriority w:val="99"/>
    <w:semiHidden/>
    <w:unhideWhenUsed/>
    <w:rsid w:val="008C243B"/>
    <w:rPr>
      <w:sz w:val="18"/>
      <w:szCs w:val="18"/>
    </w:rPr>
  </w:style>
  <w:style w:type="paragraph" w:styleId="CommentText">
    <w:name w:val="annotation text"/>
    <w:basedOn w:val="Normal"/>
    <w:link w:val="CommentTextChar"/>
    <w:uiPriority w:val="99"/>
    <w:semiHidden/>
    <w:unhideWhenUsed/>
    <w:rsid w:val="008C243B"/>
    <w:pPr>
      <w:spacing w:line="240" w:lineRule="auto"/>
    </w:pPr>
    <w:rPr>
      <w:sz w:val="24"/>
      <w:szCs w:val="24"/>
    </w:rPr>
  </w:style>
  <w:style w:type="character" w:customStyle="1" w:styleId="CommentTextChar">
    <w:name w:val="Comment Text Char"/>
    <w:basedOn w:val="DefaultParagraphFont"/>
    <w:link w:val="CommentText"/>
    <w:uiPriority w:val="99"/>
    <w:semiHidden/>
    <w:rsid w:val="008C243B"/>
    <w:rPr>
      <w:sz w:val="24"/>
      <w:szCs w:val="24"/>
    </w:rPr>
  </w:style>
  <w:style w:type="paragraph" w:styleId="CommentSubject">
    <w:name w:val="annotation subject"/>
    <w:basedOn w:val="CommentText"/>
    <w:next w:val="CommentText"/>
    <w:link w:val="CommentSubjectChar"/>
    <w:uiPriority w:val="99"/>
    <w:semiHidden/>
    <w:unhideWhenUsed/>
    <w:rsid w:val="00694102"/>
    <w:rPr>
      <w:b/>
      <w:bCs/>
      <w:sz w:val="20"/>
      <w:szCs w:val="20"/>
    </w:rPr>
  </w:style>
  <w:style w:type="character" w:customStyle="1" w:styleId="CommentSubjectChar">
    <w:name w:val="Comment Subject Char"/>
    <w:basedOn w:val="CommentTextChar"/>
    <w:link w:val="CommentSubject"/>
    <w:uiPriority w:val="99"/>
    <w:semiHidden/>
    <w:rsid w:val="0069410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D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0D5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4C35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DC"/>
  </w:style>
  <w:style w:type="paragraph" w:styleId="Footer">
    <w:name w:val="footer"/>
    <w:basedOn w:val="Normal"/>
    <w:link w:val="FooterChar"/>
    <w:uiPriority w:val="99"/>
    <w:unhideWhenUsed/>
    <w:rsid w:val="00506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DC"/>
  </w:style>
  <w:style w:type="paragraph" w:styleId="ListParagraph">
    <w:name w:val="List Paragraph"/>
    <w:basedOn w:val="Normal"/>
    <w:uiPriority w:val="34"/>
    <w:qFormat/>
    <w:rsid w:val="005068DC"/>
    <w:pPr>
      <w:ind w:left="720"/>
      <w:contextualSpacing/>
    </w:pPr>
  </w:style>
  <w:style w:type="character" w:styleId="Hyperlink">
    <w:name w:val="Hyperlink"/>
    <w:uiPriority w:val="99"/>
    <w:unhideWhenUsed/>
    <w:rsid w:val="00A21E4E"/>
    <w:rPr>
      <w:color w:val="0000FF"/>
      <w:u w:val="single"/>
    </w:rPr>
  </w:style>
  <w:style w:type="character" w:styleId="FollowedHyperlink">
    <w:name w:val="FollowedHyperlink"/>
    <w:basedOn w:val="DefaultParagraphFont"/>
    <w:uiPriority w:val="99"/>
    <w:semiHidden/>
    <w:unhideWhenUsed/>
    <w:rsid w:val="00E97C4D"/>
    <w:rPr>
      <w:color w:val="800080" w:themeColor="followedHyperlink"/>
      <w:u w:val="single"/>
    </w:rPr>
  </w:style>
  <w:style w:type="table" w:styleId="TableGrid">
    <w:name w:val="Table Grid"/>
    <w:basedOn w:val="TableNormal"/>
    <w:uiPriority w:val="59"/>
    <w:rsid w:val="00DA3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C3505"/>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C3505"/>
  </w:style>
  <w:style w:type="paragraph" w:styleId="HTMLPreformatted">
    <w:name w:val="HTML Preformatted"/>
    <w:basedOn w:val="Normal"/>
    <w:link w:val="HTMLPreformattedChar"/>
    <w:uiPriority w:val="99"/>
    <w:semiHidden/>
    <w:unhideWhenUsed/>
    <w:rsid w:val="004C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3505"/>
    <w:rPr>
      <w:rFonts w:ascii="Courier New" w:eastAsia="Times New Roman" w:hAnsi="Courier New" w:cs="Courier New"/>
      <w:sz w:val="20"/>
      <w:szCs w:val="20"/>
    </w:rPr>
  </w:style>
  <w:style w:type="character" w:styleId="Emphasis">
    <w:name w:val="Emphasis"/>
    <w:basedOn w:val="DefaultParagraphFont"/>
    <w:uiPriority w:val="20"/>
    <w:qFormat/>
    <w:rsid w:val="004C3505"/>
    <w:rPr>
      <w:i/>
      <w:iCs/>
    </w:rPr>
  </w:style>
  <w:style w:type="character" w:styleId="HTMLTypewriter">
    <w:name w:val="HTML Typewriter"/>
    <w:basedOn w:val="DefaultParagraphFont"/>
    <w:uiPriority w:val="99"/>
    <w:semiHidden/>
    <w:unhideWhenUsed/>
    <w:rsid w:val="004C35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71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0D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0D5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50D54"/>
    <w:pPr>
      <w:outlineLvl w:val="9"/>
    </w:pPr>
    <w:rPr>
      <w:lang w:eastAsia="ja-JP"/>
    </w:rPr>
  </w:style>
  <w:style w:type="paragraph" w:styleId="TOC1">
    <w:name w:val="toc 1"/>
    <w:basedOn w:val="Normal"/>
    <w:next w:val="Normal"/>
    <w:autoRedefine/>
    <w:uiPriority w:val="39"/>
    <w:unhideWhenUsed/>
    <w:rsid w:val="00350D54"/>
    <w:pPr>
      <w:spacing w:after="100"/>
    </w:pPr>
  </w:style>
  <w:style w:type="paragraph" w:styleId="TOC2">
    <w:name w:val="toc 2"/>
    <w:basedOn w:val="Normal"/>
    <w:next w:val="Normal"/>
    <w:autoRedefine/>
    <w:uiPriority w:val="39"/>
    <w:unhideWhenUsed/>
    <w:rsid w:val="00350D54"/>
    <w:pPr>
      <w:spacing w:after="100"/>
      <w:ind w:left="220"/>
    </w:pPr>
  </w:style>
  <w:style w:type="paragraph" w:styleId="BalloonText">
    <w:name w:val="Balloon Text"/>
    <w:basedOn w:val="Normal"/>
    <w:link w:val="BalloonTextChar"/>
    <w:uiPriority w:val="99"/>
    <w:semiHidden/>
    <w:unhideWhenUsed/>
    <w:rsid w:val="0035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54"/>
    <w:rPr>
      <w:rFonts w:ascii="Tahoma" w:hAnsi="Tahoma" w:cs="Tahoma"/>
      <w:sz w:val="16"/>
      <w:szCs w:val="16"/>
    </w:rPr>
  </w:style>
  <w:style w:type="character" w:styleId="Strong">
    <w:name w:val="Strong"/>
    <w:basedOn w:val="DefaultParagraphFont"/>
    <w:uiPriority w:val="22"/>
    <w:qFormat/>
    <w:rsid w:val="00706CF9"/>
    <w:rPr>
      <w:b/>
      <w:bCs/>
    </w:rPr>
  </w:style>
  <w:style w:type="paragraph" w:styleId="TOC3">
    <w:name w:val="toc 3"/>
    <w:basedOn w:val="Normal"/>
    <w:next w:val="Normal"/>
    <w:autoRedefine/>
    <w:uiPriority w:val="39"/>
    <w:unhideWhenUsed/>
    <w:rsid w:val="00D92B84"/>
    <w:pPr>
      <w:spacing w:after="100"/>
      <w:ind w:left="440"/>
    </w:pPr>
  </w:style>
  <w:style w:type="character" w:styleId="CommentReference">
    <w:name w:val="annotation reference"/>
    <w:basedOn w:val="DefaultParagraphFont"/>
    <w:uiPriority w:val="99"/>
    <w:semiHidden/>
    <w:unhideWhenUsed/>
    <w:rsid w:val="008C243B"/>
    <w:rPr>
      <w:sz w:val="18"/>
      <w:szCs w:val="18"/>
    </w:rPr>
  </w:style>
  <w:style w:type="paragraph" w:styleId="CommentText">
    <w:name w:val="annotation text"/>
    <w:basedOn w:val="Normal"/>
    <w:link w:val="CommentTextChar"/>
    <w:uiPriority w:val="99"/>
    <w:semiHidden/>
    <w:unhideWhenUsed/>
    <w:rsid w:val="008C243B"/>
    <w:pPr>
      <w:spacing w:line="240" w:lineRule="auto"/>
    </w:pPr>
    <w:rPr>
      <w:sz w:val="24"/>
      <w:szCs w:val="24"/>
    </w:rPr>
  </w:style>
  <w:style w:type="character" w:customStyle="1" w:styleId="CommentTextChar">
    <w:name w:val="Comment Text Char"/>
    <w:basedOn w:val="DefaultParagraphFont"/>
    <w:link w:val="CommentText"/>
    <w:uiPriority w:val="99"/>
    <w:semiHidden/>
    <w:rsid w:val="008C243B"/>
    <w:rPr>
      <w:sz w:val="24"/>
      <w:szCs w:val="24"/>
    </w:rPr>
  </w:style>
  <w:style w:type="paragraph" w:styleId="CommentSubject">
    <w:name w:val="annotation subject"/>
    <w:basedOn w:val="CommentText"/>
    <w:next w:val="CommentText"/>
    <w:link w:val="CommentSubjectChar"/>
    <w:uiPriority w:val="99"/>
    <w:semiHidden/>
    <w:unhideWhenUsed/>
    <w:rsid w:val="00694102"/>
    <w:rPr>
      <w:b/>
      <w:bCs/>
      <w:sz w:val="20"/>
      <w:szCs w:val="20"/>
    </w:rPr>
  </w:style>
  <w:style w:type="character" w:customStyle="1" w:styleId="CommentSubjectChar">
    <w:name w:val="Comment Subject Char"/>
    <w:basedOn w:val="CommentTextChar"/>
    <w:link w:val="CommentSubject"/>
    <w:uiPriority w:val="99"/>
    <w:semiHidden/>
    <w:rsid w:val="006941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2103">
      <w:bodyDiv w:val="1"/>
      <w:marLeft w:val="0"/>
      <w:marRight w:val="0"/>
      <w:marTop w:val="0"/>
      <w:marBottom w:val="0"/>
      <w:divBdr>
        <w:top w:val="none" w:sz="0" w:space="0" w:color="auto"/>
        <w:left w:val="none" w:sz="0" w:space="0" w:color="auto"/>
        <w:bottom w:val="none" w:sz="0" w:space="0" w:color="auto"/>
        <w:right w:val="none" w:sz="0" w:space="0" w:color="auto"/>
      </w:divBdr>
    </w:div>
    <w:div w:id="315688802">
      <w:bodyDiv w:val="1"/>
      <w:marLeft w:val="0"/>
      <w:marRight w:val="0"/>
      <w:marTop w:val="0"/>
      <w:marBottom w:val="0"/>
      <w:divBdr>
        <w:top w:val="none" w:sz="0" w:space="0" w:color="auto"/>
        <w:left w:val="none" w:sz="0" w:space="0" w:color="auto"/>
        <w:bottom w:val="none" w:sz="0" w:space="0" w:color="auto"/>
        <w:right w:val="none" w:sz="0" w:space="0" w:color="auto"/>
      </w:divBdr>
    </w:div>
    <w:div w:id="591357062">
      <w:bodyDiv w:val="1"/>
      <w:marLeft w:val="0"/>
      <w:marRight w:val="0"/>
      <w:marTop w:val="0"/>
      <w:marBottom w:val="0"/>
      <w:divBdr>
        <w:top w:val="none" w:sz="0" w:space="0" w:color="auto"/>
        <w:left w:val="none" w:sz="0" w:space="0" w:color="auto"/>
        <w:bottom w:val="none" w:sz="0" w:space="0" w:color="auto"/>
        <w:right w:val="none" w:sz="0" w:space="0" w:color="auto"/>
      </w:divBdr>
    </w:div>
    <w:div w:id="759982617">
      <w:bodyDiv w:val="1"/>
      <w:marLeft w:val="0"/>
      <w:marRight w:val="0"/>
      <w:marTop w:val="0"/>
      <w:marBottom w:val="0"/>
      <w:divBdr>
        <w:top w:val="none" w:sz="0" w:space="0" w:color="auto"/>
        <w:left w:val="none" w:sz="0" w:space="0" w:color="auto"/>
        <w:bottom w:val="none" w:sz="0" w:space="0" w:color="auto"/>
        <w:right w:val="none" w:sz="0" w:space="0" w:color="auto"/>
      </w:divBdr>
    </w:div>
    <w:div w:id="1147668992">
      <w:bodyDiv w:val="1"/>
      <w:marLeft w:val="0"/>
      <w:marRight w:val="0"/>
      <w:marTop w:val="0"/>
      <w:marBottom w:val="0"/>
      <w:divBdr>
        <w:top w:val="none" w:sz="0" w:space="0" w:color="auto"/>
        <w:left w:val="none" w:sz="0" w:space="0" w:color="auto"/>
        <w:bottom w:val="none" w:sz="0" w:space="0" w:color="auto"/>
        <w:right w:val="none" w:sz="0" w:space="0" w:color="auto"/>
      </w:divBdr>
    </w:div>
    <w:div w:id="13693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lastname.firstname@mayo.edu" TargetMode="External"/><Relationship Id="rId18" Type="http://schemas.openxmlformats.org/officeDocument/2006/relationships/hyperlink" Target="http://pritch.bsd.uchicago.edu/structure_software/release_versions/v2.3.4/html/structure.html" TargetMode="External"/><Relationship Id="rId26" Type="http://schemas.openxmlformats.org/officeDocument/2006/relationships/hyperlink" Target="http://hapmap.ncbi.nlm.nih.gov/downloads/genotypes/hapmap3_r3/plink_format/" TargetMode="External"/><Relationship Id="rId3" Type="http://schemas.openxmlformats.org/officeDocument/2006/relationships/styles" Target="styles.xml"/><Relationship Id="rId21" Type="http://schemas.openxmlformats.org/officeDocument/2006/relationships/hyperlink" Target="http://faculty.washington.edu/sguy/beagle/strand_switching/strand_switching.html" TargetMode="External"/><Relationship Id="rId7" Type="http://schemas.openxmlformats.org/officeDocument/2006/relationships/footnotes" Target="footnotes.xml"/><Relationship Id="rId12" Type="http://schemas.openxmlformats.org/officeDocument/2006/relationships/hyperlink" Target="http://pngu.mgh.harvard.edu/~purcell/plink/data.shtml" TargetMode="External"/><Relationship Id="rId17" Type="http://schemas.openxmlformats.org/officeDocument/2006/relationships/hyperlink" Target="http://pngu.mgh.harvard.edu/~purcell/plink/download.shtml" TargetMode="External"/><Relationship Id="rId25" Type="http://schemas.openxmlformats.org/officeDocument/2006/relationships/hyperlink" Target="http://faculty.washington.edu/sguy/beagle/strand_switching/check_strands_16May11.tar.gz" TargetMode="External"/><Relationship Id="rId2" Type="http://schemas.openxmlformats.org/officeDocument/2006/relationships/numbering" Target="numbering.xml"/><Relationship Id="rId16" Type="http://schemas.openxmlformats.org/officeDocument/2006/relationships/hyperlink" Target="http://mathgen.stats.ox.ac.uk/impute/ALL_1000G_phase1integrated_v3_impute.tgz" TargetMode="External"/><Relationship Id="rId20" Type="http://schemas.openxmlformats.org/officeDocument/2006/relationships/hyperlink" Target="http://mathgen.stats.ox.ac.uk/impute/impute_v2.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thgen.stats.ox.ac.uk/impute/ALL_1000G_phase1integrated_v3_impute.tgz" TargetMode="External"/><Relationship Id="rId24" Type="http://schemas.openxmlformats.org/officeDocument/2006/relationships/hyperlink" Target="http://pritch.bsd.uchicago.edu/structure_software/release_versions/v2.3.4/structure_kernel_source.tar.gz"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thgen.stats.ox.ac.uk/impute/data_download_1000G_phase1_integrated.html" TargetMode="External"/><Relationship Id="rId23" Type="http://schemas.openxmlformats.org/officeDocument/2006/relationships/hyperlink" Target="http://pngu.mgh.harvard.edu/~purcell/plink/dist/plink-1.07-x86_64.zip" TargetMode="External"/><Relationship Id="rId28" Type="http://schemas.openxmlformats.org/officeDocument/2006/relationships/header" Target="header1.xml"/><Relationship Id="rId10" Type="http://schemas.openxmlformats.org/officeDocument/2006/relationships/hyperlink" Target="https://mathgen.stats.ox.ac.uk/impute/impute_v2.html%23reference" TargetMode="External"/><Relationship Id="rId19" Type="http://schemas.openxmlformats.org/officeDocument/2006/relationships/hyperlink" Target="https://mathgen.stats.ox.ac.uk/genetics_software/shapeit/shapeit.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de.google.com/p/ezimputer/" TargetMode="External"/><Relationship Id="rId14" Type="http://schemas.openxmlformats.org/officeDocument/2006/relationships/hyperlink" Target="mailto:EMAIL=lastname.firstname@mayo.edu" TargetMode="External"/><Relationship Id="rId22" Type="http://schemas.openxmlformats.org/officeDocument/2006/relationships/hyperlink" Target="http://faculty.washington.edu/browning/beagle_utilities/utilities.html" TargetMode="External"/><Relationship Id="rId27" Type="http://schemas.openxmlformats.org/officeDocument/2006/relationships/hyperlink" Target="https://code.google.com/p/ezimputer/"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DD052-9518-46C2-A253-692FBA40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54</Pages>
  <Words>12225</Words>
  <Characters>69689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81751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Prodduturi</dc:creator>
  <cp:lastModifiedBy>Naresh  Prodduturi</cp:lastModifiedBy>
  <cp:revision>6</cp:revision>
  <dcterms:created xsi:type="dcterms:W3CDTF">2014-05-22T15:58:00Z</dcterms:created>
  <dcterms:modified xsi:type="dcterms:W3CDTF">2014-05-28T13:02:00Z</dcterms:modified>
</cp:coreProperties>
</file>